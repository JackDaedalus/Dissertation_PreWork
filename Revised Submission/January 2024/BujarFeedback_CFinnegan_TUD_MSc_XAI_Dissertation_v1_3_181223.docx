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022" w14:textId="77777777" w:rsidR="00371737" w:rsidRDefault="00371737">
      <w:pPr>
        <w:pStyle w:val="BodyText"/>
        <w:rPr>
          <w:rFonts w:ascii="Times New Roman"/>
          <w:sz w:val="49"/>
        </w:rPr>
      </w:pPr>
    </w:p>
    <w:p w14:paraId="0AFA9EAB" w14:textId="77777777" w:rsidR="00371737" w:rsidRDefault="00371737">
      <w:pPr>
        <w:pStyle w:val="BodyText"/>
        <w:spacing w:before="7"/>
        <w:rPr>
          <w:rFonts w:ascii="Times New Roman"/>
          <w:sz w:val="49"/>
        </w:rPr>
      </w:pPr>
    </w:p>
    <w:p w14:paraId="4BA5B267" w14:textId="77777777" w:rsidR="00371737" w:rsidRDefault="00000000">
      <w:pPr>
        <w:pStyle w:val="Heading1"/>
        <w:spacing w:line="386" w:lineRule="auto"/>
        <w:ind w:left="522" w:right="625" w:hanging="4"/>
        <w:jc w:val="center"/>
      </w:pPr>
      <w:r>
        <w:t xml:space="preserve">Explaining Credit Card Fraud </w:t>
      </w:r>
      <w:r>
        <w:rPr>
          <w:spacing w:val="-2"/>
        </w:rPr>
        <w:t xml:space="preserve">Decisions in ML: An Analysis of </w:t>
      </w:r>
      <w:r>
        <w:t>XAI Methods</w:t>
      </w:r>
    </w:p>
    <w:p w14:paraId="2EBA00AC" w14:textId="77777777" w:rsidR="00371737" w:rsidRDefault="00000000">
      <w:pPr>
        <w:pStyle w:val="BodyText"/>
        <w:spacing w:before="9"/>
        <w:rPr>
          <w:b/>
          <w:sz w:val="9"/>
        </w:rPr>
      </w:pPr>
      <w:r>
        <w:rPr>
          <w:noProof/>
        </w:rPr>
        <w:drawing>
          <wp:anchor distT="0" distB="0" distL="0" distR="0" simplePos="0" relativeHeight="487587840" behindDoc="1" locked="0" layoutInCell="1" allowOverlap="1" wp14:anchorId="0BFD590E" wp14:editId="114E2C81">
            <wp:simplePos x="0" y="0"/>
            <wp:positionH relativeFrom="page">
              <wp:posOffset>3117303</wp:posOffset>
            </wp:positionH>
            <wp:positionV relativeFrom="paragraph">
              <wp:posOffset>86397</wp:posOffset>
            </wp:positionV>
            <wp:extent cx="1920906" cy="9253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20906" cy="925353"/>
                    </a:xfrm>
                    <a:prstGeom prst="rect">
                      <a:avLst/>
                    </a:prstGeom>
                  </pic:spPr>
                </pic:pic>
              </a:graphicData>
            </a:graphic>
          </wp:anchor>
        </w:drawing>
      </w:r>
    </w:p>
    <w:p w14:paraId="30B88580" w14:textId="77777777" w:rsidR="00371737" w:rsidRDefault="00371737">
      <w:pPr>
        <w:pStyle w:val="BodyText"/>
        <w:rPr>
          <w:b/>
          <w:sz w:val="49"/>
        </w:rPr>
      </w:pPr>
    </w:p>
    <w:p w14:paraId="31E65020" w14:textId="77777777" w:rsidR="00371737" w:rsidRDefault="00371737">
      <w:pPr>
        <w:pStyle w:val="BodyText"/>
        <w:spacing w:before="455"/>
        <w:rPr>
          <w:b/>
          <w:sz w:val="49"/>
        </w:rPr>
      </w:pPr>
    </w:p>
    <w:p w14:paraId="6B9CA02F" w14:textId="77777777" w:rsidR="00371737" w:rsidRDefault="00000000">
      <w:pPr>
        <w:spacing w:before="1"/>
        <w:ind w:left="91" w:right="198"/>
        <w:jc w:val="center"/>
        <w:rPr>
          <w:b/>
          <w:sz w:val="49"/>
        </w:rPr>
      </w:pPr>
      <w:r>
        <w:rPr>
          <w:b/>
          <w:spacing w:val="-2"/>
          <w:sz w:val="49"/>
        </w:rPr>
        <w:t>Ciaran</w:t>
      </w:r>
      <w:r>
        <w:rPr>
          <w:b/>
          <w:sz w:val="49"/>
        </w:rPr>
        <w:t xml:space="preserve"> </w:t>
      </w:r>
      <w:r>
        <w:rPr>
          <w:b/>
          <w:spacing w:val="-2"/>
          <w:sz w:val="49"/>
        </w:rPr>
        <w:t>Finnegan</w:t>
      </w:r>
      <w:r>
        <w:rPr>
          <w:b/>
          <w:spacing w:val="1"/>
          <w:sz w:val="49"/>
        </w:rPr>
        <w:t xml:space="preserve"> </w:t>
      </w:r>
      <w:r>
        <w:rPr>
          <w:b/>
          <w:spacing w:val="-2"/>
          <w:sz w:val="49"/>
        </w:rPr>
        <w:t>-</w:t>
      </w:r>
      <w:r>
        <w:rPr>
          <w:b/>
          <w:spacing w:val="1"/>
          <w:sz w:val="49"/>
        </w:rPr>
        <w:t xml:space="preserve"> </w:t>
      </w:r>
      <w:r>
        <w:rPr>
          <w:b/>
          <w:spacing w:val="-2"/>
          <w:sz w:val="49"/>
        </w:rPr>
        <w:t>D21124026</w:t>
      </w:r>
    </w:p>
    <w:p w14:paraId="72BA0CA1" w14:textId="77777777" w:rsidR="00371737" w:rsidRDefault="00371737">
      <w:pPr>
        <w:pStyle w:val="BodyText"/>
        <w:rPr>
          <w:b/>
          <w:sz w:val="49"/>
        </w:rPr>
      </w:pPr>
    </w:p>
    <w:p w14:paraId="6683695B" w14:textId="77777777" w:rsidR="00371737" w:rsidRDefault="00371737">
      <w:pPr>
        <w:pStyle w:val="BodyText"/>
        <w:rPr>
          <w:b/>
          <w:sz w:val="49"/>
        </w:rPr>
      </w:pPr>
    </w:p>
    <w:p w14:paraId="5A6DC56A" w14:textId="77777777" w:rsidR="00371737" w:rsidRDefault="00371737">
      <w:pPr>
        <w:pStyle w:val="BodyText"/>
        <w:spacing w:before="523"/>
        <w:rPr>
          <w:b/>
          <w:sz w:val="49"/>
        </w:rPr>
      </w:pPr>
    </w:p>
    <w:p w14:paraId="403B48ED" w14:textId="77777777" w:rsidR="00371737" w:rsidRDefault="00000000">
      <w:pPr>
        <w:spacing w:line="405" w:lineRule="auto"/>
        <w:ind w:left="2" w:right="104"/>
        <w:jc w:val="center"/>
        <w:rPr>
          <w:sz w:val="28"/>
        </w:rPr>
      </w:pPr>
      <w:r>
        <w:rPr>
          <w:sz w:val="28"/>
        </w:rPr>
        <w:t>A</w:t>
      </w:r>
      <w:r>
        <w:rPr>
          <w:spacing w:val="-5"/>
          <w:sz w:val="28"/>
        </w:rPr>
        <w:t xml:space="preserve"> </w:t>
      </w:r>
      <w:r>
        <w:rPr>
          <w:sz w:val="28"/>
        </w:rPr>
        <w:t>dissertation</w:t>
      </w:r>
      <w:r>
        <w:rPr>
          <w:spacing w:val="-5"/>
          <w:sz w:val="28"/>
        </w:rPr>
        <w:t xml:space="preserve"> </w:t>
      </w:r>
      <w:r>
        <w:rPr>
          <w:sz w:val="28"/>
        </w:rPr>
        <w:t>submitted</w:t>
      </w:r>
      <w:r>
        <w:rPr>
          <w:spacing w:val="-5"/>
          <w:sz w:val="28"/>
        </w:rPr>
        <w:t xml:space="preserve"> </w:t>
      </w:r>
      <w:r>
        <w:rPr>
          <w:sz w:val="28"/>
        </w:rPr>
        <w:t>in</w:t>
      </w:r>
      <w:r>
        <w:rPr>
          <w:spacing w:val="-5"/>
          <w:sz w:val="28"/>
        </w:rPr>
        <w:t xml:space="preserve"> </w:t>
      </w:r>
      <w:r>
        <w:rPr>
          <w:sz w:val="28"/>
        </w:rPr>
        <w:t>partial</w:t>
      </w:r>
      <w:r>
        <w:rPr>
          <w:spacing w:val="-5"/>
          <w:sz w:val="28"/>
        </w:rPr>
        <w:t xml:space="preserve"> </w:t>
      </w:r>
      <w:r>
        <w:rPr>
          <w:sz w:val="28"/>
        </w:rPr>
        <w:t>fulfilment</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requirements</w:t>
      </w:r>
      <w:r>
        <w:rPr>
          <w:spacing w:val="-5"/>
          <w:sz w:val="28"/>
        </w:rPr>
        <w:t xml:space="preserve"> </w:t>
      </w:r>
      <w:r>
        <w:rPr>
          <w:sz w:val="28"/>
        </w:rPr>
        <w:t>of Dublin Institute of Technology for the degree of</w:t>
      </w:r>
    </w:p>
    <w:p w14:paraId="3D6988A2" w14:textId="77777777" w:rsidR="00371737" w:rsidRDefault="00000000">
      <w:pPr>
        <w:ind w:right="104"/>
        <w:jc w:val="center"/>
        <w:rPr>
          <w:sz w:val="28"/>
        </w:rPr>
      </w:pPr>
      <w:r>
        <w:rPr>
          <w:sz w:val="28"/>
        </w:rPr>
        <w:t>M.Sc.</w:t>
      </w:r>
      <w:r>
        <w:rPr>
          <w:spacing w:val="51"/>
          <w:sz w:val="28"/>
        </w:rPr>
        <w:t xml:space="preserve"> </w:t>
      </w:r>
      <w:r>
        <w:rPr>
          <w:sz w:val="28"/>
        </w:rPr>
        <w:t>in</w:t>
      </w:r>
      <w:r>
        <w:rPr>
          <w:spacing w:val="22"/>
          <w:sz w:val="28"/>
        </w:rPr>
        <w:t xml:space="preserve"> </w:t>
      </w:r>
      <w:r>
        <w:rPr>
          <w:sz w:val="28"/>
        </w:rPr>
        <w:t>Computing</w:t>
      </w:r>
      <w:r>
        <w:rPr>
          <w:spacing w:val="21"/>
          <w:sz w:val="28"/>
        </w:rPr>
        <w:t xml:space="preserve"> </w:t>
      </w:r>
      <w:r>
        <w:rPr>
          <w:sz w:val="28"/>
        </w:rPr>
        <w:t>(Data</w:t>
      </w:r>
      <w:r>
        <w:rPr>
          <w:spacing w:val="22"/>
          <w:sz w:val="28"/>
        </w:rPr>
        <w:t xml:space="preserve"> </w:t>
      </w:r>
      <w:r>
        <w:rPr>
          <w:spacing w:val="-2"/>
          <w:sz w:val="28"/>
        </w:rPr>
        <w:t>Science)</w:t>
      </w:r>
    </w:p>
    <w:p w14:paraId="14AB9535" w14:textId="77777777" w:rsidR="00371737" w:rsidRDefault="00371737">
      <w:pPr>
        <w:pStyle w:val="BodyText"/>
        <w:spacing w:before="185"/>
        <w:rPr>
          <w:sz w:val="28"/>
        </w:rPr>
      </w:pPr>
    </w:p>
    <w:p w14:paraId="1587CA61" w14:textId="77777777" w:rsidR="00371737" w:rsidRDefault="00000000">
      <w:pPr>
        <w:spacing w:before="1"/>
        <w:ind w:right="198"/>
        <w:jc w:val="center"/>
        <w:rPr>
          <w:b/>
          <w:sz w:val="28"/>
        </w:rPr>
      </w:pPr>
      <w:r>
        <w:rPr>
          <w:b/>
          <w:sz w:val="28"/>
        </w:rPr>
        <w:t xml:space="preserve">March </w:t>
      </w:r>
      <w:r>
        <w:rPr>
          <w:b/>
          <w:spacing w:val="-4"/>
          <w:sz w:val="28"/>
        </w:rPr>
        <w:t>2024</w:t>
      </w:r>
    </w:p>
    <w:p w14:paraId="156BA097" w14:textId="77777777" w:rsidR="00371737" w:rsidRDefault="00371737">
      <w:pPr>
        <w:jc w:val="center"/>
        <w:rPr>
          <w:sz w:val="28"/>
        </w:rPr>
        <w:sectPr w:rsidR="00371737" w:rsidSect="00FA1DAD">
          <w:type w:val="continuous"/>
          <w:pgSz w:w="12240" w:h="15840"/>
          <w:pgMar w:top="1820" w:right="1480" w:bottom="280" w:left="1700" w:header="720" w:footer="720" w:gutter="0"/>
          <w:cols w:space="720"/>
        </w:sectPr>
      </w:pPr>
    </w:p>
    <w:p w14:paraId="5CFC80EB" w14:textId="77777777" w:rsidR="00371737" w:rsidRDefault="00371737">
      <w:pPr>
        <w:pStyle w:val="BodyText"/>
        <w:rPr>
          <w:b/>
          <w:sz w:val="49"/>
        </w:rPr>
      </w:pPr>
    </w:p>
    <w:p w14:paraId="5DEA9CD3" w14:textId="77777777" w:rsidR="00371737" w:rsidRDefault="00371737">
      <w:pPr>
        <w:pStyle w:val="BodyText"/>
        <w:spacing w:before="166"/>
        <w:rPr>
          <w:b/>
          <w:sz w:val="49"/>
        </w:rPr>
      </w:pPr>
    </w:p>
    <w:p w14:paraId="0C8F223F" w14:textId="77777777" w:rsidR="00371737" w:rsidRDefault="00000000">
      <w:pPr>
        <w:pStyle w:val="Heading1"/>
      </w:pPr>
      <w:bookmarkStart w:id="0" w:name="Declaration"/>
      <w:bookmarkStart w:id="1" w:name="_bookmark0"/>
      <w:bookmarkEnd w:id="0"/>
      <w:bookmarkEnd w:id="1"/>
      <w:r>
        <w:rPr>
          <w:spacing w:val="-2"/>
        </w:rPr>
        <w:t>Declaration</w:t>
      </w:r>
    </w:p>
    <w:p w14:paraId="6A218B53" w14:textId="77777777" w:rsidR="00371737" w:rsidRDefault="00371737">
      <w:pPr>
        <w:pStyle w:val="BodyText"/>
        <w:spacing w:before="346"/>
        <w:rPr>
          <w:b/>
          <w:sz w:val="49"/>
        </w:rPr>
      </w:pPr>
    </w:p>
    <w:p w14:paraId="23EAD116" w14:textId="7EAA28C8" w:rsidR="00371737" w:rsidRDefault="00000000">
      <w:pPr>
        <w:pStyle w:val="BodyText"/>
        <w:spacing w:line="381" w:lineRule="auto"/>
        <w:ind w:left="114" w:right="217"/>
        <w:jc w:val="both"/>
      </w:pPr>
      <w:r>
        <w:t>I</w:t>
      </w:r>
      <w:r>
        <w:rPr>
          <w:spacing w:val="-3"/>
        </w:rPr>
        <w:t xml:space="preserve"> </w:t>
      </w:r>
      <w:r>
        <w:t>certify</w:t>
      </w:r>
      <w:r>
        <w:rPr>
          <w:spacing w:val="-2"/>
        </w:rPr>
        <w:t xml:space="preserve"> </w:t>
      </w:r>
      <w:r>
        <w:t>that</w:t>
      </w:r>
      <w:r>
        <w:rPr>
          <w:spacing w:val="-3"/>
        </w:rPr>
        <w:t xml:space="preserve"> </w:t>
      </w:r>
      <w:r>
        <w:t>this</w:t>
      </w:r>
      <w:r>
        <w:rPr>
          <w:spacing w:val="-3"/>
        </w:rPr>
        <w:t xml:space="preserve"> </w:t>
      </w:r>
      <w:r>
        <w:t>dissertation</w:t>
      </w:r>
      <w:r w:rsidR="00286259">
        <w:t>,</w:t>
      </w:r>
      <w:r>
        <w:rPr>
          <w:spacing w:val="-3"/>
        </w:rPr>
        <w:t xml:space="preserve"> </w:t>
      </w:r>
      <w:r>
        <w:t>which</w:t>
      </w:r>
      <w:r>
        <w:rPr>
          <w:spacing w:val="-2"/>
        </w:rPr>
        <w:t xml:space="preserve"> </w:t>
      </w:r>
      <w:r>
        <w:t>I</w:t>
      </w:r>
      <w:r>
        <w:rPr>
          <w:spacing w:val="-3"/>
        </w:rPr>
        <w:t xml:space="preserve"> </w:t>
      </w:r>
      <w:r>
        <w:t>now</w:t>
      </w:r>
      <w:r>
        <w:rPr>
          <w:spacing w:val="-3"/>
        </w:rPr>
        <w:t xml:space="preserve"> </w:t>
      </w:r>
      <w:r>
        <w:t>submit</w:t>
      </w:r>
      <w:r>
        <w:rPr>
          <w:spacing w:val="-2"/>
        </w:rPr>
        <w:t xml:space="preserve"> </w:t>
      </w:r>
      <w:r>
        <w:t>for</w:t>
      </w:r>
      <w:r>
        <w:rPr>
          <w:spacing w:val="-3"/>
        </w:rPr>
        <w:t xml:space="preserve"> </w:t>
      </w:r>
      <w:r>
        <w:t>examination</w:t>
      </w:r>
      <w:r>
        <w:rPr>
          <w:spacing w:val="-2"/>
        </w:rPr>
        <w:t xml:space="preserve"> </w:t>
      </w:r>
      <w:r>
        <w:t>for</w:t>
      </w:r>
      <w:r>
        <w:rPr>
          <w:spacing w:val="-3"/>
        </w:rPr>
        <w:t xml:space="preserve"> </w:t>
      </w:r>
      <w:r>
        <w:t>the</w:t>
      </w:r>
      <w:r>
        <w:rPr>
          <w:spacing w:val="-3"/>
        </w:rPr>
        <w:t xml:space="preserve"> </w:t>
      </w:r>
      <w:r>
        <w:t>award</w:t>
      </w:r>
      <w:r>
        <w:rPr>
          <w:spacing w:val="-2"/>
        </w:rPr>
        <w:t xml:space="preserve"> </w:t>
      </w:r>
      <w:r>
        <w:t>of MSc</w:t>
      </w:r>
      <w:r>
        <w:rPr>
          <w:spacing w:val="-4"/>
        </w:rPr>
        <w:t xml:space="preserve"> </w:t>
      </w:r>
      <w:r>
        <w:t>in</w:t>
      </w:r>
      <w:r>
        <w:rPr>
          <w:spacing w:val="-4"/>
        </w:rPr>
        <w:t xml:space="preserve"> </w:t>
      </w:r>
      <w:r>
        <w:t>Computing</w:t>
      </w:r>
      <w:r>
        <w:rPr>
          <w:spacing w:val="-4"/>
        </w:rPr>
        <w:t xml:space="preserve"> </w:t>
      </w:r>
      <w:r>
        <w:t>(Data</w:t>
      </w:r>
      <w:r>
        <w:rPr>
          <w:spacing w:val="-4"/>
        </w:rPr>
        <w:t xml:space="preserve"> </w:t>
      </w:r>
      <w:r>
        <w:t>Science),</w:t>
      </w:r>
      <w:r>
        <w:rPr>
          <w:spacing w:val="-3"/>
        </w:rPr>
        <w:t xml:space="preserve"> </w:t>
      </w:r>
      <w:r>
        <w:t>is</w:t>
      </w:r>
      <w:r>
        <w:rPr>
          <w:spacing w:val="-4"/>
        </w:rPr>
        <w:t xml:space="preserve"> </w:t>
      </w:r>
      <w:r>
        <w:t>entirely</w:t>
      </w:r>
      <w:r>
        <w:rPr>
          <w:spacing w:val="-4"/>
        </w:rPr>
        <w:t xml:space="preserve"> </w:t>
      </w:r>
      <w:r>
        <w:t>my</w:t>
      </w:r>
      <w:r>
        <w:rPr>
          <w:spacing w:val="-4"/>
        </w:rPr>
        <w:t xml:space="preserve"> </w:t>
      </w:r>
      <w:r>
        <w:t>own</w:t>
      </w:r>
      <w:r>
        <w:rPr>
          <w:spacing w:val="-4"/>
        </w:rPr>
        <w:t xml:space="preserve"> </w:t>
      </w:r>
      <w:r>
        <w:t>work</w:t>
      </w:r>
      <w:r>
        <w:rPr>
          <w:spacing w:val="-4"/>
        </w:rPr>
        <w:t xml:space="preserve"> </w:t>
      </w:r>
      <w:r>
        <w:t>and</w:t>
      </w:r>
      <w:r>
        <w:rPr>
          <w:spacing w:val="-4"/>
        </w:rPr>
        <w:t xml:space="preserve"> </w:t>
      </w:r>
      <w:r>
        <w:t>has</w:t>
      </w:r>
      <w:r>
        <w:rPr>
          <w:spacing w:val="-4"/>
        </w:rPr>
        <w:t xml:space="preserve"> </w:t>
      </w:r>
      <w:r>
        <w:t>not</w:t>
      </w:r>
      <w:r>
        <w:rPr>
          <w:spacing w:val="-4"/>
        </w:rPr>
        <w:t xml:space="preserve"> </w:t>
      </w:r>
      <w:r>
        <w:t>been</w:t>
      </w:r>
      <w:r>
        <w:rPr>
          <w:spacing w:val="-4"/>
        </w:rPr>
        <w:t xml:space="preserve"> </w:t>
      </w:r>
      <w:r>
        <w:t>taken from the work of others save and to the extent that such work has been cited and acknowledged within the text of my work.</w:t>
      </w:r>
    </w:p>
    <w:p w14:paraId="0263FBFB" w14:textId="77777777" w:rsidR="00371737" w:rsidRDefault="00371737">
      <w:pPr>
        <w:pStyle w:val="BodyText"/>
        <w:spacing w:before="160"/>
      </w:pPr>
    </w:p>
    <w:p w14:paraId="50C68E7F" w14:textId="77777777" w:rsidR="00371737" w:rsidRDefault="00000000">
      <w:pPr>
        <w:pStyle w:val="BodyText"/>
        <w:spacing w:line="381" w:lineRule="auto"/>
        <w:ind w:left="114" w:right="219"/>
        <w:jc w:val="both"/>
      </w:pPr>
      <w:r>
        <w:t>This</w:t>
      </w:r>
      <w:r>
        <w:rPr>
          <w:spacing w:val="-4"/>
        </w:rPr>
        <w:t xml:space="preserve"> </w:t>
      </w:r>
      <w:r>
        <w:t>dissertation</w:t>
      </w:r>
      <w:r>
        <w:rPr>
          <w:spacing w:val="-4"/>
        </w:rPr>
        <w:t xml:space="preserve"> </w:t>
      </w:r>
      <w:r>
        <w:t>was</w:t>
      </w:r>
      <w:r>
        <w:rPr>
          <w:spacing w:val="-4"/>
        </w:rPr>
        <w:t xml:space="preserve"> </w:t>
      </w:r>
      <w:r>
        <w:t>prepared</w:t>
      </w:r>
      <w:r>
        <w:rPr>
          <w:spacing w:val="-4"/>
        </w:rPr>
        <w:t xml:space="preserve"> </w:t>
      </w:r>
      <w:r>
        <w:t>according</w:t>
      </w:r>
      <w:r>
        <w:rPr>
          <w:spacing w:val="-4"/>
        </w:rPr>
        <w:t xml:space="preserve"> </w:t>
      </w:r>
      <w:r>
        <w:t>to</w:t>
      </w:r>
      <w:r>
        <w:rPr>
          <w:spacing w:val="-4"/>
        </w:rPr>
        <w:t xml:space="preserve"> </w:t>
      </w:r>
      <w:r>
        <w:t>the</w:t>
      </w:r>
      <w:r>
        <w:rPr>
          <w:spacing w:val="-4"/>
        </w:rPr>
        <w:t xml:space="preserve"> </w:t>
      </w:r>
      <w:r>
        <w:t>regulations</w:t>
      </w:r>
      <w:r>
        <w:rPr>
          <w:spacing w:val="-4"/>
        </w:rPr>
        <w:t xml:space="preserve"> </w:t>
      </w:r>
      <w:r>
        <w:t>for</w:t>
      </w:r>
      <w:r>
        <w:rPr>
          <w:spacing w:val="-4"/>
        </w:rPr>
        <w:t xml:space="preserve"> </w:t>
      </w:r>
      <w:r>
        <w:t>postgraduate</w:t>
      </w:r>
      <w:r>
        <w:rPr>
          <w:spacing w:val="-4"/>
        </w:rPr>
        <w:t xml:space="preserve"> </w:t>
      </w:r>
      <w:r>
        <w:t>study of</w:t>
      </w:r>
      <w:r>
        <w:rPr>
          <w:spacing w:val="-11"/>
        </w:rPr>
        <w:t xml:space="preserve"> </w:t>
      </w:r>
      <w:r>
        <w:t>the</w:t>
      </w:r>
      <w:r>
        <w:rPr>
          <w:spacing w:val="-11"/>
        </w:rPr>
        <w:t xml:space="preserve"> </w:t>
      </w:r>
      <w:r>
        <w:t>Technological</w:t>
      </w:r>
      <w:r>
        <w:rPr>
          <w:spacing w:val="-11"/>
        </w:rPr>
        <w:t xml:space="preserve"> </w:t>
      </w:r>
      <w:r>
        <w:t>University</w:t>
      </w:r>
      <w:r>
        <w:rPr>
          <w:spacing w:val="-11"/>
        </w:rPr>
        <w:t xml:space="preserve"> </w:t>
      </w:r>
      <w:r>
        <w:t>Dublin</w:t>
      </w:r>
      <w:r>
        <w:rPr>
          <w:spacing w:val="-11"/>
        </w:rPr>
        <w:t xml:space="preserve"> </w:t>
      </w:r>
      <w:r>
        <w:t>and</w:t>
      </w:r>
      <w:r>
        <w:rPr>
          <w:spacing w:val="-11"/>
        </w:rPr>
        <w:t xml:space="preserve"> </w:t>
      </w:r>
      <w:r>
        <w:t>has</w:t>
      </w:r>
      <w:r>
        <w:rPr>
          <w:spacing w:val="-11"/>
        </w:rPr>
        <w:t xml:space="preserve"> </w:t>
      </w:r>
      <w:r>
        <w:t>not</w:t>
      </w:r>
      <w:r>
        <w:rPr>
          <w:spacing w:val="-11"/>
        </w:rPr>
        <w:t xml:space="preserve"> </w:t>
      </w:r>
      <w:r>
        <w:t>been</w:t>
      </w:r>
      <w:r>
        <w:rPr>
          <w:spacing w:val="-11"/>
        </w:rPr>
        <w:t xml:space="preserve"> </w:t>
      </w:r>
      <w:r>
        <w:t>submitted</w:t>
      </w:r>
      <w:r>
        <w:rPr>
          <w:spacing w:val="-11"/>
        </w:rPr>
        <w:t xml:space="preserve"> </w:t>
      </w:r>
      <w:r>
        <w:t>in</w:t>
      </w:r>
      <w:r>
        <w:rPr>
          <w:spacing w:val="-11"/>
        </w:rPr>
        <w:t xml:space="preserve"> </w:t>
      </w:r>
      <w:r>
        <w:t>whole</w:t>
      </w:r>
      <w:r>
        <w:rPr>
          <w:spacing w:val="-11"/>
        </w:rPr>
        <w:t xml:space="preserve"> </w:t>
      </w:r>
      <w:r>
        <w:t>or</w:t>
      </w:r>
      <w:r>
        <w:rPr>
          <w:spacing w:val="-11"/>
        </w:rPr>
        <w:t xml:space="preserve"> </w:t>
      </w:r>
      <w:r>
        <w:t>part for an award in any other Institute or University.</w:t>
      </w:r>
    </w:p>
    <w:p w14:paraId="6C556E76" w14:textId="77777777" w:rsidR="00371737" w:rsidRDefault="00371737">
      <w:pPr>
        <w:pStyle w:val="BodyText"/>
        <w:spacing w:before="160"/>
      </w:pPr>
    </w:p>
    <w:p w14:paraId="247B8AEC" w14:textId="77777777" w:rsidR="00371737" w:rsidRDefault="00000000">
      <w:pPr>
        <w:pStyle w:val="BodyText"/>
        <w:spacing w:line="381" w:lineRule="auto"/>
        <w:ind w:left="114" w:right="219"/>
        <w:jc w:val="both"/>
      </w:pPr>
      <w:r>
        <w:rPr>
          <w:spacing w:val="-4"/>
        </w:rPr>
        <w:t>The</w:t>
      </w:r>
      <w:r>
        <w:rPr>
          <w:spacing w:val="-11"/>
        </w:rPr>
        <w:t xml:space="preserve"> </w:t>
      </w:r>
      <w:r>
        <w:rPr>
          <w:spacing w:val="-4"/>
        </w:rPr>
        <w:t>work</w:t>
      </w:r>
      <w:r>
        <w:rPr>
          <w:spacing w:val="-10"/>
        </w:rPr>
        <w:t xml:space="preserve"> </w:t>
      </w:r>
      <w:r>
        <w:rPr>
          <w:spacing w:val="-4"/>
        </w:rPr>
        <w:t>reported</w:t>
      </w:r>
      <w:r>
        <w:rPr>
          <w:spacing w:val="-11"/>
        </w:rPr>
        <w:t xml:space="preserve"> </w:t>
      </w:r>
      <w:r>
        <w:rPr>
          <w:spacing w:val="-4"/>
        </w:rPr>
        <w:t>on</w:t>
      </w:r>
      <w:r>
        <w:rPr>
          <w:spacing w:val="-10"/>
        </w:rPr>
        <w:t xml:space="preserve"> </w:t>
      </w:r>
      <w:r>
        <w:rPr>
          <w:spacing w:val="-4"/>
        </w:rPr>
        <w:t>in</w:t>
      </w:r>
      <w:r>
        <w:rPr>
          <w:spacing w:val="-11"/>
        </w:rPr>
        <w:t xml:space="preserve"> </w:t>
      </w:r>
      <w:r>
        <w:rPr>
          <w:spacing w:val="-4"/>
        </w:rPr>
        <w:t>this</w:t>
      </w:r>
      <w:r>
        <w:rPr>
          <w:spacing w:val="-10"/>
        </w:rPr>
        <w:t xml:space="preserve"> </w:t>
      </w:r>
      <w:r>
        <w:rPr>
          <w:spacing w:val="-4"/>
        </w:rPr>
        <w:t>dissertation</w:t>
      </w:r>
      <w:r>
        <w:rPr>
          <w:spacing w:val="-11"/>
        </w:rPr>
        <w:t xml:space="preserve"> </w:t>
      </w:r>
      <w:r>
        <w:rPr>
          <w:spacing w:val="-4"/>
        </w:rPr>
        <w:t>conforms</w:t>
      </w:r>
      <w:r>
        <w:rPr>
          <w:spacing w:val="-10"/>
        </w:rPr>
        <w:t xml:space="preserve"> </w:t>
      </w:r>
      <w:r>
        <w:rPr>
          <w:spacing w:val="-4"/>
        </w:rPr>
        <w:t>to</w:t>
      </w:r>
      <w:r>
        <w:rPr>
          <w:spacing w:val="-11"/>
        </w:rPr>
        <w:t xml:space="preserve"> </w:t>
      </w:r>
      <w:r>
        <w:rPr>
          <w:spacing w:val="-4"/>
        </w:rPr>
        <w:t>the</w:t>
      </w:r>
      <w:r>
        <w:rPr>
          <w:spacing w:val="-10"/>
        </w:rPr>
        <w:t xml:space="preserve"> </w:t>
      </w:r>
      <w:r>
        <w:rPr>
          <w:spacing w:val="-4"/>
        </w:rPr>
        <w:t>principles</w:t>
      </w:r>
      <w:r>
        <w:rPr>
          <w:spacing w:val="-11"/>
        </w:rPr>
        <w:t xml:space="preserve"> </w:t>
      </w:r>
      <w:r>
        <w:rPr>
          <w:spacing w:val="-4"/>
        </w:rPr>
        <w:t>and</w:t>
      </w:r>
      <w:r>
        <w:rPr>
          <w:spacing w:val="-10"/>
        </w:rPr>
        <w:t xml:space="preserve"> </w:t>
      </w:r>
      <w:r>
        <w:rPr>
          <w:spacing w:val="-4"/>
        </w:rPr>
        <w:t xml:space="preserve">requirements </w:t>
      </w:r>
      <w:r>
        <w:t>of</w:t>
      </w:r>
      <w:r>
        <w:rPr>
          <w:spacing w:val="-2"/>
        </w:rPr>
        <w:t xml:space="preserve"> </w:t>
      </w:r>
      <w:r>
        <w:t>the</w:t>
      </w:r>
      <w:r>
        <w:rPr>
          <w:spacing w:val="-2"/>
        </w:rPr>
        <w:t xml:space="preserve"> </w:t>
      </w:r>
      <w:r>
        <w:t>Institute’s</w:t>
      </w:r>
      <w:r>
        <w:rPr>
          <w:spacing w:val="-2"/>
        </w:rPr>
        <w:t xml:space="preserve"> </w:t>
      </w:r>
      <w:r>
        <w:t>guidelines</w:t>
      </w:r>
      <w:r>
        <w:rPr>
          <w:spacing w:val="-2"/>
        </w:rPr>
        <w:t xml:space="preserve"> </w:t>
      </w:r>
      <w:r>
        <w:t>for</w:t>
      </w:r>
      <w:r>
        <w:rPr>
          <w:spacing w:val="-2"/>
        </w:rPr>
        <w:t xml:space="preserve"> </w:t>
      </w:r>
      <w:r>
        <w:t>ethics</w:t>
      </w:r>
      <w:r>
        <w:rPr>
          <w:spacing w:val="-2"/>
        </w:rPr>
        <w:t xml:space="preserve"> </w:t>
      </w:r>
      <w:r>
        <w:t>in</w:t>
      </w:r>
      <w:r>
        <w:rPr>
          <w:spacing w:val="-2"/>
        </w:rPr>
        <w:t xml:space="preserve"> </w:t>
      </w:r>
      <w:r>
        <w:t>research.</w:t>
      </w:r>
    </w:p>
    <w:p w14:paraId="328D4259" w14:textId="77777777" w:rsidR="00371737" w:rsidRDefault="00371737">
      <w:pPr>
        <w:pStyle w:val="BodyText"/>
      </w:pPr>
    </w:p>
    <w:p w14:paraId="7037162A" w14:textId="77777777" w:rsidR="00371737" w:rsidRDefault="00371737">
      <w:pPr>
        <w:pStyle w:val="BodyText"/>
      </w:pPr>
    </w:p>
    <w:p w14:paraId="0C5A2E31" w14:textId="77777777" w:rsidR="00371737" w:rsidRDefault="00371737">
      <w:pPr>
        <w:pStyle w:val="BodyText"/>
      </w:pPr>
    </w:p>
    <w:p w14:paraId="7AAAB4AF" w14:textId="77777777" w:rsidR="00371737" w:rsidRDefault="00371737">
      <w:pPr>
        <w:pStyle w:val="BodyText"/>
      </w:pPr>
    </w:p>
    <w:p w14:paraId="01E2A832" w14:textId="77777777" w:rsidR="00371737" w:rsidRDefault="00371737">
      <w:pPr>
        <w:pStyle w:val="BodyText"/>
      </w:pPr>
    </w:p>
    <w:p w14:paraId="6F5B3AFC" w14:textId="77777777" w:rsidR="00371737" w:rsidRDefault="00371737">
      <w:pPr>
        <w:pStyle w:val="BodyText"/>
      </w:pPr>
    </w:p>
    <w:p w14:paraId="19F2D7ED" w14:textId="77777777" w:rsidR="00371737" w:rsidRDefault="00371737">
      <w:pPr>
        <w:pStyle w:val="BodyText"/>
      </w:pPr>
    </w:p>
    <w:p w14:paraId="14526B9A" w14:textId="77777777" w:rsidR="00371737" w:rsidRDefault="00371737">
      <w:pPr>
        <w:pStyle w:val="BodyText"/>
      </w:pPr>
    </w:p>
    <w:p w14:paraId="38F6B7E1" w14:textId="77777777" w:rsidR="00371737" w:rsidRDefault="00371737">
      <w:pPr>
        <w:pStyle w:val="BodyText"/>
      </w:pPr>
    </w:p>
    <w:p w14:paraId="6BF910C5" w14:textId="77777777" w:rsidR="00371737" w:rsidRDefault="00371737">
      <w:pPr>
        <w:pStyle w:val="BodyText"/>
      </w:pPr>
    </w:p>
    <w:p w14:paraId="4D055432" w14:textId="77777777" w:rsidR="00371737" w:rsidRDefault="00371737">
      <w:pPr>
        <w:pStyle w:val="BodyText"/>
      </w:pPr>
    </w:p>
    <w:p w14:paraId="607BDAF4" w14:textId="77777777" w:rsidR="00371737" w:rsidRDefault="00371737">
      <w:pPr>
        <w:pStyle w:val="BodyText"/>
      </w:pPr>
    </w:p>
    <w:p w14:paraId="0A8BA5D9" w14:textId="77777777" w:rsidR="00371737" w:rsidRDefault="00371737">
      <w:pPr>
        <w:pStyle w:val="BodyText"/>
        <w:spacing w:before="10"/>
      </w:pPr>
    </w:p>
    <w:p w14:paraId="2A663C31" w14:textId="77777777" w:rsidR="00371737" w:rsidRDefault="00000000">
      <w:pPr>
        <w:ind w:left="114"/>
        <w:rPr>
          <w:b/>
          <w:i/>
          <w:sz w:val="24"/>
        </w:rPr>
      </w:pPr>
      <w:r>
        <w:rPr>
          <w:b/>
          <w:i/>
          <w:spacing w:val="-2"/>
          <w:sz w:val="24"/>
        </w:rPr>
        <w:t>Signed:</w:t>
      </w:r>
    </w:p>
    <w:p w14:paraId="2F1FECC8" w14:textId="77777777" w:rsidR="00371737" w:rsidRDefault="00371737">
      <w:pPr>
        <w:pStyle w:val="BodyText"/>
        <w:rPr>
          <w:b/>
          <w:i/>
        </w:rPr>
      </w:pPr>
    </w:p>
    <w:p w14:paraId="76CB8B58" w14:textId="77777777" w:rsidR="00371737" w:rsidRDefault="00371737">
      <w:pPr>
        <w:pStyle w:val="BodyText"/>
        <w:spacing w:before="49"/>
        <w:rPr>
          <w:b/>
          <w:i/>
        </w:rPr>
      </w:pPr>
    </w:p>
    <w:p w14:paraId="79ADB53D" w14:textId="77777777" w:rsidR="00371737" w:rsidRDefault="00000000">
      <w:pPr>
        <w:ind w:left="114"/>
        <w:rPr>
          <w:b/>
          <w:i/>
          <w:sz w:val="24"/>
        </w:rPr>
      </w:pPr>
      <w:r>
        <w:rPr>
          <w:b/>
          <w:i/>
          <w:spacing w:val="-2"/>
          <w:sz w:val="24"/>
        </w:rPr>
        <w:t>Date:</w:t>
      </w:r>
    </w:p>
    <w:p w14:paraId="180ED22F" w14:textId="77777777" w:rsidR="00371737" w:rsidRDefault="00371737">
      <w:pPr>
        <w:rPr>
          <w:sz w:val="24"/>
        </w:rPr>
        <w:sectPr w:rsidR="00371737" w:rsidSect="00FA1DAD">
          <w:footerReference w:type="default" r:id="rId8"/>
          <w:pgSz w:w="12240" w:h="15840"/>
          <w:pgMar w:top="1820" w:right="1480" w:bottom="980" w:left="1700" w:header="0" w:footer="799" w:gutter="0"/>
          <w:pgNumType w:start="1"/>
          <w:cols w:space="720"/>
        </w:sectPr>
      </w:pPr>
    </w:p>
    <w:p w14:paraId="0BA213A5" w14:textId="77777777" w:rsidR="00371737" w:rsidRDefault="00371737">
      <w:pPr>
        <w:pStyle w:val="BodyText"/>
        <w:rPr>
          <w:b/>
          <w:i/>
          <w:sz w:val="49"/>
        </w:rPr>
      </w:pPr>
    </w:p>
    <w:p w14:paraId="63D847C1" w14:textId="77777777" w:rsidR="00371737" w:rsidRDefault="00371737">
      <w:pPr>
        <w:pStyle w:val="BodyText"/>
        <w:spacing w:before="166"/>
        <w:rPr>
          <w:b/>
          <w:i/>
          <w:sz w:val="49"/>
        </w:rPr>
      </w:pPr>
    </w:p>
    <w:p w14:paraId="7B459465" w14:textId="77777777" w:rsidR="00371737" w:rsidRDefault="00000000">
      <w:pPr>
        <w:pStyle w:val="Heading1"/>
      </w:pPr>
      <w:bookmarkStart w:id="2" w:name="Abstract"/>
      <w:bookmarkStart w:id="3" w:name="_bookmark1"/>
      <w:bookmarkEnd w:id="2"/>
      <w:bookmarkEnd w:id="3"/>
      <w:r>
        <w:rPr>
          <w:spacing w:val="-2"/>
        </w:rPr>
        <w:t>Abstract</w:t>
      </w:r>
    </w:p>
    <w:p w14:paraId="375AEC5D" w14:textId="77777777" w:rsidR="00371737" w:rsidRDefault="00371737">
      <w:pPr>
        <w:pStyle w:val="BodyText"/>
        <w:spacing w:before="346"/>
        <w:rPr>
          <w:b/>
          <w:sz w:val="49"/>
        </w:rPr>
      </w:pPr>
    </w:p>
    <w:p w14:paraId="362A876C" w14:textId="77777777" w:rsidR="00371737" w:rsidRDefault="00000000">
      <w:pPr>
        <w:pStyle w:val="BodyText"/>
        <w:spacing w:line="381" w:lineRule="auto"/>
        <w:ind w:left="114" w:right="217"/>
        <w:jc w:val="both"/>
      </w:pPr>
      <w:r>
        <w:rPr>
          <w:spacing w:val="-2"/>
        </w:rPr>
        <w:t>The</w:t>
      </w:r>
      <w:r>
        <w:rPr>
          <w:spacing w:val="-13"/>
        </w:rPr>
        <w:t xml:space="preserve"> </w:t>
      </w:r>
      <w:r>
        <w:rPr>
          <w:spacing w:val="-2"/>
        </w:rPr>
        <w:t>Covid</w:t>
      </w:r>
      <w:r>
        <w:rPr>
          <w:spacing w:val="-12"/>
        </w:rPr>
        <w:t xml:space="preserve"> </w:t>
      </w:r>
      <w:r>
        <w:rPr>
          <w:spacing w:val="-2"/>
        </w:rPr>
        <w:t>pandemic</w:t>
      </w:r>
      <w:r>
        <w:rPr>
          <w:spacing w:val="-13"/>
        </w:rPr>
        <w:t xml:space="preserve"> </w:t>
      </w:r>
      <w:r>
        <w:rPr>
          <w:spacing w:val="-2"/>
        </w:rPr>
        <w:t>accelerated</w:t>
      </w:r>
      <w:r>
        <w:rPr>
          <w:spacing w:val="-12"/>
        </w:rPr>
        <w:t xml:space="preserve"> </w:t>
      </w:r>
      <w:r>
        <w:rPr>
          <w:spacing w:val="-2"/>
        </w:rPr>
        <w:t>an</w:t>
      </w:r>
      <w:r>
        <w:rPr>
          <w:spacing w:val="-13"/>
        </w:rPr>
        <w:t xml:space="preserve"> </w:t>
      </w:r>
      <w:r>
        <w:rPr>
          <w:spacing w:val="-2"/>
        </w:rPr>
        <w:t>already</w:t>
      </w:r>
      <w:r>
        <w:rPr>
          <w:spacing w:val="-12"/>
        </w:rPr>
        <w:t xml:space="preserve"> </w:t>
      </w:r>
      <w:r>
        <w:rPr>
          <w:spacing w:val="-2"/>
        </w:rPr>
        <w:t>rapidly</w:t>
      </w:r>
      <w:r>
        <w:rPr>
          <w:spacing w:val="-13"/>
        </w:rPr>
        <w:t xml:space="preserve"> </w:t>
      </w:r>
      <w:r>
        <w:rPr>
          <w:spacing w:val="-2"/>
        </w:rPr>
        <w:t>evolving</w:t>
      </w:r>
      <w:r>
        <w:rPr>
          <w:spacing w:val="-12"/>
        </w:rPr>
        <w:t xml:space="preserve"> </w:t>
      </w:r>
      <w:r>
        <w:rPr>
          <w:spacing w:val="-2"/>
        </w:rPr>
        <w:t>trend</w:t>
      </w:r>
      <w:r>
        <w:rPr>
          <w:spacing w:val="-13"/>
        </w:rPr>
        <w:t xml:space="preserve"> </w:t>
      </w:r>
      <w:r>
        <w:rPr>
          <w:spacing w:val="-2"/>
        </w:rPr>
        <w:t>towards</w:t>
      </w:r>
      <w:r>
        <w:rPr>
          <w:spacing w:val="-12"/>
        </w:rPr>
        <w:t xml:space="preserve"> </w:t>
      </w:r>
      <w:r>
        <w:rPr>
          <w:spacing w:val="-2"/>
        </w:rPr>
        <w:t>a</w:t>
      </w:r>
      <w:r>
        <w:rPr>
          <w:spacing w:val="-13"/>
        </w:rPr>
        <w:t xml:space="preserve"> </w:t>
      </w:r>
      <w:r>
        <w:rPr>
          <w:spacing w:val="-2"/>
        </w:rPr>
        <w:t xml:space="preserve">cashless </w:t>
      </w:r>
      <w:r>
        <w:t>society,</w:t>
      </w:r>
      <w:r>
        <w:rPr>
          <w:spacing w:val="-10"/>
        </w:rPr>
        <w:t xml:space="preserve"> </w:t>
      </w:r>
      <w:r>
        <w:t>and</w:t>
      </w:r>
      <w:r>
        <w:rPr>
          <w:spacing w:val="-12"/>
        </w:rPr>
        <w:t xml:space="preserve"> </w:t>
      </w:r>
      <w:r>
        <w:t>simultaneously</w:t>
      </w:r>
      <w:r>
        <w:rPr>
          <w:spacing w:val="-12"/>
        </w:rPr>
        <w:t xml:space="preserve"> </w:t>
      </w:r>
      <w:r>
        <w:t>led</w:t>
      </w:r>
      <w:r>
        <w:rPr>
          <w:spacing w:val="-12"/>
        </w:rPr>
        <w:t xml:space="preserve"> </w:t>
      </w:r>
      <w:r>
        <w:t>to</w:t>
      </w:r>
      <w:r>
        <w:rPr>
          <w:spacing w:val="-12"/>
        </w:rPr>
        <w:t xml:space="preserve"> </w:t>
      </w:r>
      <w:r>
        <w:t>an</w:t>
      </w:r>
      <w:r>
        <w:rPr>
          <w:spacing w:val="-12"/>
        </w:rPr>
        <w:t xml:space="preserve"> </w:t>
      </w:r>
      <w:r>
        <w:t>even</w:t>
      </w:r>
      <w:r>
        <w:rPr>
          <w:spacing w:val="-12"/>
        </w:rPr>
        <w:t xml:space="preserve"> </w:t>
      </w:r>
      <w:r>
        <w:t>greater</w:t>
      </w:r>
      <w:r>
        <w:rPr>
          <w:spacing w:val="-12"/>
        </w:rPr>
        <w:t xml:space="preserve"> </w:t>
      </w:r>
      <w:r>
        <w:t>demand</w:t>
      </w:r>
      <w:r>
        <w:rPr>
          <w:spacing w:val="-12"/>
        </w:rPr>
        <w:t xml:space="preserve"> </w:t>
      </w:r>
      <w:r>
        <w:t>for</w:t>
      </w:r>
      <w:r>
        <w:rPr>
          <w:spacing w:val="-12"/>
        </w:rPr>
        <w:t xml:space="preserve"> </w:t>
      </w:r>
      <w:r>
        <w:t>more</w:t>
      </w:r>
      <w:r>
        <w:rPr>
          <w:spacing w:val="-12"/>
        </w:rPr>
        <w:t xml:space="preserve"> </w:t>
      </w:r>
      <w:r>
        <w:t>effective</w:t>
      </w:r>
      <w:r>
        <w:rPr>
          <w:spacing w:val="-12"/>
        </w:rPr>
        <w:t xml:space="preserve"> </w:t>
      </w:r>
      <w:r>
        <w:t>online fraud protection measures.</w:t>
      </w:r>
      <w:r>
        <w:rPr>
          <w:spacing w:val="40"/>
        </w:rPr>
        <w:t xml:space="preserve"> </w:t>
      </w:r>
      <w:r>
        <w:t xml:space="preserve">The Financial Services industry needs to maintain its </w:t>
      </w:r>
      <w:r>
        <w:rPr>
          <w:spacing w:val="-6"/>
        </w:rPr>
        <w:t>own</w:t>
      </w:r>
      <w:r>
        <w:rPr>
          <w:spacing w:val="-8"/>
        </w:rPr>
        <w:t xml:space="preserve"> </w:t>
      </w:r>
      <w:r>
        <w:rPr>
          <w:spacing w:val="-6"/>
        </w:rPr>
        <w:t>momentum</w:t>
      </w:r>
      <w:r>
        <w:rPr>
          <w:spacing w:val="-8"/>
        </w:rPr>
        <w:t xml:space="preserve"> </w:t>
      </w:r>
      <w:r>
        <w:rPr>
          <w:spacing w:val="-6"/>
        </w:rPr>
        <w:t>in</w:t>
      </w:r>
      <w:r>
        <w:rPr>
          <w:spacing w:val="-8"/>
        </w:rPr>
        <w:t xml:space="preserve"> </w:t>
      </w:r>
      <w:r>
        <w:rPr>
          <w:spacing w:val="-6"/>
        </w:rPr>
        <w:t>fraud</w:t>
      </w:r>
      <w:r>
        <w:rPr>
          <w:spacing w:val="-8"/>
        </w:rPr>
        <w:t xml:space="preserve"> </w:t>
      </w:r>
      <w:r>
        <w:rPr>
          <w:spacing w:val="-6"/>
        </w:rPr>
        <w:t>prevention</w:t>
      </w:r>
      <w:r>
        <w:rPr>
          <w:spacing w:val="-8"/>
        </w:rPr>
        <w:t xml:space="preserve"> </w:t>
      </w:r>
      <w:r>
        <w:rPr>
          <w:spacing w:val="-6"/>
        </w:rPr>
        <w:t>by</w:t>
      </w:r>
      <w:r>
        <w:rPr>
          <w:spacing w:val="-8"/>
        </w:rPr>
        <w:t xml:space="preserve"> </w:t>
      </w:r>
      <w:r>
        <w:rPr>
          <w:spacing w:val="-6"/>
        </w:rPr>
        <w:t>screening</w:t>
      </w:r>
      <w:r>
        <w:rPr>
          <w:spacing w:val="-8"/>
        </w:rPr>
        <w:t xml:space="preserve"> </w:t>
      </w:r>
      <w:r>
        <w:rPr>
          <w:spacing w:val="-6"/>
        </w:rPr>
        <w:t>online</w:t>
      </w:r>
      <w:r>
        <w:rPr>
          <w:spacing w:val="-8"/>
        </w:rPr>
        <w:t xml:space="preserve"> </w:t>
      </w:r>
      <w:r>
        <w:rPr>
          <w:spacing w:val="-6"/>
        </w:rPr>
        <w:t>transactions</w:t>
      </w:r>
      <w:r>
        <w:rPr>
          <w:spacing w:val="-8"/>
        </w:rPr>
        <w:t xml:space="preserve"> </w:t>
      </w:r>
      <w:r>
        <w:rPr>
          <w:spacing w:val="-6"/>
        </w:rPr>
        <w:t>with</w:t>
      </w:r>
      <w:r>
        <w:rPr>
          <w:spacing w:val="-8"/>
        </w:rPr>
        <w:t xml:space="preserve"> </w:t>
      </w:r>
      <w:r>
        <w:rPr>
          <w:spacing w:val="-6"/>
        </w:rPr>
        <w:t xml:space="preserve">increasingly </w:t>
      </w:r>
      <w:r>
        <w:rPr>
          <w:spacing w:val="-4"/>
        </w:rPr>
        <w:t>sophisticated</w:t>
      </w:r>
      <w:r>
        <w:rPr>
          <w:spacing w:val="-9"/>
        </w:rPr>
        <w:t xml:space="preserve"> </w:t>
      </w:r>
      <w:r>
        <w:rPr>
          <w:spacing w:val="-4"/>
        </w:rPr>
        <w:t>Machine</w:t>
      </w:r>
      <w:r>
        <w:rPr>
          <w:spacing w:val="-9"/>
        </w:rPr>
        <w:t xml:space="preserve"> </w:t>
      </w:r>
      <w:r>
        <w:rPr>
          <w:spacing w:val="-4"/>
        </w:rPr>
        <w:t>Learning</w:t>
      </w:r>
      <w:r>
        <w:rPr>
          <w:spacing w:val="-9"/>
        </w:rPr>
        <w:t xml:space="preserve"> </w:t>
      </w:r>
      <w:r>
        <w:rPr>
          <w:spacing w:val="-4"/>
        </w:rPr>
        <w:t>algorithms.</w:t>
      </w:r>
      <w:r>
        <w:rPr>
          <w:spacing w:val="12"/>
        </w:rPr>
        <w:t xml:space="preserve"> </w:t>
      </w:r>
      <w:r>
        <w:rPr>
          <w:spacing w:val="-4"/>
        </w:rPr>
        <w:t>At</w:t>
      </w:r>
      <w:r>
        <w:rPr>
          <w:spacing w:val="-9"/>
        </w:rPr>
        <w:t xml:space="preserve"> </w:t>
      </w:r>
      <w:r>
        <w:rPr>
          <w:spacing w:val="-4"/>
        </w:rPr>
        <w:t>the</w:t>
      </w:r>
      <w:r>
        <w:rPr>
          <w:spacing w:val="-10"/>
        </w:rPr>
        <w:t xml:space="preserve"> </w:t>
      </w:r>
      <w:r>
        <w:rPr>
          <w:spacing w:val="-4"/>
        </w:rPr>
        <w:t>same</w:t>
      </w:r>
      <w:r>
        <w:rPr>
          <w:spacing w:val="-9"/>
        </w:rPr>
        <w:t xml:space="preserve"> </w:t>
      </w:r>
      <w:r>
        <w:rPr>
          <w:spacing w:val="-4"/>
        </w:rPr>
        <w:t>time,</w:t>
      </w:r>
      <w:r>
        <w:rPr>
          <w:spacing w:val="-8"/>
        </w:rPr>
        <w:t xml:space="preserve"> </w:t>
      </w:r>
      <w:r>
        <w:rPr>
          <w:spacing w:val="-4"/>
        </w:rPr>
        <w:t>these</w:t>
      </w:r>
      <w:r>
        <w:rPr>
          <w:spacing w:val="-9"/>
        </w:rPr>
        <w:t xml:space="preserve"> </w:t>
      </w:r>
      <w:r>
        <w:rPr>
          <w:spacing w:val="-4"/>
        </w:rPr>
        <w:t>service</w:t>
      </w:r>
      <w:r>
        <w:rPr>
          <w:spacing w:val="-10"/>
        </w:rPr>
        <w:t xml:space="preserve"> </w:t>
      </w:r>
      <w:r>
        <w:rPr>
          <w:spacing w:val="-4"/>
        </w:rPr>
        <w:t xml:space="preserve">providers </w:t>
      </w:r>
      <w:r>
        <w:t>do</w:t>
      </w:r>
      <w:r>
        <w:rPr>
          <w:spacing w:val="-2"/>
        </w:rPr>
        <w:t xml:space="preserve"> </w:t>
      </w:r>
      <w:r>
        <w:t>not</w:t>
      </w:r>
      <w:r>
        <w:rPr>
          <w:spacing w:val="-2"/>
        </w:rPr>
        <w:t xml:space="preserve"> </w:t>
      </w:r>
      <w:r>
        <w:t>have</w:t>
      </w:r>
      <w:r>
        <w:rPr>
          <w:spacing w:val="-2"/>
        </w:rPr>
        <w:t xml:space="preserve"> </w:t>
      </w:r>
      <w:r>
        <w:t>a</w:t>
      </w:r>
      <w:r>
        <w:rPr>
          <w:spacing w:val="-2"/>
        </w:rPr>
        <w:t xml:space="preserve"> </w:t>
      </w:r>
      <w:r>
        <w:t>free</w:t>
      </w:r>
      <w:r>
        <w:rPr>
          <w:spacing w:val="-2"/>
        </w:rPr>
        <w:t xml:space="preserve"> </w:t>
      </w:r>
      <w:r>
        <w:t>hand</w:t>
      </w:r>
      <w:r>
        <w:rPr>
          <w:spacing w:val="-2"/>
        </w:rPr>
        <w:t xml:space="preserve"> </w:t>
      </w:r>
      <w:r>
        <w:t>in</w:t>
      </w:r>
      <w:r>
        <w:rPr>
          <w:spacing w:val="-2"/>
        </w:rPr>
        <w:t xml:space="preserve"> </w:t>
      </w:r>
      <w:r>
        <w:t>the</w:t>
      </w:r>
      <w:r>
        <w:rPr>
          <w:spacing w:val="-2"/>
        </w:rPr>
        <w:t xml:space="preserve"> </w:t>
      </w:r>
      <w:r>
        <w:t>implementation</w:t>
      </w:r>
      <w:r>
        <w:rPr>
          <w:spacing w:val="-2"/>
        </w:rPr>
        <w:t xml:space="preserve"> </w:t>
      </w:r>
      <w:r>
        <w:t>of</w:t>
      </w:r>
      <w:r>
        <w:rPr>
          <w:spacing w:val="-2"/>
        </w:rPr>
        <w:t xml:space="preserve"> </w:t>
      </w:r>
      <w:r>
        <w:t>fraud</w:t>
      </w:r>
      <w:r>
        <w:rPr>
          <w:spacing w:val="-2"/>
        </w:rPr>
        <w:t xml:space="preserve"> </w:t>
      </w:r>
      <w:r>
        <w:t>prevention</w:t>
      </w:r>
      <w:r>
        <w:rPr>
          <w:spacing w:val="-2"/>
        </w:rPr>
        <w:t xml:space="preserve"> </w:t>
      </w:r>
      <w:r>
        <w:t xml:space="preserve">applications, as regulators and public alike still demand accountability from industry AI. This is a </w:t>
      </w:r>
      <w:r>
        <w:rPr>
          <w:spacing w:val="-8"/>
        </w:rPr>
        <w:t>theme</w:t>
      </w:r>
      <w:r>
        <w:rPr>
          <w:spacing w:val="-6"/>
        </w:rPr>
        <w:t xml:space="preserve"> </w:t>
      </w:r>
      <w:r>
        <w:rPr>
          <w:spacing w:val="-8"/>
        </w:rPr>
        <w:t>which</w:t>
      </w:r>
      <w:r>
        <w:rPr>
          <w:spacing w:val="-5"/>
        </w:rPr>
        <w:t xml:space="preserve"> </w:t>
      </w:r>
      <w:r>
        <w:rPr>
          <w:spacing w:val="-8"/>
        </w:rPr>
        <w:t>looms</w:t>
      </w:r>
      <w:r>
        <w:rPr>
          <w:spacing w:val="-6"/>
        </w:rPr>
        <w:t xml:space="preserve"> </w:t>
      </w:r>
      <w:r>
        <w:rPr>
          <w:spacing w:val="-8"/>
        </w:rPr>
        <w:t>even</w:t>
      </w:r>
      <w:r>
        <w:rPr>
          <w:spacing w:val="-5"/>
        </w:rPr>
        <w:t xml:space="preserve"> </w:t>
      </w:r>
      <w:r>
        <w:rPr>
          <w:spacing w:val="-8"/>
        </w:rPr>
        <w:t>larger</w:t>
      </w:r>
      <w:r>
        <w:rPr>
          <w:spacing w:val="-5"/>
        </w:rPr>
        <w:t xml:space="preserve"> </w:t>
      </w:r>
      <w:r>
        <w:rPr>
          <w:spacing w:val="-8"/>
        </w:rPr>
        <w:t>as</w:t>
      </w:r>
      <w:r>
        <w:rPr>
          <w:spacing w:val="-6"/>
        </w:rPr>
        <w:t xml:space="preserve"> </w:t>
      </w:r>
      <w:r>
        <w:rPr>
          <w:spacing w:val="-8"/>
        </w:rPr>
        <w:t>the</w:t>
      </w:r>
      <w:r>
        <w:rPr>
          <w:spacing w:val="-6"/>
        </w:rPr>
        <w:t xml:space="preserve"> </w:t>
      </w:r>
      <w:r>
        <w:rPr>
          <w:spacing w:val="-8"/>
        </w:rPr>
        <w:t>presence</w:t>
      </w:r>
      <w:r>
        <w:rPr>
          <w:spacing w:val="-6"/>
        </w:rPr>
        <w:t xml:space="preserve"> </w:t>
      </w:r>
      <w:r>
        <w:rPr>
          <w:spacing w:val="-8"/>
        </w:rPr>
        <w:t>of</w:t>
      </w:r>
      <w:r>
        <w:rPr>
          <w:spacing w:val="-6"/>
        </w:rPr>
        <w:t xml:space="preserve"> </w:t>
      </w:r>
      <w:proofErr w:type="spellStart"/>
      <w:r>
        <w:rPr>
          <w:spacing w:val="-8"/>
        </w:rPr>
        <w:t>GenAI</w:t>
      </w:r>
      <w:proofErr w:type="spellEnd"/>
      <w:r>
        <w:rPr>
          <w:spacing w:val="-6"/>
        </w:rPr>
        <w:t xml:space="preserve"> </w:t>
      </w:r>
      <w:r>
        <w:rPr>
          <w:spacing w:val="-8"/>
        </w:rPr>
        <w:t>becomes</w:t>
      </w:r>
      <w:r>
        <w:rPr>
          <w:spacing w:val="-6"/>
        </w:rPr>
        <w:t xml:space="preserve"> </w:t>
      </w:r>
      <w:r>
        <w:rPr>
          <w:spacing w:val="-8"/>
        </w:rPr>
        <w:t>even</w:t>
      </w:r>
      <w:r>
        <w:rPr>
          <w:spacing w:val="-5"/>
        </w:rPr>
        <w:t xml:space="preserve"> </w:t>
      </w:r>
      <w:r>
        <w:rPr>
          <w:spacing w:val="-8"/>
        </w:rPr>
        <w:t>more</w:t>
      </w:r>
      <w:r>
        <w:rPr>
          <w:spacing w:val="-6"/>
        </w:rPr>
        <w:t xml:space="preserve"> </w:t>
      </w:r>
      <w:r>
        <w:rPr>
          <w:spacing w:val="-8"/>
        </w:rPr>
        <w:t xml:space="preserve">ubiquitous </w:t>
      </w:r>
      <w:r>
        <w:rPr>
          <w:spacing w:val="-6"/>
        </w:rPr>
        <w:t>in the modern world,</w:t>
      </w:r>
      <w:r>
        <w:rPr>
          <w:spacing w:val="-3"/>
        </w:rPr>
        <w:t xml:space="preserve"> </w:t>
      </w:r>
      <w:r>
        <w:rPr>
          <w:spacing w:val="-6"/>
        </w:rPr>
        <w:t xml:space="preserve">and a certain suspicion around the perceived reliance in AI grows </w:t>
      </w:r>
      <w:r>
        <w:t>as the first quarter of the 21st century ends.</w:t>
      </w:r>
    </w:p>
    <w:p w14:paraId="189A19B2" w14:textId="77777777" w:rsidR="00371737" w:rsidRDefault="00000000">
      <w:pPr>
        <w:pStyle w:val="BodyText"/>
        <w:spacing w:line="379" w:lineRule="auto"/>
        <w:ind w:left="114" w:right="216" w:firstLine="351"/>
        <w:jc w:val="both"/>
      </w:pPr>
      <w:r>
        <w:rPr>
          <w:spacing w:val="-2"/>
        </w:rPr>
        <w:t>Credit</w:t>
      </w:r>
      <w:r>
        <w:rPr>
          <w:spacing w:val="-10"/>
        </w:rPr>
        <w:t xml:space="preserve"> </w:t>
      </w:r>
      <w:r>
        <w:rPr>
          <w:spacing w:val="-2"/>
        </w:rPr>
        <w:t>card</w:t>
      </w:r>
      <w:r>
        <w:rPr>
          <w:spacing w:val="-10"/>
        </w:rPr>
        <w:t xml:space="preserve"> </w:t>
      </w:r>
      <w:r>
        <w:rPr>
          <w:spacing w:val="-2"/>
        </w:rPr>
        <w:t>fraud</w:t>
      </w:r>
      <w:r>
        <w:rPr>
          <w:spacing w:val="-10"/>
        </w:rPr>
        <w:t xml:space="preserve"> </w:t>
      </w:r>
      <w:r>
        <w:rPr>
          <w:spacing w:val="-2"/>
        </w:rPr>
        <w:t>detection</w:t>
      </w:r>
      <w:r>
        <w:rPr>
          <w:spacing w:val="-10"/>
        </w:rPr>
        <w:t xml:space="preserve"> </w:t>
      </w:r>
      <w:r>
        <w:rPr>
          <w:spacing w:val="-2"/>
        </w:rPr>
        <w:t>through</w:t>
      </w:r>
      <w:r>
        <w:rPr>
          <w:spacing w:val="-10"/>
        </w:rPr>
        <w:t xml:space="preserve"> </w:t>
      </w:r>
      <w:r>
        <w:rPr>
          <w:spacing w:val="-2"/>
        </w:rPr>
        <w:t>ML</w:t>
      </w:r>
      <w:r>
        <w:rPr>
          <w:spacing w:val="-10"/>
        </w:rPr>
        <w:t xml:space="preserve"> </w:t>
      </w:r>
      <w:r>
        <w:rPr>
          <w:spacing w:val="-2"/>
        </w:rPr>
        <w:t>technology</w:t>
      </w:r>
      <w:r>
        <w:rPr>
          <w:spacing w:val="-10"/>
        </w:rPr>
        <w:t xml:space="preserve"> </w:t>
      </w:r>
      <w:r>
        <w:rPr>
          <w:spacing w:val="-2"/>
        </w:rPr>
        <w:t>has</w:t>
      </w:r>
      <w:r>
        <w:rPr>
          <w:spacing w:val="-10"/>
        </w:rPr>
        <w:t xml:space="preserve"> </w:t>
      </w:r>
      <w:r>
        <w:rPr>
          <w:spacing w:val="-2"/>
        </w:rPr>
        <w:t>been</w:t>
      </w:r>
      <w:r>
        <w:rPr>
          <w:spacing w:val="-10"/>
        </w:rPr>
        <w:t xml:space="preserve"> </w:t>
      </w:r>
      <w:r>
        <w:rPr>
          <w:spacing w:val="-2"/>
        </w:rPr>
        <w:t>a</w:t>
      </w:r>
      <w:r>
        <w:rPr>
          <w:spacing w:val="-10"/>
        </w:rPr>
        <w:t xml:space="preserve"> </w:t>
      </w:r>
      <w:r>
        <w:rPr>
          <w:spacing w:val="-2"/>
        </w:rPr>
        <w:t>commonplace</w:t>
      </w:r>
      <w:r>
        <w:rPr>
          <w:spacing w:val="-10"/>
        </w:rPr>
        <w:t xml:space="preserve"> </w:t>
      </w:r>
      <w:r>
        <w:rPr>
          <w:spacing w:val="-2"/>
        </w:rPr>
        <w:t xml:space="preserve">and </w:t>
      </w:r>
      <w:r>
        <w:t>active area of research for nearly two decades.</w:t>
      </w:r>
      <w:r>
        <w:rPr>
          <w:spacing w:val="36"/>
        </w:rPr>
        <w:t xml:space="preserve"> </w:t>
      </w:r>
      <w:r>
        <w:t xml:space="preserve">This is heavily driven by the </w:t>
      </w:r>
      <w:proofErr w:type="spellStart"/>
      <w:r>
        <w:t>persis</w:t>
      </w:r>
      <w:proofErr w:type="spellEnd"/>
      <w:r>
        <w:t>- tent</w:t>
      </w:r>
      <w:r>
        <w:rPr>
          <w:spacing w:val="-9"/>
        </w:rPr>
        <w:t xml:space="preserve"> </w:t>
      </w:r>
      <w:r>
        <w:t>and</w:t>
      </w:r>
      <w:r>
        <w:rPr>
          <w:spacing w:val="-9"/>
        </w:rPr>
        <w:t xml:space="preserve"> </w:t>
      </w:r>
      <w:r>
        <w:t>mounting</w:t>
      </w:r>
      <w:r>
        <w:rPr>
          <w:spacing w:val="-9"/>
        </w:rPr>
        <w:t xml:space="preserve"> </w:t>
      </w:r>
      <w:r>
        <w:t>threat</w:t>
      </w:r>
      <w:r>
        <w:rPr>
          <w:spacing w:val="-9"/>
        </w:rPr>
        <w:t xml:space="preserve"> </w:t>
      </w:r>
      <w:r>
        <w:t>from</w:t>
      </w:r>
      <w:r>
        <w:rPr>
          <w:spacing w:val="-10"/>
        </w:rPr>
        <w:t xml:space="preserve"> </w:t>
      </w:r>
      <w:r>
        <w:rPr>
          <w:rFonts w:ascii="Times New Roman" w:hAnsi="Times New Roman"/>
          <w:i/>
        </w:rPr>
        <w:t>‘bad</w:t>
      </w:r>
      <w:r>
        <w:rPr>
          <w:rFonts w:ascii="Times New Roman" w:hAnsi="Times New Roman"/>
          <w:i/>
          <w:spacing w:val="-8"/>
        </w:rPr>
        <w:t xml:space="preserve"> </w:t>
      </w:r>
      <w:r>
        <w:rPr>
          <w:rFonts w:ascii="Times New Roman" w:hAnsi="Times New Roman"/>
          <w:i/>
        </w:rPr>
        <w:t xml:space="preserve">actors’ </w:t>
      </w:r>
      <w:r>
        <w:t>in</w:t>
      </w:r>
      <w:r>
        <w:rPr>
          <w:spacing w:val="-9"/>
        </w:rPr>
        <w:t xml:space="preserve"> </w:t>
      </w:r>
      <w:r>
        <w:t>this</w:t>
      </w:r>
      <w:r>
        <w:rPr>
          <w:spacing w:val="-9"/>
        </w:rPr>
        <w:t xml:space="preserve"> </w:t>
      </w:r>
      <w:r>
        <w:t>domain,</w:t>
      </w:r>
      <w:r>
        <w:rPr>
          <w:spacing w:val="-9"/>
        </w:rPr>
        <w:t xml:space="preserve"> </w:t>
      </w:r>
      <w:r>
        <w:t>and</w:t>
      </w:r>
      <w:r>
        <w:rPr>
          <w:spacing w:val="-9"/>
        </w:rPr>
        <w:t xml:space="preserve"> </w:t>
      </w:r>
      <w:r>
        <w:t>the</w:t>
      </w:r>
      <w:r>
        <w:rPr>
          <w:spacing w:val="-9"/>
        </w:rPr>
        <w:t xml:space="preserve"> </w:t>
      </w:r>
      <w:r>
        <w:t>billions</w:t>
      </w:r>
      <w:r>
        <w:rPr>
          <w:spacing w:val="-9"/>
        </w:rPr>
        <w:t xml:space="preserve"> </w:t>
      </w:r>
      <w:r>
        <w:t>of</w:t>
      </w:r>
      <w:r>
        <w:rPr>
          <w:spacing w:val="-9"/>
        </w:rPr>
        <w:t xml:space="preserve"> </w:t>
      </w:r>
      <w:r>
        <w:t>Euros lost</w:t>
      </w:r>
      <w:r>
        <w:rPr>
          <w:spacing w:val="-3"/>
        </w:rPr>
        <w:t xml:space="preserve"> </w:t>
      </w:r>
      <w:r>
        <w:t>each</w:t>
      </w:r>
      <w:r>
        <w:rPr>
          <w:spacing w:val="-4"/>
        </w:rPr>
        <w:t xml:space="preserve"> </w:t>
      </w:r>
      <w:r>
        <w:t>year</w:t>
      </w:r>
      <w:r>
        <w:rPr>
          <w:spacing w:val="-3"/>
        </w:rPr>
        <w:t xml:space="preserve"> </w:t>
      </w:r>
      <w:r>
        <w:t>by</w:t>
      </w:r>
      <w:r>
        <w:rPr>
          <w:spacing w:val="-4"/>
        </w:rPr>
        <w:t xml:space="preserve"> </w:t>
      </w:r>
      <w:r>
        <w:t>individuals</w:t>
      </w:r>
      <w:r>
        <w:rPr>
          <w:spacing w:val="-3"/>
        </w:rPr>
        <w:t xml:space="preserve"> </w:t>
      </w:r>
      <w:r>
        <w:t>and</w:t>
      </w:r>
      <w:r>
        <w:rPr>
          <w:spacing w:val="-4"/>
        </w:rPr>
        <w:t xml:space="preserve"> </w:t>
      </w:r>
      <w:r>
        <w:t>Financial</w:t>
      </w:r>
      <w:r>
        <w:rPr>
          <w:spacing w:val="-3"/>
        </w:rPr>
        <w:t xml:space="preserve"> </w:t>
      </w:r>
      <w:r>
        <w:t>Institutions.</w:t>
      </w:r>
      <w:r>
        <w:rPr>
          <w:spacing w:val="28"/>
        </w:rPr>
        <w:t xml:space="preserve"> </w:t>
      </w:r>
      <w:r>
        <w:t>Access</w:t>
      </w:r>
      <w:r>
        <w:rPr>
          <w:spacing w:val="-3"/>
        </w:rPr>
        <w:t xml:space="preserve"> </w:t>
      </w:r>
      <w:r>
        <w:t>to</w:t>
      </w:r>
      <w:r>
        <w:rPr>
          <w:spacing w:val="-4"/>
        </w:rPr>
        <w:t xml:space="preserve"> </w:t>
      </w:r>
      <w:r>
        <w:t>better</w:t>
      </w:r>
      <w:r>
        <w:rPr>
          <w:spacing w:val="-3"/>
        </w:rPr>
        <w:t xml:space="preserve"> </w:t>
      </w:r>
      <w:r>
        <w:t>sources</w:t>
      </w:r>
      <w:r>
        <w:rPr>
          <w:spacing w:val="-4"/>
        </w:rPr>
        <w:t xml:space="preserve"> </w:t>
      </w:r>
      <w:r>
        <w:t xml:space="preserve">of </w:t>
      </w:r>
      <w:r>
        <w:rPr>
          <w:spacing w:val="-2"/>
        </w:rPr>
        <w:t>data</w:t>
      </w:r>
      <w:r>
        <w:rPr>
          <w:spacing w:val="-12"/>
        </w:rPr>
        <w:t xml:space="preserve"> </w:t>
      </w:r>
      <w:r>
        <w:rPr>
          <w:spacing w:val="-2"/>
        </w:rPr>
        <w:t>and</w:t>
      </w:r>
      <w:r>
        <w:rPr>
          <w:spacing w:val="-12"/>
        </w:rPr>
        <w:t xml:space="preserve"> </w:t>
      </w:r>
      <w:r>
        <w:rPr>
          <w:spacing w:val="-2"/>
        </w:rPr>
        <w:t>more</w:t>
      </w:r>
      <w:r>
        <w:rPr>
          <w:spacing w:val="-12"/>
        </w:rPr>
        <w:t xml:space="preserve"> </w:t>
      </w:r>
      <w:r>
        <w:rPr>
          <w:spacing w:val="-2"/>
        </w:rPr>
        <w:t>sophisticated</w:t>
      </w:r>
      <w:r>
        <w:rPr>
          <w:spacing w:val="-12"/>
        </w:rPr>
        <w:t xml:space="preserve"> </w:t>
      </w:r>
      <w:r>
        <w:rPr>
          <w:spacing w:val="-2"/>
        </w:rPr>
        <w:t>models</w:t>
      </w:r>
      <w:r>
        <w:rPr>
          <w:spacing w:val="-12"/>
        </w:rPr>
        <w:t xml:space="preserve"> </w:t>
      </w:r>
      <w:r>
        <w:rPr>
          <w:spacing w:val="-2"/>
        </w:rPr>
        <w:t>continues</w:t>
      </w:r>
      <w:r>
        <w:rPr>
          <w:spacing w:val="-12"/>
        </w:rPr>
        <w:t xml:space="preserve"> </w:t>
      </w:r>
      <w:r>
        <w:rPr>
          <w:spacing w:val="-2"/>
        </w:rPr>
        <w:t>to</w:t>
      </w:r>
      <w:r>
        <w:rPr>
          <w:spacing w:val="-12"/>
        </w:rPr>
        <w:t xml:space="preserve"> </w:t>
      </w:r>
      <w:r>
        <w:rPr>
          <w:spacing w:val="-2"/>
        </w:rPr>
        <w:t>improve</w:t>
      </w:r>
      <w:r>
        <w:rPr>
          <w:spacing w:val="-12"/>
        </w:rPr>
        <w:t xml:space="preserve"> </w:t>
      </w:r>
      <w:r>
        <w:rPr>
          <w:spacing w:val="-2"/>
        </w:rPr>
        <w:t>card</w:t>
      </w:r>
      <w:r>
        <w:rPr>
          <w:spacing w:val="-12"/>
        </w:rPr>
        <w:t xml:space="preserve"> </w:t>
      </w:r>
      <w:r>
        <w:rPr>
          <w:spacing w:val="-2"/>
        </w:rPr>
        <w:t>fraud</w:t>
      </w:r>
      <w:r>
        <w:rPr>
          <w:spacing w:val="-12"/>
        </w:rPr>
        <w:t xml:space="preserve"> </w:t>
      </w:r>
      <w:r>
        <w:rPr>
          <w:spacing w:val="-2"/>
        </w:rPr>
        <w:t>detection</w:t>
      </w:r>
      <w:r>
        <w:rPr>
          <w:spacing w:val="-12"/>
        </w:rPr>
        <w:t xml:space="preserve"> </w:t>
      </w:r>
      <w:r>
        <w:rPr>
          <w:spacing w:val="-2"/>
        </w:rPr>
        <w:t xml:space="preserve">rates. </w:t>
      </w:r>
      <w:r>
        <w:rPr>
          <w:spacing w:val="-4"/>
        </w:rPr>
        <w:t>However,</w:t>
      </w:r>
      <w:r>
        <w:rPr>
          <w:spacing w:val="-8"/>
        </w:rPr>
        <w:t xml:space="preserve"> </w:t>
      </w:r>
      <w:r>
        <w:rPr>
          <w:spacing w:val="-4"/>
        </w:rPr>
        <w:t>the</w:t>
      </w:r>
      <w:r>
        <w:rPr>
          <w:spacing w:val="-8"/>
        </w:rPr>
        <w:t xml:space="preserve"> </w:t>
      </w:r>
      <w:proofErr w:type="gramStart"/>
      <w:r>
        <w:rPr>
          <w:spacing w:val="-4"/>
        </w:rPr>
        <w:t>challenges</w:t>
      </w:r>
      <w:proofErr w:type="gramEnd"/>
      <w:r>
        <w:rPr>
          <w:spacing w:val="-8"/>
        </w:rPr>
        <w:t xml:space="preserve"> </w:t>
      </w:r>
      <w:r>
        <w:rPr>
          <w:spacing w:val="-4"/>
        </w:rPr>
        <w:t>from</w:t>
      </w:r>
      <w:r>
        <w:rPr>
          <w:spacing w:val="-8"/>
        </w:rPr>
        <w:t xml:space="preserve"> </w:t>
      </w:r>
      <w:r>
        <w:rPr>
          <w:spacing w:val="-4"/>
        </w:rPr>
        <w:t>criminals</w:t>
      </w:r>
      <w:r>
        <w:rPr>
          <w:spacing w:val="-8"/>
        </w:rPr>
        <w:t xml:space="preserve"> </w:t>
      </w:r>
      <w:r>
        <w:rPr>
          <w:spacing w:val="-4"/>
        </w:rPr>
        <w:t>continues</w:t>
      </w:r>
      <w:r>
        <w:rPr>
          <w:spacing w:val="-8"/>
        </w:rPr>
        <w:t xml:space="preserve"> </w:t>
      </w:r>
      <w:r>
        <w:rPr>
          <w:spacing w:val="-4"/>
        </w:rPr>
        <w:t>to</w:t>
      </w:r>
      <w:r>
        <w:rPr>
          <w:spacing w:val="-8"/>
        </w:rPr>
        <w:t xml:space="preserve"> </w:t>
      </w:r>
      <w:r>
        <w:rPr>
          <w:spacing w:val="-4"/>
        </w:rPr>
        <w:t>evolve,</w:t>
      </w:r>
      <w:r>
        <w:rPr>
          <w:spacing w:val="-8"/>
        </w:rPr>
        <w:t xml:space="preserve"> </w:t>
      </w:r>
      <w:r>
        <w:rPr>
          <w:spacing w:val="-4"/>
        </w:rPr>
        <w:t>and</w:t>
      </w:r>
      <w:r>
        <w:rPr>
          <w:spacing w:val="-8"/>
        </w:rPr>
        <w:t xml:space="preserve"> </w:t>
      </w:r>
      <w:r>
        <w:rPr>
          <w:spacing w:val="-4"/>
        </w:rPr>
        <w:t>financial</w:t>
      </w:r>
      <w:r>
        <w:rPr>
          <w:spacing w:val="-8"/>
        </w:rPr>
        <w:t xml:space="preserve"> </w:t>
      </w:r>
      <w:r>
        <w:rPr>
          <w:spacing w:val="-4"/>
        </w:rPr>
        <w:t>institutions increasingly</w:t>
      </w:r>
      <w:r>
        <w:rPr>
          <w:spacing w:val="-10"/>
        </w:rPr>
        <w:t xml:space="preserve"> </w:t>
      </w:r>
      <w:r>
        <w:rPr>
          <w:spacing w:val="-4"/>
        </w:rPr>
        <w:t>rely</w:t>
      </w:r>
      <w:r>
        <w:rPr>
          <w:spacing w:val="-10"/>
        </w:rPr>
        <w:t xml:space="preserve"> </w:t>
      </w:r>
      <w:r>
        <w:rPr>
          <w:spacing w:val="-4"/>
        </w:rPr>
        <w:t>on</w:t>
      </w:r>
      <w:r>
        <w:rPr>
          <w:spacing w:val="-10"/>
        </w:rPr>
        <w:t xml:space="preserve"> </w:t>
      </w:r>
      <w:r>
        <w:rPr>
          <w:spacing w:val="-4"/>
        </w:rPr>
        <w:t>concepts</w:t>
      </w:r>
      <w:r>
        <w:rPr>
          <w:spacing w:val="-10"/>
        </w:rPr>
        <w:t xml:space="preserve"> </w:t>
      </w:r>
      <w:r>
        <w:rPr>
          <w:spacing w:val="-4"/>
        </w:rPr>
        <w:t>such</w:t>
      </w:r>
      <w:r>
        <w:rPr>
          <w:spacing w:val="-10"/>
        </w:rPr>
        <w:t xml:space="preserve"> </w:t>
      </w:r>
      <w:r>
        <w:rPr>
          <w:spacing w:val="-4"/>
        </w:rPr>
        <w:t>as</w:t>
      </w:r>
      <w:r>
        <w:rPr>
          <w:spacing w:val="-10"/>
        </w:rPr>
        <w:t xml:space="preserve"> </w:t>
      </w:r>
      <w:r>
        <w:rPr>
          <w:spacing w:val="-4"/>
        </w:rPr>
        <w:t>Artificial</w:t>
      </w:r>
      <w:r>
        <w:rPr>
          <w:spacing w:val="-10"/>
        </w:rPr>
        <w:t xml:space="preserve"> </w:t>
      </w:r>
      <w:r>
        <w:rPr>
          <w:spacing w:val="-4"/>
        </w:rPr>
        <w:t>Neural</w:t>
      </w:r>
      <w:r>
        <w:rPr>
          <w:spacing w:val="-10"/>
        </w:rPr>
        <w:t xml:space="preserve"> </w:t>
      </w:r>
      <w:r>
        <w:rPr>
          <w:spacing w:val="-4"/>
        </w:rPr>
        <w:t>Networks</w:t>
      </w:r>
      <w:r>
        <w:rPr>
          <w:spacing w:val="-10"/>
        </w:rPr>
        <w:t xml:space="preserve"> </w:t>
      </w:r>
      <w:r>
        <w:rPr>
          <w:spacing w:val="-4"/>
        </w:rPr>
        <w:t>(ANN)</w:t>
      </w:r>
      <w:r>
        <w:rPr>
          <w:spacing w:val="-10"/>
        </w:rPr>
        <w:t xml:space="preserve"> </w:t>
      </w:r>
      <w:r>
        <w:rPr>
          <w:spacing w:val="-4"/>
        </w:rPr>
        <w:t>to</w:t>
      </w:r>
      <w:r>
        <w:rPr>
          <w:spacing w:val="-10"/>
        </w:rPr>
        <w:t xml:space="preserve"> </w:t>
      </w:r>
      <w:r>
        <w:rPr>
          <w:spacing w:val="-4"/>
        </w:rPr>
        <w:t>increase</w:t>
      </w:r>
      <w:r>
        <w:rPr>
          <w:spacing w:val="-10"/>
        </w:rPr>
        <w:t xml:space="preserve"> </w:t>
      </w:r>
      <w:r>
        <w:rPr>
          <w:spacing w:val="-4"/>
        </w:rPr>
        <w:t xml:space="preserve">the </w:t>
      </w:r>
      <w:r>
        <w:rPr>
          <w:spacing w:val="-2"/>
        </w:rPr>
        <w:t>speed</w:t>
      </w:r>
      <w:r>
        <w:rPr>
          <w:spacing w:val="-10"/>
        </w:rPr>
        <w:t xml:space="preserve"> </w:t>
      </w:r>
      <w:r>
        <w:rPr>
          <w:spacing w:val="-2"/>
        </w:rPr>
        <w:t>and</w:t>
      </w:r>
      <w:r>
        <w:rPr>
          <w:spacing w:val="-10"/>
        </w:rPr>
        <w:t xml:space="preserve"> </w:t>
      </w:r>
      <w:r>
        <w:rPr>
          <w:spacing w:val="-2"/>
        </w:rPr>
        <w:t>accuracy</w:t>
      </w:r>
      <w:r>
        <w:rPr>
          <w:spacing w:val="-11"/>
        </w:rPr>
        <w:t xml:space="preserve"> </w:t>
      </w:r>
      <w:r>
        <w:rPr>
          <w:spacing w:val="-2"/>
        </w:rPr>
        <w:t>of</w:t>
      </w:r>
      <w:r>
        <w:rPr>
          <w:spacing w:val="-11"/>
        </w:rPr>
        <w:t xml:space="preserve"> </w:t>
      </w:r>
      <w:r>
        <w:rPr>
          <w:spacing w:val="-2"/>
        </w:rPr>
        <w:t>credit</w:t>
      </w:r>
      <w:r>
        <w:rPr>
          <w:spacing w:val="-11"/>
        </w:rPr>
        <w:t xml:space="preserve"> </w:t>
      </w:r>
      <w:r>
        <w:rPr>
          <w:spacing w:val="-2"/>
        </w:rPr>
        <w:t>card</w:t>
      </w:r>
      <w:r>
        <w:rPr>
          <w:spacing w:val="-10"/>
        </w:rPr>
        <w:t xml:space="preserve"> </w:t>
      </w:r>
      <w:r>
        <w:rPr>
          <w:spacing w:val="-2"/>
        </w:rPr>
        <w:t>fraud</w:t>
      </w:r>
      <w:r>
        <w:rPr>
          <w:spacing w:val="-10"/>
        </w:rPr>
        <w:t xml:space="preserve"> </w:t>
      </w:r>
      <w:r>
        <w:rPr>
          <w:spacing w:val="-2"/>
        </w:rPr>
        <w:t>detection.</w:t>
      </w:r>
      <w:r>
        <w:rPr>
          <w:spacing w:val="8"/>
        </w:rPr>
        <w:t xml:space="preserve"> </w:t>
      </w:r>
      <w:r>
        <w:rPr>
          <w:spacing w:val="-2"/>
        </w:rPr>
        <w:t>Even</w:t>
      </w:r>
      <w:r>
        <w:rPr>
          <w:spacing w:val="-10"/>
        </w:rPr>
        <w:t xml:space="preserve"> </w:t>
      </w:r>
      <w:r>
        <w:rPr>
          <w:spacing w:val="-2"/>
        </w:rPr>
        <w:t>a</w:t>
      </w:r>
      <w:r>
        <w:rPr>
          <w:spacing w:val="-11"/>
        </w:rPr>
        <w:t xml:space="preserve"> </w:t>
      </w:r>
      <w:r>
        <w:rPr>
          <w:spacing w:val="-2"/>
        </w:rPr>
        <w:t>cursory</w:t>
      </w:r>
      <w:r>
        <w:rPr>
          <w:spacing w:val="-11"/>
        </w:rPr>
        <w:t xml:space="preserve"> </w:t>
      </w:r>
      <w:r>
        <w:rPr>
          <w:spacing w:val="-2"/>
        </w:rPr>
        <w:t>review</w:t>
      </w:r>
      <w:r>
        <w:rPr>
          <w:spacing w:val="-11"/>
        </w:rPr>
        <w:t xml:space="preserve"> </w:t>
      </w:r>
      <w:r>
        <w:rPr>
          <w:spacing w:val="-2"/>
        </w:rPr>
        <w:t>of</w:t>
      </w:r>
      <w:r>
        <w:rPr>
          <w:spacing w:val="-11"/>
        </w:rPr>
        <w:t xml:space="preserve"> </w:t>
      </w:r>
      <w:r>
        <w:rPr>
          <w:spacing w:val="-2"/>
        </w:rPr>
        <w:t xml:space="preserve">academic </w:t>
      </w:r>
      <w:r>
        <w:t>research</w:t>
      </w:r>
      <w:r>
        <w:rPr>
          <w:spacing w:val="-15"/>
        </w:rPr>
        <w:t xml:space="preserve"> </w:t>
      </w:r>
      <w:proofErr w:type="gramStart"/>
      <w:r>
        <w:t>in</w:t>
      </w:r>
      <w:r>
        <w:rPr>
          <w:spacing w:val="-14"/>
        </w:rPr>
        <w:t xml:space="preserve"> </w:t>
      </w:r>
      <w:r>
        <w:t>the</w:t>
      </w:r>
      <w:r>
        <w:rPr>
          <w:spacing w:val="-14"/>
        </w:rPr>
        <w:t xml:space="preserve"> </w:t>
      </w:r>
      <w:r>
        <w:t>area</w:t>
      </w:r>
      <w:r>
        <w:rPr>
          <w:spacing w:val="-15"/>
        </w:rPr>
        <w:t xml:space="preserve"> </w:t>
      </w:r>
      <w:r>
        <w:t>of</w:t>
      </w:r>
      <w:proofErr w:type="gramEnd"/>
      <w:r>
        <w:rPr>
          <w:spacing w:val="-14"/>
        </w:rPr>
        <w:t xml:space="preserve"> </w:t>
      </w:r>
      <w:r>
        <w:t>credit</w:t>
      </w:r>
      <w:r>
        <w:rPr>
          <w:spacing w:val="-15"/>
        </w:rPr>
        <w:t xml:space="preserve"> </w:t>
      </w:r>
      <w:r>
        <w:t>card</w:t>
      </w:r>
      <w:r>
        <w:rPr>
          <w:spacing w:val="-13"/>
        </w:rPr>
        <w:t xml:space="preserve"> </w:t>
      </w:r>
      <w:r>
        <w:t>fraud</w:t>
      </w:r>
      <w:r>
        <w:rPr>
          <w:spacing w:val="-14"/>
        </w:rPr>
        <w:t xml:space="preserve"> </w:t>
      </w:r>
      <w:r>
        <w:t>prevention</w:t>
      </w:r>
      <w:r>
        <w:rPr>
          <w:spacing w:val="-14"/>
        </w:rPr>
        <w:t xml:space="preserve"> </w:t>
      </w:r>
      <w:r>
        <w:t>will</w:t>
      </w:r>
      <w:r>
        <w:rPr>
          <w:spacing w:val="-15"/>
        </w:rPr>
        <w:t xml:space="preserve"> </w:t>
      </w:r>
      <w:r>
        <w:t>shine</w:t>
      </w:r>
      <w:r>
        <w:rPr>
          <w:spacing w:val="-14"/>
        </w:rPr>
        <w:t xml:space="preserve"> </w:t>
      </w:r>
      <w:r>
        <w:t>a</w:t>
      </w:r>
      <w:r>
        <w:rPr>
          <w:spacing w:val="-15"/>
        </w:rPr>
        <w:t xml:space="preserve"> </w:t>
      </w:r>
      <w:r>
        <w:t>light</w:t>
      </w:r>
      <w:r>
        <w:rPr>
          <w:spacing w:val="-13"/>
        </w:rPr>
        <w:t xml:space="preserve"> </w:t>
      </w:r>
      <w:r>
        <w:t>on</w:t>
      </w:r>
      <w:r>
        <w:rPr>
          <w:spacing w:val="-14"/>
        </w:rPr>
        <w:t xml:space="preserve"> </w:t>
      </w:r>
      <w:r>
        <w:t>the</w:t>
      </w:r>
      <w:r>
        <w:rPr>
          <w:spacing w:val="-15"/>
        </w:rPr>
        <w:t xml:space="preserve"> </w:t>
      </w:r>
      <w:r>
        <w:t>dilemma that</w:t>
      </w:r>
      <w:r>
        <w:rPr>
          <w:spacing w:val="-6"/>
        </w:rPr>
        <w:t xml:space="preserve"> </w:t>
      </w:r>
      <w:r>
        <w:t>companies</w:t>
      </w:r>
      <w:r>
        <w:rPr>
          <w:spacing w:val="-6"/>
        </w:rPr>
        <w:t xml:space="preserve"> </w:t>
      </w:r>
      <w:r>
        <w:t>face</w:t>
      </w:r>
      <w:r>
        <w:rPr>
          <w:spacing w:val="-6"/>
        </w:rPr>
        <w:t xml:space="preserve"> </w:t>
      </w:r>
      <w:r>
        <w:t>in</w:t>
      </w:r>
      <w:r>
        <w:rPr>
          <w:spacing w:val="-6"/>
        </w:rPr>
        <w:t xml:space="preserve"> </w:t>
      </w:r>
      <w:r>
        <w:t>this</w:t>
      </w:r>
      <w:r>
        <w:rPr>
          <w:spacing w:val="-6"/>
        </w:rPr>
        <w:t xml:space="preserve"> </w:t>
      </w:r>
      <w:r>
        <w:t>particular</w:t>
      </w:r>
      <w:r>
        <w:rPr>
          <w:spacing w:val="-6"/>
        </w:rPr>
        <w:t xml:space="preserve"> </w:t>
      </w:r>
      <w:r>
        <w:t>domain</w:t>
      </w:r>
      <w:r>
        <w:rPr>
          <w:spacing w:val="-6"/>
        </w:rPr>
        <w:t xml:space="preserve"> </w:t>
      </w:r>
      <w:r>
        <w:t>of</w:t>
      </w:r>
      <w:r>
        <w:rPr>
          <w:spacing w:val="-6"/>
        </w:rPr>
        <w:t xml:space="preserve"> </w:t>
      </w:r>
      <w:r>
        <w:t>crime</w:t>
      </w:r>
      <w:r>
        <w:rPr>
          <w:spacing w:val="-6"/>
        </w:rPr>
        <w:t xml:space="preserve"> </w:t>
      </w:r>
      <w:r>
        <w:t>prevention.</w:t>
      </w:r>
      <w:r>
        <w:rPr>
          <w:spacing w:val="24"/>
        </w:rPr>
        <w:t xml:space="preserve"> </w:t>
      </w:r>
      <w:r>
        <w:t>It</w:t>
      </w:r>
      <w:r>
        <w:rPr>
          <w:spacing w:val="-6"/>
        </w:rPr>
        <w:t xml:space="preserve"> </w:t>
      </w:r>
      <w:r>
        <w:t>is</w:t>
      </w:r>
      <w:r>
        <w:rPr>
          <w:spacing w:val="-6"/>
        </w:rPr>
        <w:t xml:space="preserve"> </w:t>
      </w:r>
      <w:r>
        <w:t>not</w:t>
      </w:r>
      <w:r>
        <w:rPr>
          <w:spacing w:val="-6"/>
        </w:rPr>
        <w:t xml:space="preserve"> </w:t>
      </w:r>
      <w:r>
        <w:t>enough to</w:t>
      </w:r>
      <w:r>
        <w:rPr>
          <w:spacing w:val="-14"/>
        </w:rPr>
        <w:t xml:space="preserve"> </w:t>
      </w:r>
      <w:r>
        <w:t>stop</w:t>
      </w:r>
      <w:r>
        <w:rPr>
          <w:spacing w:val="-14"/>
        </w:rPr>
        <w:t xml:space="preserve"> </w:t>
      </w:r>
      <w:r>
        <w:t>a</w:t>
      </w:r>
      <w:r>
        <w:rPr>
          <w:spacing w:val="-14"/>
        </w:rPr>
        <w:t xml:space="preserve"> </w:t>
      </w:r>
      <w:r>
        <w:t>case</w:t>
      </w:r>
      <w:r>
        <w:rPr>
          <w:spacing w:val="-14"/>
        </w:rPr>
        <w:t xml:space="preserve"> </w:t>
      </w:r>
      <w:r>
        <w:t>of</w:t>
      </w:r>
      <w:r>
        <w:rPr>
          <w:spacing w:val="-14"/>
        </w:rPr>
        <w:t xml:space="preserve"> </w:t>
      </w:r>
      <w:r>
        <w:t>suspected</w:t>
      </w:r>
      <w:r>
        <w:rPr>
          <w:spacing w:val="-13"/>
        </w:rPr>
        <w:t xml:space="preserve"> </w:t>
      </w:r>
      <w:r>
        <w:t>credit</w:t>
      </w:r>
      <w:r>
        <w:rPr>
          <w:spacing w:val="-14"/>
        </w:rPr>
        <w:t xml:space="preserve"> </w:t>
      </w:r>
      <w:r>
        <w:t>card</w:t>
      </w:r>
      <w:r>
        <w:rPr>
          <w:spacing w:val="-13"/>
        </w:rPr>
        <w:t xml:space="preserve"> </w:t>
      </w:r>
      <w:r>
        <w:t>fraud;</w:t>
      </w:r>
      <w:r>
        <w:rPr>
          <w:spacing w:val="-12"/>
        </w:rPr>
        <w:t xml:space="preserve"> </w:t>
      </w:r>
      <w:r>
        <w:t>a</w:t>
      </w:r>
      <w:r>
        <w:rPr>
          <w:spacing w:val="-14"/>
        </w:rPr>
        <w:t xml:space="preserve"> </w:t>
      </w:r>
      <w:r>
        <w:t>company</w:t>
      </w:r>
      <w:r>
        <w:rPr>
          <w:spacing w:val="-14"/>
        </w:rPr>
        <w:t xml:space="preserve"> </w:t>
      </w:r>
      <w:r>
        <w:t>must</w:t>
      </w:r>
      <w:r>
        <w:rPr>
          <w:spacing w:val="-14"/>
        </w:rPr>
        <w:t xml:space="preserve"> </w:t>
      </w:r>
      <w:r>
        <w:t>be</w:t>
      </w:r>
      <w:r>
        <w:rPr>
          <w:spacing w:val="-14"/>
        </w:rPr>
        <w:t xml:space="preserve"> </w:t>
      </w:r>
      <w:r>
        <w:t>able</w:t>
      </w:r>
      <w:r>
        <w:rPr>
          <w:spacing w:val="-14"/>
        </w:rPr>
        <w:t xml:space="preserve"> </w:t>
      </w:r>
      <w:r>
        <w:t>to</w:t>
      </w:r>
      <w:r>
        <w:rPr>
          <w:spacing w:val="-14"/>
        </w:rPr>
        <w:t xml:space="preserve"> </w:t>
      </w:r>
      <w:r>
        <w:t>explain</w:t>
      </w:r>
      <w:r>
        <w:rPr>
          <w:spacing w:val="-14"/>
        </w:rPr>
        <w:t xml:space="preserve"> </w:t>
      </w:r>
      <w:r>
        <w:rPr>
          <w:rFonts w:ascii="Times New Roman" w:hAnsi="Times New Roman"/>
          <w:i/>
        </w:rPr>
        <w:t>why</w:t>
      </w:r>
      <w:r>
        <w:t xml:space="preserve">. The workings of ANN models are not readily apparent and trust in the </w:t>
      </w:r>
      <w:r>
        <w:rPr>
          <w:rFonts w:ascii="Times New Roman" w:hAnsi="Times New Roman"/>
          <w:i/>
        </w:rPr>
        <w:t xml:space="preserve">‘black box’ </w:t>
      </w:r>
      <w:r>
        <w:rPr>
          <w:spacing w:val="-2"/>
        </w:rPr>
        <w:t>alone</w:t>
      </w:r>
      <w:r>
        <w:rPr>
          <w:spacing w:val="-12"/>
        </w:rPr>
        <w:t xml:space="preserve"> </w:t>
      </w:r>
      <w:r>
        <w:rPr>
          <w:spacing w:val="-2"/>
        </w:rPr>
        <w:t>will</w:t>
      </w:r>
      <w:r>
        <w:rPr>
          <w:spacing w:val="-12"/>
        </w:rPr>
        <w:t xml:space="preserve"> </w:t>
      </w:r>
      <w:r>
        <w:rPr>
          <w:spacing w:val="-2"/>
        </w:rPr>
        <w:t>not</w:t>
      </w:r>
      <w:r>
        <w:rPr>
          <w:spacing w:val="-11"/>
        </w:rPr>
        <w:t xml:space="preserve"> </w:t>
      </w:r>
      <w:r>
        <w:rPr>
          <w:spacing w:val="-2"/>
        </w:rPr>
        <w:t>suffice.</w:t>
      </w:r>
      <w:r>
        <w:rPr>
          <w:spacing w:val="9"/>
        </w:rPr>
        <w:t xml:space="preserve"> </w:t>
      </w:r>
      <w:r>
        <w:rPr>
          <w:spacing w:val="-2"/>
        </w:rPr>
        <w:t>Also,</w:t>
      </w:r>
      <w:r>
        <w:rPr>
          <w:spacing w:val="-10"/>
        </w:rPr>
        <w:t xml:space="preserve"> </w:t>
      </w:r>
      <w:r>
        <w:rPr>
          <w:spacing w:val="-2"/>
        </w:rPr>
        <w:t>increasingly,</w:t>
      </w:r>
      <w:r>
        <w:rPr>
          <w:spacing w:val="-10"/>
        </w:rPr>
        <w:t xml:space="preserve"> </w:t>
      </w:r>
      <w:r>
        <w:rPr>
          <w:spacing w:val="-2"/>
        </w:rPr>
        <w:t>it</w:t>
      </w:r>
      <w:r>
        <w:rPr>
          <w:spacing w:val="-12"/>
        </w:rPr>
        <w:t xml:space="preserve"> </w:t>
      </w:r>
      <w:r>
        <w:rPr>
          <w:spacing w:val="-2"/>
        </w:rPr>
        <w:t>is</w:t>
      </w:r>
      <w:r>
        <w:rPr>
          <w:spacing w:val="-11"/>
        </w:rPr>
        <w:t xml:space="preserve"> </w:t>
      </w:r>
      <w:r>
        <w:rPr>
          <w:spacing w:val="-2"/>
        </w:rPr>
        <w:t>not</w:t>
      </w:r>
      <w:r>
        <w:rPr>
          <w:spacing w:val="-12"/>
        </w:rPr>
        <w:t xml:space="preserve"> </w:t>
      </w:r>
      <w:r>
        <w:rPr>
          <w:spacing w:val="-2"/>
        </w:rPr>
        <w:t>just</w:t>
      </w:r>
      <w:r>
        <w:rPr>
          <w:spacing w:val="-11"/>
        </w:rPr>
        <w:t xml:space="preserve"> </w:t>
      </w:r>
      <w:r>
        <w:rPr>
          <w:spacing w:val="-2"/>
        </w:rPr>
        <w:t>a</w:t>
      </w:r>
      <w:r>
        <w:rPr>
          <w:spacing w:val="-12"/>
        </w:rPr>
        <w:t xml:space="preserve"> </w:t>
      </w:r>
      <w:r>
        <w:rPr>
          <w:spacing w:val="-2"/>
        </w:rPr>
        <w:t>case</w:t>
      </w:r>
      <w:r>
        <w:rPr>
          <w:spacing w:val="-11"/>
        </w:rPr>
        <w:t xml:space="preserve"> </w:t>
      </w:r>
      <w:r>
        <w:rPr>
          <w:spacing w:val="-2"/>
        </w:rPr>
        <w:t>of</w:t>
      </w:r>
      <w:r>
        <w:rPr>
          <w:spacing w:val="-12"/>
        </w:rPr>
        <w:t xml:space="preserve"> </w:t>
      </w:r>
      <w:r>
        <w:rPr>
          <w:spacing w:val="-2"/>
        </w:rPr>
        <w:t>justifying</w:t>
      </w:r>
      <w:r>
        <w:rPr>
          <w:spacing w:val="-11"/>
        </w:rPr>
        <w:t xml:space="preserve"> </w:t>
      </w:r>
      <w:r>
        <w:rPr>
          <w:spacing w:val="-2"/>
        </w:rPr>
        <w:t>a</w:t>
      </w:r>
      <w:r>
        <w:rPr>
          <w:spacing w:val="-12"/>
        </w:rPr>
        <w:t xml:space="preserve"> </w:t>
      </w:r>
      <w:r>
        <w:rPr>
          <w:spacing w:val="-2"/>
        </w:rPr>
        <w:t>decision</w:t>
      </w:r>
      <w:r>
        <w:rPr>
          <w:spacing w:val="-11"/>
        </w:rPr>
        <w:t xml:space="preserve"> </w:t>
      </w:r>
      <w:r>
        <w:rPr>
          <w:spacing w:val="-5"/>
        </w:rPr>
        <w:t>on</w:t>
      </w:r>
    </w:p>
    <w:p w14:paraId="6AD884DF" w14:textId="77777777" w:rsidR="00371737" w:rsidRDefault="00371737">
      <w:pPr>
        <w:spacing w:line="379" w:lineRule="auto"/>
        <w:jc w:val="both"/>
        <w:sectPr w:rsidR="00371737" w:rsidSect="00FA1DAD">
          <w:pgSz w:w="12240" w:h="15840"/>
          <w:pgMar w:top="1820" w:right="1480" w:bottom="980" w:left="1700" w:header="0" w:footer="799" w:gutter="0"/>
          <w:cols w:space="720"/>
        </w:sectPr>
      </w:pPr>
    </w:p>
    <w:p w14:paraId="0F6E5C98" w14:textId="77777777" w:rsidR="00371737" w:rsidRDefault="00000000">
      <w:pPr>
        <w:pStyle w:val="BodyText"/>
        <w:spacing w:before="36" w:line="381" w:lineRule="auto"/>
        <w:ind w:left="114" w:right="218"/>
        <w:jc w:val="both"/>
      </w:pPr>
      <w:r>
        <w:rPr>
          <w:spacing w:val="-2"/>
        </w:rPr>
        <w:lastRenderedPageBreak/>
        <w:t>fraud</w:t>
      </w:r>
      <w:r>
        <w:rPr>
          <w:spacing w:val="-9"/>
        </w:rPr>
        <w:t xml:space="preserve"> </w:t>
      </w:r>
      <w:r>
        <w:rPr>
          <w:spacing w:val="-2"/>
        </w:rPr>
        <w:t>to</w:t>
      </w:r>
      <w:r>
        <w:rPr>
          <w:spacing w:val="-10"/>
        </w:rPr>
        <w:t xml:space="preserve"> </w:t>
      </w:r>
      <w:r>
        <w:rPr>
          <w:spacing w:val="-2"/>
        </w:rPr>
        <w:t>an</w:t>
      </w:r>
      <w:r>
        <w:rPr>
          <w:spacing w:val="-10"/>
        </w:rPr>
        <w:t xml:space="preserve"> </w:t>
      </w:r>
      <w:r>
        <w:rPr>
          <w:spacing w:val="-2"/>
        </w:rPr>
        <w:t>individual</w:t>
      </w:r>
      <w:r>
        <w:rPr>
          <w:spacing w:val="-9"/>
        </w:rPr>
        <w:t xml:space="preserve"> </w:t>
      </w:r>
      <w:proofErr w:type="gramStart"/>
      <w:r>
        <w:rPr>
          <w:spacing w:val="-2"/>
        </w:rPr>
        <w:t>customer;</w:t>
      </w:r>
      <w:proofErr w:type="gramEnd"/>
      <w:r>
        <w:rPr>
          <w:spacing w:val="-8"/>
        </w:rPr>
        <w:t xml:space="preserve"> </w:t>
      </w:r>
      <w:r>
        <w:rPr>
          <w:spacing w:val="-2"/>
        </w:rPr>
        <w:t>as</w:t>
      </w:r>
      <w:r>
        <w:rPr>
          <w:spacing w:val="-10"/>
        </w:rPr>
        <w:t xml:space="preserve"> </w:t>
      </w:r>
      <w:r>
        <w:rPr>
          <w:spacing w:val="-2"/>
        </w:rPr>
        <w:t>industry</w:t>
      </w:r>
      <w:r>
        <w:rPr>
          <w:spacing w:val="-10"/>
        </w:rPr>
        <w:t xml:space="preserve"> </w:t>
      </w:r>
      <w:r>
        <w:rPr>
          <w:spacing w:val="-2"/>
        </w:rPr>
        <w:t>and</w:t>
      </w:r>
      <w:r>
        <w:rPr>
          <w:spacing w:val="-9"/>
        </w:rPr>
        <w:t xml:space="preserve"> </w:t>
      </w:r>
      <w:r>
        <w:rPr>
          <w:spacing w:val="-2"/>
        </w:rPr>
        <w:t>government</w:t>
      </w:r>
      <w:r>
        <w:rPr>
          <w:spacing w:val="-10"/>
        </w:rPr>
        <w:t xml:space="preserve"> </w:t>
      </w:r>
      <w:r>
        <w:rPr>
          <w:spacing w:val="-2"/>
        </w:rPr>
        <w:t>regulators</w:t>
      </w:r>
      <w:r>
        <w:rPr>
          <w:spacing w:val="-10"/>
        </w:rPr>
        <w:t xml:space="preserve"> </w:t>
      </w:r>
      <w:r>
        <w:rPr>
          <w:spacing w:val="-2"/>
        </w:rPr>
        <w:t>will</w:t>
      </w:r>
      <w:r>
        <w:rPr>
          <w:spacing w:val="-9"/>
        </w:rPr>
        <w:t xml:space="preserve"> </w:t>
      </w:r>
      <w:r>
        <w:rPr>
          <w:spacing w:val="-2"/>
        </w:rPr>
        <w:t xml:space="preserve">likewise </w:t>
      </w:r>
      <w:r>
        <w:rPr>
          <w:spacing w:val="-4"/>
        </w:rPr>
        <w:t>demand that such decision-making processes are transparent and comprehensible.</w:t>
      </w:r>
    </w:p>
    <w:p w14:paraId="17E2F72E" w14:textId="77777777" w:rsidR="00371737" w:rsidRDefault="00000000">
      <w:pPr>
        <w:pStyle w:val="BodyText"/>
        <w:spacing w:line="381" w:lineRule="auto"/>
        <w:ind w:left="114" w:right="216" w:firstLine="351"/>
        <w:jc w:val="both"/>
      </w:pPr>
      <w:r>
        <w:rPr>
          <w:spacing w:val="-2"/>
        </w:rPr>
        <w:t>Companies</w:t>
      </w:r>
      <w:r>
        <w:rPr>
          <w:spacing w:val="-13"/>
        </w:rPr>
        <w:t xml:space="preserve"> </w:t>
      </w:r>
      <w:r>
        <w:rPr>
          <w:spacing w:val="-2"/>
        </w:rPr>
        <w:t>delivering</w:t>
      </w:r>
      <w:r>
        <w:rPr>
          <w:spacing w:val="-12"/>
        </w:rPr>
        <w:t xml:space="preserve"> </w:t>
      </w:r>
      <w:r>
        <w:rPr>
          <w:spacing w:val="-2"/>
        </w:rPr>
        <w:t>applications</w:t>
      </w:r>
      <w:r>
        <w:rPr>
          <w:spacing w:val="-13"/>
        </w:rPr>
        <w:t xml:space="preserve"> </w:t>
      </w:r>
      <w:r>
        <w:rPr>
          <w:spacing w:val="-2"/>
        </w:rPr>
        <w:t>to</w:t>
      </w:r>
      <w:r>
        <w:rPr>
          <w:spacing w:val="-12"/>
        </w:rPr>
        <w:t xml:space="preserve"> </w:t>
      </w:r>
      <w:r>
        <w:rPr>
          <w:spacing w:val="-2"/>
        </w:rPr>
        <w:t>the</w:t>
      </w:r>
      <w:r>
        <w:rPr>
          <w:spacing w:val="-13"/>
        </w:rPr>
        <w:t xml:space="preserve"> </w:t>
      </w:r>
      <w:r>
        <w:rPr>
          <w:spacing w:val="-2"/>
        </w:rPr>
        <w:t>financial</w:t>
      </w:r>
      <w:r>
        <w:rPr>
          <w:spacing w:val="-12"/>
        </w:rPr>
        <w:t xml:space="preserve"> </w:t>
      </w:r>
      <w:r>
        <w:rPr>
          <w:spacing w:val="-2"/>
        </w:rPr>
        <w:t>crime</w:t>
      </w:r>
      <w:r>
        <w:rPr>
          <w:spacing w:val="-13"/>
        </w:rPr>
        <w:t xml:space="preserve"> </w:t>
      </w:r>
      <w:r>
        <w:rPr>
          <w:spacing w:val="-2"/>
        </w:rPr>
        <w:t>prevention</w:t>
      </w:r>
      <w:r>
        <w:rPr>
          <w:spacing w:val="-12"/>
        </w:rPr>
        <w:t xml:space="preserve"> </w:t>
      </w:r>
      <w:r>
        <w:rPr>
          <w:spacing w:val="-2"/>
        </w:rPr>
        <w:t>business</w:t>
      </w:r>
      <w:r>
        <w:rPr>
          <w:spacing w:val="-13"/>
        </w:rPr>
        <w:t xml:space="preserve"> </w:t>
      </w:r>
      <w:r>
        <w:rPr>
          <w:spacing w:val="-2"/>
        </w:rPr>
        <w:t xml:space="preserve">sec- </w:t>
      </w:r>
      <w:r>
        <w:t xml:space="preserve">tor have been </w:t>
      </w:r>
      <w:proofErr w:type="spellStart"/>
      <w:r>
        <w:t>cognisant</w:t>
      </w:r>
      <w:proofErr w:type="spellEnd"/>
      <w:r>
        <w:t xml:space="preserve"> in very recent years of the need to add </w:t>
      </w:r>
      <w:proofErr w:type="spellStart"/>
      <w:r>
        <w:t>explainability</w:t>
      </w:r>
      <w:proofErr w:type="spellEnd"/>
      <w:r>
        <w:t xml:space="preserve"> into their</w:t>
      </w:r>
      <w:r>
        <w:rPr>
          <w:spacing w:val="-2"/>
        </w:rPr>
        <w:t xml:space="preserve"> </w:t>
      </w:r>
      <w:r>
        <w:t>product</w:t>
      </w:r>
      <w:r>
        <w:rPr>
          <w:spacing w:val="-2"/>
        </w:rPr>
        <w:t xml:space="preserve"> </w:t>
      </w:r>
      <w:r>
        <w:t>suite.</w:t>
      </w:r>
      <w:r>
        <w:rPr>
          <w:spacing w:val="28"/>
        </w:rPr>
        <w:t xml:space="preserve"> </w:t>
      </w:r>
      <w:r>
        <w:t>Vendors</w:t>
      </w:r>
      <w:r>
        <w:rPr>
          <w:spacing w:val="-2"/>
        </w:rPr>
        <w:t xml:space="preserve"> </w:t>
      </w:r>
      <w:r>
        <w:t>(such</w:t>
      </w:r>
      <w:r>
        <w:rPr>
          <w:spacing w:val="-2"/>
        </w:rPr>
        <w:t xml:space="preserve"> </w:t>
      </w:r>
      <w:r>
        <w:t>as</w:t>
      </w:r>
      <w:r>
        <w:rPr>
          <w:spacing w:val="-2"/>
        </w:rPr>
        <w:t xml:space="preserve"> </w:t>
      </w:r>
      <w:r>
        <w:t>IBM,</w:t>
      </w:r>
      <w:r>
        <w:rPr>
          <w:spacing w:val="-2"/>
        </w:rPr>
        <w:t xml:space="preserve"> </w:t>
      </w:r>
      <w:r>
        <w:t xml:space="preserve">Actimize, </w:t>
      </w:r>
      <w:proofErr w:type="spellStart"/>
      <w:r>
        <w:t>SymphonyAI</w:t>
      </w:r>
      <w:proofErr w:type="spellEnd"/>
      <w:r>
        <w:t>,</w:t>
      </w:r>
      <w:r>
        <w:rPr>
          <w:spacing w:val="-2"/>
        </w:rPr>
        <w:t xml:space="preserve"> </w:t>
      </w:r>
      <w:r>
        <w:t>etc.)</w:t>
      </w:r>
      <w:r>
        <w:rPr>
          <w:spacing w:val="28"/>
        </w:rPr>
        <w:t xml:space="preserve"> </w:t>
      </w:r>
      <w:r>
        <w:t>will</w:t>
      </w:r>
      <w:r>
        <w:rPr>
          <w:spacing w:val="-2"/>
        </w:rPr>
        <w:t xml:space="preserve"> </w:t>
      </w:r>
      <w:r>
        <w:t xml:space="preserve">boast about advancements in detection rates in areas such as credit card </w:t>
      </w:r>
      <w:proofErr w:type="gramStart"/>
      <w:r>
        <w:t>fraud, but</w:t>
      </w:r>
      <w:proofErr w:type="gramEnd"/>
      <w:r>
        <w:t xml:space="preserve"> have </w:t>
      </w:r>
      <w:r>
        <w:rPr>
          <w:spacing w:val="-2"/>
        </w:rPr>
        <w:t>also</w:t>
      </w:r>
      <w:r>
        <w:rPr>
          <w:spacing w:val="-12"/>
        </w:rPr>
        <w:t xml:space="preserve"> </w:t>
      </w:r>
      <w:r>
        <w:rPr>
          <w:spacing w:val="-2"/>
        </w:rPr>
        <w:t>started</w:t>
      </w:r>
      <w:r>
        <w:rPr>
          <w:spacing w:val="-12"/>
        </w:rPr>
        <w:t xml:space="preserve"> </w:t>
      </w:r>
      <w:r>
        <w:rPr>
          <w:spacing w:val="-2"/>
        </w:rPr>
        <w:t>to</w:t>
      </w:r>
      <w:r>
        <w:rPr>
          <w:spacing w:val="-12"/>
        </w:rPr>
        <w:t xml:space="preserve"> </w:t>
      </w:r>
      <w:r>
        <w:rPr>
          <w:spacing w:val="-2"/>
        </w:rPr>
        <w:t>supplement</w:t>
      </w:r>
      <w:r>
        <w:rPr>
          <w:spacing w:val="-12"/>
        </w:rPr>
        <w:t xml:space="preserve"> </w:t>
      </w:r>
      <w:r>
        <w:rPr>
          <w:spacing w:val="-2"/>
        </w:rPr>
        <w:t>these</w:t>
      </w:r>
      <w:r>
        <w:rPr>
          <w:spacing w:val="-13"/>
        </w:rPr>
        <w:t xml:space="preserve"> </w:t>
      </w:r>
      <w:r>
        <w:rPr>
          <w:spacing w:val="-2"/>
        </w:rPr>
        <w:t>offerings</w:t>
      </w:r>
      <w:r>
        <w:rPr>
          <w:spacing w:val="-12"/>
        </w:rPr>
        <w:t xml:space="preserve"> </w:t>
      </w:r>
      <w:r>
        <w:rPr>
          <w:spacing w:val="-2"/>
        </w:rPr>
        <w:t>with</w:t>
      </w:r>
      <w:r>
        <w:rPr>
          <w:spacing w:val="-12"/>
        </w:rPr>
        <w:t xml:space="preserve"> </w:t>
      </w:r>
      <w:r>
        <w:rPr>
          <w:spacing w:val="-2"/>
        </w:rPr>
        <w:t>built-in</w:t>
      </w:r>
      <w:r>
        <w:rPr>
          <w:spacing w:val="-12"/>
        </w:rPr>
        <w:t xml:space="preserve"> </w:t>
      </w:r>
      <w:r>
        <w:rPr>
          <w:spacing w:val="-2"/>
        </w:rPr>
        <w:t>explanation</w:t>
      </w:r>
      <w:r>
        <w:rPr>
          <w:spacing w:val="-12"/>
        </w:rPr>
        <w:t xml:space="preserve"> </w:t>
      </w:r>
      <w:r>
        <w:rPr>
          <w:spacing w:val="-2"/>
        </w:rPr>
        <w:t>data</w:t>
      </w:r>
      <w:r>
        <w:rPr>
          <w:spacing w:val="-12"/>
        </w:rPr>
        <w:t xml:space="preserve"> </w:t>
      </w:r>
      <w:r>
        <w:rPr>
          <w:spacing w:val="-2"/>
        </w:rPr>
        <w:t>for</w:t>
      </w:r>
      <w:r>
        <w:rPr>
          <w:spacing w:val="-12"/>
        </w:rPr>
        <w:t xml:space="preserve"> </w:t>
      </w:r>
      <w:r>
        <w:rPr>
          <w:spacing w:val="-2"/>
        </w:rPr>
        <w:t>fraud</w:t>
      </w:r>
      <w:r>
        <w:rPr>
          <w:spacing w:val="-12"/>
        </w:rPr>
        <w:t xml:space="preserve"> </w:t>
      </w:r>
      <w:r>
        <w:rPr>
          <w:spacing w:val="-2"/>
        </w:rPr>
        <w:t xml:space="preserve">in- </w:t>
      </w:r>
      <w:proofErr w:type="spellStart"/>
      <w:r>
        <w:t>vestigators</w:t>
      </w:r>
      <w:proofErr w:type="spellEnd"/>
      <w:r>
        <w:t>.</w:t>
      </w:r>
      <w:r>
        <w:rPr>
          <w:spacing w:val="-15"/>
        </w:rPr>
        <w:t xml:space="preserve"> </w:t>
      </w:r>
      <w:r>
        <w:t>Driven</w:t>
      </w:r>
      <w:r>
        <w:rPr>
          <w:spacing w:val="-14"/>
        </w:rPr>
        <w:t xml:space="preserve"> </w:t>
      </w:r>
      <w:r>
        <w:t>by</w:t>
      </w:r>
      <w:r>
        <w:rPr>
          <w:spacing w:val="-15"/>
        </w:rPr>
        <w:t xml:space="preserve"> </w:t>
      </w:r>
      <w:r>
        <w:t>regulatory</w:t>
      </w:r>
      <w:r>
        <w:rPr>
          <w:spacing w:val="-14"/>
        </w:rPr>
        <w:t xml:space="preserve"> </w:t>
      </w:r>
      <w:r>
        <w:t>requirements,</w:t>
      </w:r>
      <w:r>
        <w:rPr>
          <w:spacing w:val="-15"/>
        </w:rPr>
        <w:t xml:space="preserve"> </w:t>
      </w:r>
      <w:r>
        <w:t>company</w:t>
      </w:r>
      <w:r>
        <w:rPr>
          <w:spacing w:val="-14"/>
        </w:rPr>
        <w:t xml:space="preserve"> </w:t>
      </w:r>
      <w:r>
        <w:t>auditors</w:t>
      </w:r>
      <w:r>
        <w:rPr>
          <w:spacing w:val="-15"/>
        </w:rPr>
        <w:t xml:space="preserve"> </w:t>
      </w:r>
      <w:r>
        <w:t>will</w:t>
      </w:r>
      <w:r>
        <w:rPr>
          <w:spacing w:val="-14"/>
        </w:rPr>
        <w:t xml:space="preserve"> </w:t>
      </w:r>
      <w:r>
        <w:t>demand</w:t>
      </w:r>
      <w:r>
        <w:rPr>
          <w:spacing w:val="-15"/>
        </w:rPr>
        <w:t xml:space="preserve"> </w:t>
      </w:r>
      <w:r>
        <w:t>that Financial</w:t>
      </w:r>
      <w:r>
        <w:rPr>
          <w:spacing w:val="-15"/>
        </w:rPr>
        <w:t xml:space="preserve"> </w:t>
      </w:r>
      <w:r>
        <w:t>Institutions</w:t>
      </w:r>
      <w:r>
        <w:rPr>
          <w:spacing w:val="-14"/>
        </w:rPr>
        <w:t xml:space="preserve"> </w:t>
      </w:r>
      <w:r>
        <w:t>can</w:t>
      </w:r>
      <w:r>
        <w:rPr>
          <w:spacing w:val="-15"/>
        </w:rPr>
        <w:t xml:space="preserve"> </w:t>
      </w:r>
      <w:r>
        <w:t>demonstrate</w:t>
      </w:r>
      <w:r>
        <w:rPr>
          <w:spacing w:val="-14"/>
        </w:rPr>
        <w:t xml:space="preserve"> </w:t>
      </w:r>
      <w:proofErr w:type="gramStart"/>
      <w:r>
        <w:t>an</w:t>
      </w:r>
      <w:proofErr w:type="gramEnd"/>
      <w:r>
        <w:rPr>
          <w:spacing w:val="-15"/>
        </w:rPr>
        <w:t xml:space="preserve"> </w:t>
      </w:r>
      <w:r>
        <w:t>developing</w:t>
      </w:r>
      <w:r>
        <w:rPr>
          <w:spacing w:val="-14"/>
        </w:rPr>
        <w:t xml:space="preserve"> </w:t>
      </w:r>
      <w:r>
        <w:t>process</w:t>
      </w:r>
      <w:r>
        <w:rPr>
          <w:spacing w:val="-15"/>
        </w:rPr>
        <w:t xml:space="preserve"> </w:t>
      </w:r>
      <w:r>
        <w:t>to</w:t>
      </w:r>
      <w:r>
        <w:rPr>
          <w:spacing w:val="-14"/>
        </w:rPr>
        <w:t xml:space="preserve"> </w:t>
      </w:r>
      <w:r>
        <w:t>prevent</w:t>
      </w:r>
      <w:r>
        <w:rPr>
          <w:spacing w:val="-15"/>
        </w:rPr>
        <w:t xml:space="preserve"> </w:t>
      </w:r>
      <w:r>
        <w:t>credit</w:t>
      </w:r>
      <w:r>
        <w:rPr>
          <w:spacing w:val="-14"/>
        </w:rPr>
        <w:t xml:space="preserve"> </w:t>
      </w:r>
      <w:r>
        <w:t>card crime but can also stand over decisions as to why a client’s cards transaction has been</w:t>
      </w:r>
      <w:r>
        <w:rPr>
          <w:spacing w:val="-12"/>
        </w:rPr>
        <w:t xml:space="preserve"> </w:t>
      </w:r>
      <w:r>
        <w:t>delayed/rejected</w:t>
      </w:r>
      <w:r>
        <w:rPr>
          <w:spacing w:val="-12"/>
        </w:rPr>
        <w:t xml:space="preserve"> </w:t>
      </w:r>
      <w:r>
        <w:t>(or</w:t>
      </w:r>
      <w:r>
        <w:rPr>
          <w:spacing w:val="-12"/>
        </w:rPr>
        <w:t xml:space="preserve"> </w:t>
      </w:r>
      <w:r>
        <w:t>why</w:t>
      </w:r>
      <w:r>
        <w:rPr>
          <w:spacing w:val="-12"/>
        </w:rPr>
        <w:t xml:space="preserve"> </w:t>
      </w:r>
      <w:r>
        <w:t>not).</w:t>
      </w:r>
      <w:r>
        <w:rPr>
          <w:spacing w:val="12"/>
        </w:rPr>
        <w:t xml:space="preserve"> </w:t>
      </w:r>
      <w:r>
        <w:t>That</w:t>
      </w:r>
      <w:r>
        <w:rPr>
          <w:spacing w:val="-12"/>
        </w:rPr>
        <w:t xml:space="preserve"> </w:t>
      </w:r>
      <w:r>
        <w:t>said,</w:t>
      </w:r>
      <w:r>
        <w:rPr>
          <w:spacing w:val="-11"/>
        </w:rPr>
        <w:t xml:space="preserve"> </w:t>
      </w:r>
      <w:r>
        <w:t>commercial</w:t>
      </w:r>
      <w:r>
        <w:rPr>
          <w:spacing w:val="-12"/>
        </w:rPr>
        <w:t xml:space="preserve"> </w:t>
      </w:r>
      <w:r>
        <w:t>Product</w:t>
      </w:r>
      <w:r>
        <w:rPr>
          <w:spacing w:val="-12"/>
        </w:rPr>
        <w:t xml:space="preserve"> </w:t>
      </w:r>
      <w:r>
        <w:t>development</w:t>
      </w:r>
      <w:r>
        <w:rPr>
          <w:spacing w:val="-12"/>
        </w:rPr>
        <w:t xml:space="preserve"> </w:t>
      </w:r>
      <w:r>
        <w:t>of embedded</w:t>
      </w:r>
      <w:r>
        <w:rPr>
          <w:spacing w:val="-5"/>
        </w:rPr>
        <w:t xml:space="preserve"> </w:t>
      </w:r>
      <w:r>
        <w:t>explanations</w:t>
      </w:r>
      <w:r>
        <w:rPr>
          <w:spacing w:val="-5"/>
        </w:rPr>
        <w:t xml:space="preserve"> </w:t>
      </w:r>
      <w:r>
        <w:t>in</w:t>
      </w:r>
      <w:r>
        <w:rPr>
          <w:spacing w:val="-5"/>
        </w:rPr>
        <w:t xml:space="preserve"> </w:t>
      </w:r>
      <w:r>
        <w:t>fraud</w:t>
      </w:r>
      <w:r>
        <w:rPr>
          <w:spacing w:val="-5"/>
        </w:rPr>
        <w:t xml:space="preserve"> </w:t>
      </w:r>
      <w:r>
        <w:t>detection</w:t>
      </w:r>
      <w:r>
        <w:rPr>
          <w:spacing w:val="-5"/>
        </w:rPr>
        <w:t xml:space="preserve"> </w:t>
      </w:r>
      <w:r>
        <w:t>tools</w:t>
      </w:r>
      <w:r>
        <w:rPr>
          <w:spacing w:val="-5"/>
        </w:rPr>
        <w:t xml:space="preserve"> </w:t>
      </w:r>
      <w:r>
        <w:t>is</w:t>
      </w:r>
      <w:r>
        <w:rPr>
          <w:spacing w:val="-5"/>
        </w:rPr>
        <w:t xml:space="preserve"> </w:t>
      </w:r>
      <w:r>
        <w:t>still</w:t>
      </w:r>
      <w:r>
        <w:rPr>
          <w:spacing w:val="-5"/>
        </w:rPr>
        <w:t xml:space="preserve"> </w:t>
      </w:r>
      <w:r>
        <w:t>at</w:t>
      </w:r>
      <w:r>
        <w:rPr>
          <w:spacing w:val="-5"/>
        </w:rPr>
        <w:t xml:space="preserve"> </w:t>
      </w:r>
      <w:r>
        <w:t>a</w:t>
      </w:r>
      <w:r>
        <w:rPr>
          <w:spacing w:val="-5"/>
        </w:rPr>
        <w:t xml:space="preserve"> </w:t>
      </w:r>
      <w:r>
        <w:t>relatively</w:t>
      </w:r>
      <w:r>
        <w:rPr>
          <w:spacing w:val="-5"/>
        </w:rPr>
        <w:t xml:space="preserve"> </w:t>
      </w:r>
      <w:r>
        <w:t>nascent</w:t>
      </w:r>
      <w:r>
        <w:rPr>
          <w:spacing w:val="-5"/>
        </w:rPr>
        <w:t xml:space="preserve"> </w:t>
      </w:r>
      <w:r>
        <w:t>stage.</w:t>
      </w:r>
    </w:p>
    <w:p w14:paraId="79316FE2" w14:textId="77777777" w:rsidR="00371737" w:rsidRDefault="00000000">
      <w:pPr>
        <w:pStyle w:val="BodyText"/>
        <w:spacing w:line="381" w:lineRule="auto"/>
        <w:ind w:left="114" w:right="216" w:firstLine="351"/>
        <w:jc w:val="both"/>
        <w:rPr>
          <w:b/>
        </w:rPr>
      </w:pPr>
      <w:r>
        <w:t xml:space="preserve">Data Scientists working in this commercial sphere are aware of the various Ex- </w:t>
      </w:r>
      <w:proofErr w:type="spellStart"/>
      <w:r>
        <w:rPr>
          <w:spacing w:val="-2"/>
        </w:rPr>
        <w:t>plainable</w:t>
      </w:r>
      <w:proofErr w:type="spellEnd"/>
      <w:r>
        <w:rPr>
          <w:spacing w:val="-13"/>
        </w:rPr>
        <w:t xml:space="preserve"> </w:t>
      </w:r>
      <w:r>
        <w:rPr>
          <w:spacing w:val="-2"/>
        </w:rPr>
        <w:t>Artificial</w:t>
      </w:r>
      <w:r>
        <w:rPr>
          <w:spacing w:val="-12"/>
        </w:rPr>
        <w:t xml:space="preserve"> </w:t>
      </w:r>
      <w:r>
        <w:rPr>
          <w:spacing w:val="-2"/>
        </w:rPr>
        <w:t>Intelligence</w:t>
      </w:r>
      <w:r>
        <w:rPr>
          <w:spacing w:val="-13"/>
        </w:rPr>
        <w:t xml:space="preserve"> </w:t>
      </w:r>
      <w:r>
        <w:rPr>
          <w:spacing w:val="-2"/>
        </w:rPr>
        <w:t>(XAI)</w:t>
      </w:r>
      <w:r>
        <w:rPr>
          <w:spacing w:val="-12"/>
        </w:rPr>
        <w:t xml:space="preserve"> </w:t>
      </w:r>
      <w:r>
        <w:rPr>
          <w:spacing w:val="-2"/>
        </w:rPr>
        <w:t>techniques</w:t>
      </w:r>
      <w:r>
        <w:rPr>
          <w:spacing w:val="-13"/>
        </w:rPr>
        <w:t xml:space="preserve"> </w:t>
      </w:r>
      <w:r>
        <w:rPr>
          <w:spacing w:val="-2"/>
        </w:rPr>
        <w:t>that</w:t>
      </w:r>
      <w:r>
        <w:rPr>
          <w:spacing w:val="-12"/>
        </w:rPr>
        <w:t xml:space="preserve"> </w:t>
      </w:r>
      <w:r>
        <w:rPr>
          <w:spacing w:val="-2"/>
        </w:rPr>
        <w:t>can</w:t>
      </w:r>
      <w:r>
        <w:rPr>
          <w:spacing w:val="-13"/>
        </w:rPr>
        <w:t xml:space="preserve"> </w:t>
      </w:r>
      <w:r>
        <w:rPr>
          <w:spacing w:val="-2"/>
        </w:rPr>
        <w:t>be</w:t>
      </w:r>
      <w:r>
        <w:rPr>
          <w:spacing w:val="-12"/>
        </w:rPr>
        <w:t xml:space="preserve"> </w:t>
      </w:r>
      <w:r>
        <w:rPr>
          <w:spacing w:val="-2"/>
        </w:rPr>
        <w:t>applied</w:t>
      </w:r>
      <w:r>
        <w:rPr>
          <w:spacing w:val="-13"/>
        </w:rPr>
        <w:t xml:space="preserve"> </w:t>
      </w:r>
      <w:r>
        <w:rPr>
          <w:spacing w:val="-2"/>
        </w:rPr>
        <w:t>in</w:t>
      </w:r>
      <w:r>
        <w:rPr>
          <w:spacing w:val="-12"/>
        </w:rPr>
        <w:t xml:space="preserve"> </w:t>
      </w:r>
      <w:r>
        <w:rPr>
          <w:spacing w:val="-2"/>
        </w:rPr>
        <w:t>the</w:t>
      </w:r>
      <w:r>
        <w:rPr>
          <w:spacing w:val="-13"/>
        </w:rPr>
        <w:t xml:space="preserve"> </w:t>
      </w:r>
      <w:r>
        <w:rPr>
          <w:spacing w:val="-2"/>
        </w:rPr>
        <w:t>domain</w:t>
      </w:r>
      <w:r>
        <w:rPr>
          <w:spacing w:val="-12"/>
        </w:rPr>
        <w:t xml:space="preserve"> </w:t>
      </w:r>
      <w:r>
        <w:rPr>
          <w:spacing w:val="-2"/>
        </w:rPr>
        <w:t xml:space="preserve">of </w:t>
      </w:r>
      <w:r>
        <w:t>credit</w:t>
      </w:r>
      <w:r>
        <w:rPr>
          <w:spacing w:val="-14"/>
        </w:rPr>
        <w:t xml:space="preserve"> </w:t>
      </w:r>
      <w:r>
        <w:t>card</w:t>
      </w:r>
      <w:r>
        <w:rPr>
          <w:spacing w:val="-14"/>
        </w:rPr>
        <w:t xml:space="preserve"> </w:t>
      </w:r>
      <w:r>
        <w:t>fraud,</w:t>
      </w:r>
      <w:r>
        <w:rPr>
          <w:spacing w:val="-14"/>
        </w:rPr>
        <w:t xml:space="preserve"> </w:t>
      </w:r>
      <w:r>
        <w:t>but</w:t>
      </w:r>
      <w:r>
        <w:rPr>
          <w:spacing w:val="-14"/>
        </w:rPr>
        <w:t xml:space="preserve"> </w:t>
      </w:r>
      <w:r>
        <w:t>there</w:t>
      </w:r>
      <w:r>
        <w:rPr>
          <w:spacing w:val="-15"/>
        </w:rPr>
        <w:t xml:space="preserve"> </w:t>
      </w:r>
      <w:r>
        <w:t>is</w:t>
      </w:r>
      <w:r>
        <w:rPr>
          <w:spacing w:val="-14"/>
        </w:rPr>
        <w:t xml:space="preserve"> </w:t>
      </w:r>
      <w:r>
        <w:t>still</w:t>
      </w:r>
      <w:r>
        <w:rPr>
          <w:spacing w:val="-14"/>
        </w:rPr>
        <w:t xml:space="preserve"> </w:t>
      </w:r>
      <w:r>
        <w:t>relatively</w:t>
      </w:r>
      <w:r>
        <w:rPr>
          <w:spacing w:val="-14"/>
        </w:rPr>
        <w:t xml:space="preserve"> </w:t>
      </w:r>
      <w:r>
        <w:t>little</w:t>
      </w:r>
      <w:r>
        <w:rPr>
          <w:spacing w:val="-15"/>
        </w:rPr>
        <w:t xml:space="preserve"> </w:t>
      </w:r>
      <w:r>
        <w:t>published</w:t>
      </w:r>
      <w:r>
        <w:rPr>
          <w:spacing w:val="-14"/>
        </w:rPr>
        <w:t xml:space="preserve"> </w:t>
      </w:r>
      <w:r>
        <w:t>research</w:t>
      </w:r>
      <w:r>
        <w:rPr>
          <w:spacing w:val="-14"/>
        </w:rPr>
        <w:t xml:space="preserve"> </w:t>
      </w:r>
      <w:r>
        <w:t>on</w:t>
      </w:r>
      <w:r>
        <w:rPr>
          <w:spacing w:val="-14"/>
        </w:rPr>
        <w:t xml:space="preserve"> </w:t>
      </w:r>
      <w:r>
        <w:t>the</w:t>
      </w:r>
      <w:r>
        <w:rPr>
          <w:spacing w:val="-15"/>
        </w:rPr>
        <w:t xml:space="preserve"> </w:t>
      </w:r>
      <w:proofErr w:type="spellStart"/>
      <w:r>
        <w:t>compar</w:t>
      </w:r>
      <w:proofErr w:type="spellEnd"/>
      <w:r>
        <w:t xml:space="preserve">- </w:t>
      </w:r>
      <w:proofErr w:type="spellStart"/>
      <w:r>
        <w:t>ative</w:t>
      </w:r>
      <w:proofErr w:type="spellEnd"/>
      <w:r>
        <w:rPr>
          <w:spacing w:val="-14"/>
        </w:rPr>
        <w:t xml:space="preserve"> </w:t>
      </w:r>
      <w:r>
        <w:t>benefits</w:t>
      </w:r>
      <w:r>
        <w:rPr>
          <w:spacing w:val="-14"/>
        </w:rPr>
        <w:t xml:space="preserve"> </w:t>
      </w:r>
      <w:r>
        <w:t>of</w:t>
      </w:r>
      <w:r>
        <w:rPr>
          <w:spacing w:val="-14"/>
        </w:rPr>
        <w:t xml:space="preserve"> </w:t>
      </w:r>
      <w:r>
        <w:t>such</w:t>
      </w:r>
      <w:r>
        <w:rPr>
          <w:spacing w:val="-14"/>
        </w:rPr>
        <w:t xml:space="preserve"> </w:t>
      </w:r>
      <w:r>
        <w:t>approaches</w:t>
      </w:r>
      <w:r>
        <w:rPr>
          <w:spacing w:val="-14"/>
        </w:rPr>
        <w:t xml:space="preserve"> </w:t>
      </w:r>
      <w:r>
        <w:t>in</w:t>
      </w:r>
      <w:r>
        <w:rPr>
          <w:spacing w:val="-14"/>
        </w:rPr>
        <w:t xml:space="preserve"> </w:t>
      </w:r>
      <w:r>
        <w:t>this</w:t>
      </w:r>
      <w:r>
        <w:rPr>
          <w:spacing w:val="-14"/>
        </w:rPr>
        <w:t xml:space="preserve"> </w:t>
      </w:r>
      <w:r>
        <w:t>context.</w:t>
      </w:r>
      <w:r>
        <w:rPr>
          <w:spacing w:val="13"/>
        </w:rPr>
        <w:t xml:space="preserve"> </w:t>
      </w:r>
      <w:r>
        <w:t>Furthermore,</w:t>
      </w:r>
      <w:r>
        <w:rPr>
          <w:spacing w:val="-12"/>
        </w:rPr>
        <w:t xml:space="preserve"> </w:t>
      </w:r>
      <w:r>
        <w:t>a</w:t>
      </w:r>
      <w:r>
        <w:rPr>
          <w:spacing w:val="-14"/>
        </w:rPr>
        <w:t xml:space="preserve"> </w:t>
      </w:r>
      <w:r>
        <w:t>significant</w:t>
      </w:r>
      <w:r>
        <w:rPr>
          <w:spacing w:val="-14"/>
        </w:rPr>
        <w:t xml:space="preserve"> </w:t>
      </w:r>
      <w:r>
        <w:t>volume of</w:t>
      </w:r>
      <w:r>
        <w:rPr>
          <w:spacing w:val="-10"/>
        </w:rPr>
        <w:t xml:space="preserve"> </w:t>
      </w:r>
      <w:r>
        <w:t>research</w:t>
      </w:r>
      <w:r>
        <w:rPr>
          <w:spacing w:val="-10"/>
        </w:rPr>
        <w:t xml:space="preserve"> </w:t>
      </w:r>
      <w:r>
        <w:t>focuses</w:t>
      </w:r>
      <w:r>
        <w:rPr>
          <w:spacing w:val="-10"/>
        </w:rPr>
        <w:t xml:space="preserve"> </w:t>
      </w:r>
      <w:r>
        <w:t>on</w:t>
      </w:r>
      <w:r>
        <w:rPr>
          <w:spacing w:val="-10"/>
        </w:rPr>
        <w:t xml:space="preserve"> </w:t>
      </w:r>
      <w:r>
        <w:t>the</w:t>
      </w:r>
      <w:r>
        <w:rPr>
          <w:spacing w:val="-10"/>
        </w:rPr>
        <w:t xml:space="preserve"> </w:t>
      </w:r>
      <w:r>
        <w:t>human</w:t>
      </w:r>
      <w:r>
        <w:rPr>
          <w:spacing w:val="-10"/>
        </w:rPr>
        <w:t xml:space="preserve"> </w:t>
      </w:r>
      <w:r>
        <w:t>interpretation</w:t>
      </w:r>
      <w:r>
        <w:rPr>
          <w:spacing w:val="-10"/>
        </w:rPr>
        <w:t xml:space="preserve"> </w:t>
      </w:r>
      <w:r>
        <w:t>of</w:t>
      </w:r>
      <w:r>
        <w:rPr>
          <w:spacing w:val="-10"/>
        </w:rPr>
        <w:t xml:space="preserve"> </w:t>
      </w:r>
      <w:r>
        <w:t>XAI</w:t>
      </w:r>
      <w:r>
        <w:rPr>
          <w:spacing w:val="-10"/>
        </w:rPr>
        <w:t xml:space="preserve"> </w:t>
      </w:r>
      <w:r>
        <w:t>output,</w:t>
      </w:r>
      <w:r>
        <w:rPr>
          <w:spacing w:val="-8"/>
        </w:rPr>
        <w:t xml:space="preserve"> </w:t>
      </w:r>
      <w:r>
        <w:t>whether</w:t>
      </w:r>
      <w:r>
        <w:rPr>
          <w:spacing w:val="-10"/>
        </w:rPr>
        <w:t xml:space="preserve"> </w:t>
      </w:r>
      <w:r>
        <w:t>the</w:t>
      </w:r>
      <w:r>
        <w:rPr>
          <w:spacing w:val="-10"/>
        </w:rPr>
        <w:t xml:space="preserve"> </w:t>
      </w:r>
      <w:r>
        <w:t>subject is</w:t>
      </w:r>
      <w:r>
        <w:rPr>
          <w:spacing w:val="-15"/>
        </w:rPr>
        <w:t xml:space="preserve"> </w:t>
      </w:r>
      <w:r>
        <w:t>fraud</w:t>
      </w:r>
      <w:r>
        <w:rPr>
          <w:spacing w:val="-14"/>
        </w:rPr>
        <w:t xml:space="preserve"> </w:t>
      </w:r>
      <w:r>
        <w:t>detection</w:t>
      </w:r>
      <w:r>
        <w:rPr>
          <w:spacing w:val="-15"/>
        </w:rPr>
        <w:t xml:space="preserve"> </w:t>
      </w:r>
      <w:r>
        <w:t>or</w:t>
      </w:r>
      <w:r>
        <w:rPr>
          <w:spacing w:val="-14"/>
        </w:rPr>
        <w:t xml:space="preserve"> </w:t>
      </w:r>
      <w:r>
        <w:t>health</w:t>
      </w:r>
      <w:r>
        <w:rPr>
          <w:spacing w:val="-15"/>
        </w:rPr>
        <w:t xml:space="preserve"> </w:t>
      </w:r>
      <w:r>
        <w:t>care</w:t>
      </w:r>
      <w:r>
        <w:rPr>
          <w:spacing w:val="-14"/>
        </w:rPr>
        <w:t xml:space="preserve"> </w:t>
      </w:r>
      <w:r>
        <w:t>prediction.</w:t>
      </w:r>
      <w:r>
        <w:rPr>
          <w:spacing w:val="4"/>
        </w:rPr>
        <w:t xml:space="preserve"> </w:t>
      </w:r>
      <w:r>
        <w:t>Human</w:t>
      </w:r>
      <w:r>
        <w:rPr>
          <w:spacing w:val="-15"/>
        </w:rPr>
        <w:t xml:space="preserve"> </w:t>
      </w:r>
      <w:r>
        <w:t>surveys</w:t>
      </w:r>
      <w:r>
        <w:rPr>
          <w:spacing w:val="-14"/>
        </w:rPr>
        <w:t xml:space="preserve"> </w:t>
      </w:r>
      <w:r>
        <w:t>are</w:t>
      </w:r>
      <w:r>
        <w:rPr>
          <w:spacing w:val="-15"/>
        </w:rPr>
        <w:t xml:space="preserve"> </w:t>
      </w:r>
      <w:r>
        <w:t>costly</w:t>
      </w:r>
      <w:r>
        <w:rPr>
          <w:spacing w:val="-14"/>
        </w:rPr>
        <w:t xml:space="preserve"> </w:t>
      </w:r>
      <w:r>
        <w:t>to</w:t>
      </w:r>
      <w:r>
        <w:rPr>
          <w:spacing w:val="-15"/>
        </w:rPr>
        <w:t xml:space="preserve"> </w:t>
      </w:r>
      <w:r>
        <w:t xml:space="preserve">implement and can be susceptible to the bias and/or lack of domain knowledge of the </w:t>
      </w:r>
      <w:proofErr w:type="spellStart"/>
      <w:r>
        <w:t>partici</w:t>
      </w:r>
      <w:proofErr w:type="spellEnd"/>
      <w:r>
        <w:t>- pant.</w:t>
      </w:r>
      <w:r>
        <w:rPr>
          <w:spacing w:val="-15"/>
        </w:rPr>
        <w:t xml:space="preserve"> </w:t>
      </w:r>
      <w:r>
        <w:t>The</w:t>
      </w:r>
      <w:r>
        <w:rPr>
          <w:spacing w:val="-14"/>
        </w:rPr>
        <w:t xml:space="preserve"> </w:t>
      </w:r>
      <w:r>
        <w:t>focus</w:t>
      </w:r>
      <w:r>
        <w:rPr>
          <w:spacing w:val="-15"/>
        </w:rPr>
        <w:t xml:space="preserve"> </w:t>
      </w:r>
      <w:r>
        <w:t>of</w:t>
      </w:r>
      <w:r>
        <w:rPr>
          <w:spacing w:val="-14"/>
        </w:rPr>
        <w:t xml:space="preserve"> </w:t>
      </w:r>
      <w:r>
        <w:t>this</w:t>
      </w:r>
      <w:r>
        <w:rPr>
          <w:spacing w:val="-15"/>
        </w:rPr>
        <w:t xml:space="preserve"> </w:t>
      </w:r>
      <w:r>
        <w:t>paper</w:t>
      </w:r>
      <w:r>
        <w:rPr>
          <w:spacing w:val="-14"/>
        </w:rPr>
        <w:t xml:space="preserve"> </w:t>
      </w:r>
      <w:r>
        <w:t>is</w:t>
      </w:r>
      <w:r>
        <w:rPr>
          <w:spacing w:val="-15"/>
        </w:rPr>
        <w:t xml:space="preserve"> </w:t>
      </w:r>
      <w:r>
        <w:t>to</w:t>
      </w:r>
      <w:r>
        <w:rPr>
          <w:spacing w:val="-14"/>
        </w:rPr>
        <w:t xml:space="preserve"> </w:t>
      </w:r>
      <w:r>
        <w:t>look</w:t>
      </w:r>
      <w:r>
        <w:rPr>
          <w:spacing w:val="-15"/>
        </w:rPr>
        <w:t xml:space="preserve"> </w:t>
      </w:r>
      <w:r>
        <w:t>at</w:t>
      </w:r>
      <w:r>
        <w:rPr>
          <w:spacing w:val="-14"/>
        </w:rPr>
        <w:t xml:space="preserve"> </w:t>
      </w:r>
      <w:r>
        <w:t>an</w:t>
      </w:r>
      <w:r>
        <w:rPr>
          <w:spacing w:val="-15"/>
        </w:rPr>
        <w:t xml:space="preserve"> </w:t>
      </w:r>
      <w:r>
        <w:t>automated</w:t>
      </w:r>
      <w:r>
        <w:rPr>
          <w:spacing w:val="-14"/>
        </w:rPr>
        <w:t xml:space="preserve"> </w:t>
      </w:r>
      <w:r>
        <w:t>and</w:t>
      </w:r>
      <w:r>
        <w:rPr>
          <w:spacing w:val="-15"/>
        </w:rPr>
        <w:t xml:space="preserve"> </w:t>
      </w:r>
      <w:r>
        <w:t>statistical</w:t>
      </w:r>
      <w:r>
        <w:rPr>
          <w:spacing w:val="-14"/>
        </w:rPr>
        <w:t xml:space="preserve"> </w:t>
      </w:r>
      <w:r>
        <w:t>comparison</w:t>
      </w:r>
      <w:r>
        <w:rPr>
          <w:spacing w:val="-15"/>
        </w:rPr>
        <w:t xml:space="preserve"> </w:t>
      </w:r>
      <w:r>
        <w:t>of established</w:t>
      </w:r>
      <w:r>
        <w:rPr>
          <w:spacing w:val="-14"/>
        </w:rPr>
        <w:t xml:space="preserve"> </w:t>
      </w:r>
      <w:r>
        <w:t>XAI</w:t>
      </w:r>
      <w:r>
        <w:rPr>
          <w:spacing w:val="-15"/>
        </w:rPr>
        <w:t xml:space="preserve"> </w:t>
      </w:r>
      <w:r>
        <w:t>methods</w:t>
      </w:r>
      <w:r>
        <w:rPr>
          <w:spacing w:val="-14"/>
        </w:rPr>
        <w:t xml:space="preserve"> </w:t>
      </w:r>
      <w:r>
        <w:t>for</w:t>
      </w:r>
      <w:r>
        <w:rPr>
          <w:spacing w:val="-14"/>
        </w:rPr>
        <w:t xml:space="preserve"> </w:t>
      </w:r>
      <w:r>
        <w:t>credit</w:t>
      </w:r>
      <w:r>
        <w:rPr>
          <w:spacing w:val="-15"/>
        </w:rPr>
        <w:t xml:space="preserve"> </w:t>
      </w:r>
      <w:r>
        <w:t>card</w:t>
      </w:r>
      <w:r>
        <w:rPr>
          <w:spacing w:val="-14"/>
        </w:rPr>
        <w:t xml:space="preserve"> </w:t>
      </w:r>
      <w:r>
        <w:t>fraud</w:t>
      </w:r>
      <w:r>
        <w:rPr>
          <w:spacing w:val="-14"/>
        </w:rPr>
        <w:t xml:space="preserve"> </w:t>
      </w:r>
      <w:r>
        <w:t>and</w:t>
      </w:r>
      <w:r>
        <w:rPr>
          <w:spacing w:val="-15"/>
        </w:rPr>
        <w:t xml:space="preserve"> </w:t>
      </w:r>
      <w:r>
        <w:t>assess</w:t>
      </w:r>
      <w:r>
        <w:rPr>
          <w:spacing w:val="-14"/>
        </w:rPr>
        <w:t xml:space="preserve"> </w:t>
      </w:r>
      <w:r>
        <w:t>if</w:t>
      </w:r>
      <w:r>
        <w:rPr>
          <w:spacing w:val="-14"/>
        </w:rPr>
        <w:t xml:space="preserve"> </w:t>
      </w:r>
      <w:r>
        <w:t>a</w:t>
      </w:r>
      <w:r>
        <w:rPr>
          <w:spacing w:val="-15"/>
        </w:rPr>
        <w:t xml:space="preserve"> </w:t>
      </w:r>
      <w:r>
        <w:t>quantitative</w:t>
      </w:r>
      <w:r>
        <w:rPr>
          <w:spacing w:val="-14"/>
        </w:rPr>
        <w:t xml:space="preserve"> </w:t>
      </w:r>
      <w:r>
        <w:t xml:space="preserve">difference </w:t>
      </w:r>
      <w:r>
        <w:rPr>
          <w:spacing w:val="-2"/>
        </w:rPr>
        <w:t>exists</w:t>
      </w:r>
      <w:r>
        <w:rPr>
          <w:spacing w:val="-13"/>
        </w:rPr>
        <w:t xml:space="preserve"> </w:t>
      </w:r>
      <w:r>
        <w:rPr>
          <w:spacing w:val="-2"/>
        </w:rPr>
        <w:t>between</w:t>
      </w:r>
      <w:r>
        <w:rPr>
          <w:spacing w:val="-12"/>
        </w:rPr>
        <w:t xml:space="preserve"> </w:t>
      </w:r>
      <w:r>
        <w:rPr>
          <w:spacing w:val="-2"/>
        </w:rPr>
        <w:t>them</w:t>
      </w:r>
      <w:r>
        <w:rPr>
          <w:spacing w:val="-13"/>
        </w:rPr>
        <w:t xml:space="preserve"> </w:t>
      </w:r>
      <w:r>
        <w:rPr>
          <w:spacing w:val="-2"/>
        </w:rPr>
        <w:t>in</w:t>
      </w:r>
      <w:r>
        <w:rPr>
          <w:spacing w:val="-12"/>
        </w:rPr>
        <w:t xml:space="preserve"> </w:t>
      </w:r>
      <w:r>
        <w:rPr>
          <w:spacing w:val="-2"/>
        </w:rPr>
        <w:t>terms</w:t>
      </w:r>
      <w:r>
        <w:rPr>
          <w:spacing w:val="-13"/>
        </w:rPr>
        <w:t xml:space="preserve"> </w:t>
      </w:r>
      <w:r>
        <w:rPr>
          <w:spacing w:val="-2"/>
        </w:rPr>
        <w:t>of</w:t>
      </w:r>
      <w:r>
        <w:rPr>
          <w:spacing w:val="-12"/>
        </w:rPr>
        <w:t xml:space="preserve"> </w:t>
      </w:r>
      <w:r>
        <w:rPr>
          <w:spacing w:val="-2"/>
        </w:rPr>
        <w:t>general</w:t>
      </w:r>
      <w:r>
        <w:rPr>
          <w:spacing w:val="-13"/>
        </w:rPr>
        <w:t xml:space="preserve"> </w:t>
      </w:r>
      <w:r>
        <w:rPr>
          <w:spacing w:val="-2"/>
        </w:rPr>
        <w:t>performance.</w:t>
      </w:r>
      <w:r>
        <w:rPr>
          <w:spacing w:val="-12"/>
        </w:rPr>
        <w:t xml:space="preserve"> </w:t>
      </w:r>
      <w:r>
        <w:rPr>
          <w:spacing w:val="-2"/>
        </w:rPr>
        <w:t>Such</w:t>
      </w:r>
      <w:r>
        <w:rPr>
          <w:spacing w:val="-13"/>
        </w:rPr>
        <w:t xml:space="preserve"> </w:t>
      </w:r>
      <w:r>
        <w:rPr>
          <w:spacing w:val="-2"/>
        </w:rPr>
        <w:t>an</w:t>
      </w:r>
      <w:r>
        <w:rPr>
          <w:spacing w:val="-12"/>
        </w:rPr>
        <w:t xml:space="preserve"> </w:t>
      </w:r>
      <w:r>
        <w:rPr>
          <w:spacing w:val="-2"/>
        </w:rPr>
        <w:t>analysis</w:t>
      </w:r>
      <w:r>
        <w:rPr>
          <w:spacing w:val="-13"/>
        </w:rPr>
        <w:t xml:space="preserve"> </w:t>
      </w:r>
      <w:r>
        <w:rPr>
          <w:spacing w:val="-2"/>
        </w:rPr>
        <w:t>could</w:t>
      </w:r>
      <w:r>
        <w:rPr>
          <w:spacing w:val="-12"/>
        </w:rPr>
        <w:t xml:space="preserve"> </w:t>
      </w:r>
      <w:r>
        <w:rPr>
          <w:spacing w:val="-2"/>
        </w:rPr>
        <w:t xml:space="preserve">provide </w:t>
      </w:r>
      <w:r>
        <w:rPr>
          <w:spacing w:val="-6"/>
        </w:rPr>
        <w:t xml:space="preserve">guidance to future product roadmaps in the commercial online fraud prevention space. </w:t>
      </w:r>
      <w:r>
        <w:rPr>
          <w:b/>
        </w:rPr>
        <w:t>Keywords:</w:t>
      </w:r>
      <w:r>
        <w:rPr>
          <w:b/>
          <w:spacing w:val="11"/>
        </w:rPr>
        <w:t xml:space="preserve"> </w:t>
      </w:r>
      <w:r>
        <w:rPr>
          <w:b/>
        </w:rPr>
        <w:t>Explainable</w:t>
      </w:r>
      <w:r>
        <w:rPr>
          <w:b/>
          <w:spacing w:val="-16"/>
        </w:rPr>
        <w:t xml:space="preserve"> </w:t>
      </w:r>
      <w:r>
        <w:rPr>
          <w:b/>
        </w:rPr>
        <w:t>Artificial</w:t>
      </w:r>
      <w:r>
        <w:rPr>
          <w:b/>
          <w:spacing w:val="-15"/>
        </w:rPr>
        <w:t xml:space="preserve"> </w:t>
      </w:r>
      <w:r>
        <w:rPr>
          <w:b/>
        </w:rPr>
        <w:t>Intelligence,</w:t>
      </w:r>
      <w:r>
        <w:rPr>
          <w:b/>
          <w:spacing w:val="-15"/>
        </w:rPr>
        <w:t xml:space="preserve"> </w:t>
      </w:r>
      <w:r>
        <w:rPr>
          <w:b/>
        </w:rPr>
        <w:t>Credit</w:t>
      </w:r>
      <w:r>
        <w:rPr>
          <w:b/>
          <w:spacing w:val="-15"/>
        </w:rPr>
        <w:t xml:space="preserve"> </w:t>
      </w:r>
      <w:r>
        <w:rPr>
          <w:b/>
        </w:rPr>
        <w:t>Card</w:t>
      </w:r>
      <w:r>
        <w:rPr>
          <w:b/>
          <w:spacing w:val="-16"/>
        </w:rPr>
        <w:t xml:space="preserve"> </w:t>
      </w:r>
      <w:r>
        <w:rPr>
          <w:b/>
        </w:rPr>
        <w:t>Fraud</w:t>
      </w:r>
      <w:r>
        <w:rPr>
          <w:b/>
          <w:spacing w:val="-15"/>
        </w:rPr>
        <w:t xml:space="preserve"> </w:t>
      </w:r>
      <w:proofErr w:type="spellStart"/>
      <w:r>
        <w:rPr>
          <w:b/>
        </w:rPr>
        <w:t>Detec</w:t>
      </w:r>
      <w:proofErr w:type="spellEnd"/>
      <w:r>
        <w:rPr>
          <w:b/>
        </w:rPr>
        <w:t xml:space="preserve">- </w:t>
      </w:r>
      <w:proofErr w:type="spellStart"/>
      <w:r>
        <w:rPr>
          <w:b/>
          <w:spacing w:val="-2"/>
        </w:rPr>
        <w:t>tion</w:t>
      </w:r>
      <w:proofErr w:type="spellEnd"/>
      <w:r>
        <w:rPr>
          <w:b/>
          <w:spacing w:val="-2"/>
        </w:rPr>
        <w:t>, Interpretability, XAI Statistical Comparison</w:t>
      </w:r>
    </w:p>
    <w:p w14:paraId="789E1893" w14:textId="77777777" w:rsidR="00371737" w:rsidRDefault="00371737">
      <w:pPr>
        <w:spacing w:line="381" w:lineRule="auto"/>
        <w:jc w:val="both"/>
        <w:sectPr w:rsidR="00371737" w:rsidSect="00FA1DAD">
          <w:pgSz w:w="12240" w:h="15840"/>
          <w:pgMar w:top="1400" w:right="1480" w:bottom="980" w:left="1700" w:header="0" w:footer="799" w:gutter="0"/>
          <w:cols w:space="720"/>
        </w:sectPr>
      </w:pPr>
    </w:p>
    <w:p w14:paraId="6421B9C2" w14:textId="77777777" w:rsidR="00371737" w:rsidRDefault="00371737">
      <w:pPr>
        <w:pStyle w:val="BodyText"/>
        <w:rPr>
          <w:b/>
          <w:sz w:val="49"/>
        </w:rPr>
      </w:pPr>
    </w:p>
    <w:p w14:paraId="7CE03924" w14:textId="77777777" w:rsidR="00371737" w:rsidRDefault="00371737">
      <w:pPr>
        <w:pStyle w:val="BodyText"/>
        <w:spacing w:before="166"/>
        <w:rPr>
          <w:b/>
          <w:sz w:val="49"/>
        </w:rPr>
      </w:pPr>
    </w:p>
    <w:p w14:paraId="40FD08F9" w14:textId="77777777" w:rsidR="00371737" w:rsidRDefault="00000000">
      <w:pPr>
        <w:pStyle w:val="Heading1"/>
      </w:pPr>
      <w:bookmarkStart w:id="4" w:name="Acknowledgments"/>
      <w:bookmarkStart w:id="5" w:name="_bookmark2"/>
      <w:bookmarkEnd w:id="4"/>
      <w:bookmarkEnd w:id="5"/>
      <w:r>
        <w:rPr>
          <w:spacing w:val="-6"/>
        </w:rPr>
        <w:t>Acknowledgments</w:t>
      </w:r>
    </w:p>
    <w:p w14:paraId="464E0BB4" w14:textId="77777777" w:rsidR="00371737" w:rsidRDefault="00371737">
      <w:pPr>
        <w:pStyle w:val="BodyText"/>
        <w:spacing w:before="346"/>
        <w:rPr>
          <w:b/>
          <w:sz w:val="49"/>
        </w:rPr>
      </w:pPr>
    </w:p>
    <w:p w14:paraId="3B23CAAA" w14:textId="77777777" w:rsidR="00371737" w:rsidRDefault="00000000">
      <w:pPr>
        <w:pStyle w:val="BodyText"/>
        <w:spacing w:line="381" w:lineRule="auto"/>
        <w:ind w:left="114" w:right="219" w:firstLine="82"/>
        <w:jc w:val="both"/>
      </w:pPr>
      <w:r>
        <w:t>I</w:t>
      </w:r>
      <w:r>
        <w:rPr>
          <w:spacing w:val="-6"/>
        </w:rPr>
        <w:t xml:space="preserve"> </w:t>
      </w:r>
      <w:r>
        <w:t>would</w:t>
      </w:r>
      <w:r>
        <w:rPr>
          <w:spacing w:val="-6"/>
        </w:rPr>
        <w:t xml:space="preserve"> </w:t>
      </w:r>
      <w:r>
        <w:t>like</w:t>
      </w:r>
      <w:r>
        <w:rPr>
          <w:spacing w:val="-6"/>
        </w:rPr>
        <w:t xml:space="preserve"> </w:t>
      </w:r>
      <w:r>
        <w:t>to</w:t>
      </w:r>
      <w:r>
        <w:rPr>
          <w:spacing w:val="-6"/>
        </w:rPr>
        <w:t xml:space="preserve"> </w:t>
      </w:r>
      <w:r>
        <w:t>express</w:t>
      </w:r>
      <w:r>
        <w:rPr>
          <w:spacing w:val="-6"/>
        </w:rPr>
        <w:t xml:space="preserve"> </w:t>
      </w:r>
      <w:r>
        <w:t>my</w:t>
      </w:r>
      <w:r>
        <w:rPr>
          <w:spacing w:val="-6"/>
        </w:rPr>
        <w:t xml:space="preserve"> </w:t>
      </w:r>
      <w:r>
        <w:t>sincere</w:t>
      </w:r>
      <w:r>
        <w:rPr>
          <w:spacing w:val="-6"/>
        </w:rPr>
        <w:t xml:space="preserve"> </w:t>
      </w:r>
      <w:r>
        <w:t>thanks</w:t>
      </w:r>
      <w:r>
        <w:rPr>
          <w:spacing w:val="-6"/>
        </w:rPr>
        <w:t xml:space="preserve"> </w:t>
      </w:r>
      <w:r>
        <w:t>to</w:t>
      </w:r>
      <w:r>
        <w:rPr>
          <w:spacing w:val="-6"/>
        </w:rPr>
        <w:t xml:space="preserve"> </w:t>
      </w:r>
      <w:r>
        <w:t>Dr</w:t>
      </w:r>
      <w:r>
        <w:rPr>
          <w:spacing w:val="-6"/>
        </w:rPr>
        <w:t xml:space="preserve"> </w:t>
      </w:r>
      <w:r>
        <w:t>Bujar</w:t>
      </w:r>
      <w:r>
        <w:rPr>
          <w:spacing w:val="-6"/>
        </w:rPr>
        <w:t xml:space="preserve"> </w:t>
      </w:r>
      <w:r>
        <w:t>Raufi</w:t>
      </w:r>
      <w:r>
        <w:rPr>
          <w:spacing w:val="-6"/>
        </w:rPr>
        <w:t xml:space="preserve"> </w:t>
      </w:r>
      <w:r>
        <w:t>and</w:t>
      </w:r>
      <w:r>
        <w:rPr>
          <w:spacing w:val="-6"/>
        </w:rPr>
        <w:t xml:space="preserve"> </w:t>
      </w:r>
      <w:r>
        <w:t>Dr</w:t>
      </w:r>
      <w:r>
        <w:rPr>
          <w:spacing w:val="-6"/>
        </w:rPr>
        <w:t xml:space="preserve"> </w:t>
      </w:r>
      <w:proofErr w:type="spellStart"/>
      <w:r>
        <w:t>Luco</w:t>
      </w:r>
      <w:proofErr w:type="spellEnd"/>
      <w:r>
        <w:rPr>
          <w:spacing w:val="-6"/>
        </w:rPr>
        <w:t xml:space="preserve"> </w:t>
      </w:r>
      <w:r>
        <w:t>Longo</w:t>
      </w:r>
      <w:r>
        <w:rPr>
          <w:spacing w:val="-6"/>
        </w:rPr>
        <w:t xml:space="preserve"> </w:t>
      </w:r>
      <w:r>
        <w:t>for their academic guidance with this dissertation.</w:t>
      </w:r>
    </w:p>
    <w:p w14:paraId="6722A02A" w14:textId="77777777" w:rsidR="00371737" w:rsidRDefault="00000000">
      <w:pPr>
        <w:pStyle w:val="BodyText"/>
        <w:spacing w:line="381" w:lineRule="auto"/>
        <w:ind w:left="114" w:right="218" w:firstLine="351"/>
        <w:jc w:val="both"/>
      </w:pPr>
      <w:r>
        <w:rPr>
          <w:spacing w:val="-4"/>
        </w:rPr>
        <w:t>In</w:t>
      </w:r>
      <w:r>
        <w:rPr>
          <w:spacing w:val="-5"/>
        </w:rPr>
        <w:t xml:space="preserve"> </w:t>
      </w:r>
      <w:proofErr w:type="gramStart"/>
      <w:r>
        <w:rPr>
          <w:spacing w:val="-4"/>
        </w:rPr>
        <w:t>addition</w:t>
      </w:r>
      <w:proofErr w:type="gramEnd"/>
      <w:r>
        <w:rPr>
          <w:spacing w:val="-5"/>
        </w:rPr>
        <w:t xml:space="preserve"> </w:t>
      </w:r>
      <w:r>
        <w:rPr>
          <w:spacing w:val="-4"/>
        </w:rPr>
        <w:t>I</w:t>
      </w:r>
      <w:r>
        <w:rPr>
          <w:spacing w:val="-6"/>
        </w:rPr>
        <w:t xml:space="preserve"> </w:t>
      </w:r>
      <w:r>
        <w:rPr>
          <w:spacing w:val="-4"/>
        </w:rPr>
        <w:t>wish</w:t>
      </w:r>
      <w:r>
        <w:rPr>
          <w:spacing w:val="-6"/>
        </w:rPr>
        <w:t xml:space="preserve"> </w:t>
      </w:r>
      <w:r>
        <w:rPr>
          <w:spacing w:val="-4"/>
        </w:rPr>
        <w:t>to</w:t>
      </w:r>
      <w:r>
        <w:rPr>
          <w:spacing w:val="-5"/>
        </w:rPr>
        <w:t xml:space="preserve"> </w:t>
      </w:r>
      <w:r>
        <w:rPr>
          <w:spacing w:val="-4"/>
        </w:rPr>
        <w:t>acknowledge</w:t>
      </w:r>
      <w:r>
        <w:rPr>
          <w:spacing w:val="-6"/>
        </w:rPr>
        <w:t xml:space="preserve"> </w:t>
      </w:r>
      <w:r>
        <w:rPr>
          <w:spacing w:val="-4"/>
        </w:rPr>
        <w:t>my</w:t>
      </w:r>
      <w:r>
        <w:rPr>
          <w:spacing w:val="-5"/>
        </w:rPr>
        <w:t xml:space="preserve"> </w:t>
      </w:r>
      <w:r>
        <w:rPr>
          <w:spacing w:val="-4"/>
        </w:rPr>
        <w:t>colleagues</w:t>
      </w:r>
      <w:r>
        <w:rPr>
          <w:spacing w:val="-6"/>
        </w:rPr>
        <w:t xml:space="preserve"> </w:t>
      </w:r>
      <w:r>
        <w:rPr>
          <w:spacing w:val="-4"/>
        </w:rPr>
        <w:t>in</w:t>
      </w:r>
      <w:r>
        <w:rPr>
          <w:spacing w:val="-5"/>
        </w:rPr>
        <w:t xml:space="preserve"> </w:t>
      </w:r>
      <w:proofErr w:type="spellStart"/>
      <w:r>
        <w:rPr>
          <w:spacing w:val="-4"/>
        </w:rPr>
        <w:t>SymphonyAI</w:t>
      </w:r>
      <w:proofErr w:type="spellEnd"/>
      <w:r>
        <w:rPr>
          <w:spacing w:val="-4"/>
        </w:rPr>
        <w:t>;</w:t>
      </w:r>
      <w:r>
        <w:rPr>
          <w:spacing w:val="-5"/>
        </w:rPr>
        <w:t xml:space="preserve"> </w:t>
      </w:r>
      <w:r>
        <w:rPr>
          <w:spacing w:val="-4"/>
        </w:rPr>
        <w:t>Dr</w:t>
      </w:r>
      <w:r>
        <w:rPr>
          <w:spacing w:val="-6"/>
        </w:rPr>
        <w:t xml:space="preserve"> </w:t>
      </w:r>
      <w:r>
        <w:rPr>
          <w:spacing w:val="-4"/>
        </w:rPr>
        <w:t>Rory</w:t>
      </w:r>
      <w:r>
        <w:rPr>
          <w:spacing w:val="-5"/>
        </w:rPr>
        <w:t xml:space="preserve"> </w:t>
      </w:r>
      <w:r>
        <w:rPr>
          <w:spacing w:val="-4"/>
        </w:rPr>
        <w:t xml:space="preserve">Duthie, </w:t>
      </w:r>
      <w:r>
        <w:rPr>
          <w:spacing w:val="-2"/>
        </w:rPr>
        <w:t>Eddie</w:t>
      </w:r>
      <w:r>
        <w:rPr>
          <w:spacing w:val="-12"/>
        </w:rPr>
        <w:t xml:space="preserve"> </w:t>
      </w:r>
      <w:r>
        <w:rPr>
          <w:spacing w:val="-2"/>
        </w:rPr>
        <w:t>Baggot,</w:t>
      </w:r>
      <w:r>
        <w:rPr>
          <w:spacing w:val="-11"/>
        </w:rPr>
        <w:t xml:space="preserve"> </w:t>
      </w:r>
      <w:r>
        <w:rPr>
          <w:spacing w:val="-2"/>
        </w:rPr>
        <w:t>Kieran</w:t>
      </w:r>
      <w:r>
        <w:rPr>
          <w:spacing w:val="-12"/>
        </w:rPr>
        <w:t xml:space="preserve"> </w:t>
      </w:r>
      <w:r>
        <w:rPr>
          <w:spacing w:val="-2"/>
        </w:rPr>
        <w:t>MacKenna</w:t>
      </w:r>
      <w:r>
        <w:rPr>
          <w:spacing w:val="-12"/>
        </w:rPr>
        <w:t xml:space="preserve"> </w:t>
      </w:r>
      <w:r>
        <w:rPr>
          <w:spacing w:val="-2"/>
        </w:rPr>
        <w:t>and</w:t>
      </w:r>
      <w:r>
        <w:rPr>
          <w:spacing w:val="-12"/>
        </w:rPr>
        <w:t xml:space="preserve"> </w:t>
      </w:r>
      <w:r>
        <w:rPr>
          <w:spacing w:val="-2"/>
        </w:rPr>
        <w:t>Dan</w:t>
      </w:r>
      <w:r>
        <w:rPr>
          <w:spacing w:val="-12"/>
        </w:rPr>
        <w:t xml:space="preserve"> </w:t>
      </w:r>
      <w:proofErr w:type="spellStart"/>
      <w:r>
        <w:rPr>
          <w:spacing w:val="-2"/>
        </w:rPr>
        <w:t>Branley</w:t>
      </w:r>
      <w:proofErr w:type="spellEnd"/>
      <w:r>
        <w:rPr>
          <w:spacing w:val="-12"/>
        </w:rPr>
        <w:t xml:space="preserve"> </w:t>
      </w:r>
      <w:r>
        <w:rPr>
          <w:spacing w:val="-2"/>
        </w:rPr>
        <w:t>for</w:t>
      </w:r>
      <w:r>
        <w:rPr>
          <w:spacing w:val="-12"/>
        </w:rPr>
        <w:t xml:space="preserve"> </w:t>
      </w:r>
      <w:r>
        <w:rPr>
          <w:spacing w:val="-2"/>
        </w:rPr>
        <w:t>their</w:t>
      </w:r>
      <w:r>
        <w:rPr>
          <w:spacing w:val="-12"/>
        </w:rPr>
        <w:t xml:space="preserve"> </w:t>
      </w:r>
      <w:r>
        <w:rPr>
          <w:spacing w:val="-2"/>
        </w:rPr>
        <w:t>suggestions</w:t>
      </w:r>
      <w:r>
        <w:rPr>
          <w:spacing w:val="-12"/>
        </w:rPr>
        <w:t xml:space="preserve"> </w:t>
      </w:r>
      <w:r>
        <w:rPr>
          <w:spacing w:val="-2"/>
        </w:rPr>
        <w:t>and</w:t>
      </w:r>
      <w:r>
        <w:rPr>
          <w:spacing w:val="-12"/>
        </w:rPr>
        <w:t xml:space="preserve"> </w:t>
      </w:r>
      <w:proofErr w:type="spellStart"/>
      <w:r>
        <w:rPr>
          <w:spacing w:val="-2"/>
        </w:rPr>
        <w:t>provoca</w:t>
      </w:r>
      <w:proofErr w:type="spellEnd"/>
      <w:r>
        <w:rPr>
          <w:spacing w:val="-2"/>
        </w:rPr>
        <w:t xml:space="preserve">- </w:t>
      </w:r>
      <w:proofErr w:type="spellStart"/>
      <w:r>
        <w:rPr>
          <w:spacing w:val="-2"/>
        </w:rPr>
        <w:t>tions</w:t>
      </w:r>
      <w:proofErr w:type="spellEnd"/>
      <w:r>
        <w:rPr>
          <w:spacing w:val="-2"/>
        </w:rPr>
        <w:t>.</w:t>
      </w:r>
    </w:p>
    <w:p w14:paraId="3667653E" w14:textId="77777777" w:rsidR="00371737" w:rsidRDefault="00000000">
      <w:pPr>
        <w:pStyle w:val="BodyText"/>
        <w:spacing w:line="381" w:lineRule="auto"/>
        <w:ind w:left="114" w:right="215" w:firstLine="351"/>
        <w:jc w:val="both"/>
      </w:pPr>
      <w:r>
        <w:rPr>
          <w:spacing w:val="-6"/>
        </w:rPr>
        <w:t>Dataset:</w:t>
      </w:r>
      <w:r>
        <w:rPr>
          <w:spacing w:val="-9"/>
        </w:rPr>
        <w:t xml:space="preserve"> </w:t>
      </w:r>
      <w:r>
        <w:rPr>
          <w:spacing w:val="-6"/>
        </w:rPr>
        <w:t>Sourced,</w:t>
      </w:r>
      <w:r>
        <w:rPr>
          <w:spacing w:val="-8"/>
        </w:rPr>
        <w:t xml:space="preserve"> </w:t>
      </w:r>
      <w:r>
        <w:rPr>
          <w:spacing w:val="-6"/>
        </w:rPr>
        <w:t>and</w:t>
      </w:r>
      <w:r>
        <w:rPr>
          <w:spacing w:val="-9"/>
        </w:rPr>
        <w:t xml:space="preserve"> </w:t>
      </w:r>
      <w:r>
        <w:rPr>
          <w:spacing w:val="-6"/>
        </w:rPr>
        <w:t>used</w:t>
      </w:r>
      <w:r>
        <w:rPr>
          <w:spacing w:val="-8"/>
        </w:rPr>
        <w:t xml:space="preserve"> </w:t>
      </w:r>
      <w:r>
        <w:rPr>
          <w:spacing w:val="-6"/>
        </w:rPr>
        <w:t>with</w:t>
      </w:r>
      <w:r>
        <w:rPr>
          <w:spacing w:val="-9"/>
        </w:rPr>
        <w:t xml:space="preserve"> </w:t>
      </w:r>
      <w:r>
        <w:rPr>
          <w:spacing w:val="-6"/>
        </w:rPr>
        <w:t>permission,</w:t>
      </w:r>
      <w:r>
        <w:rPr>
          <w:spacing w:val="-8"/>
        </w:rPr>
        <w:t xml:space="preserve"> </w:t>
      </w:r>
      <w:r>
        <w:rPr>
          <w:spacing w:val="-6"/>
        </w:rPr>
        <w:t>from</w:t>
      </w:r>
      <w:r>
        <w:rPr>
          <w:spacing w:val="-9"/>
        </w:rPr>
        <w:t xml:space="preserve"> </w:t>
      </w:r>
      <w:r>
        <w:rPr>
          <w:spacing w:val="-6"/>
        </w:rPr>
        <w:t>2015</w:t>
      </w:r>
      <w:r>
        <w:rPr>
          <w:spacing w:val="-8"/>
        </w:rPr>
        <w:t xml:space="preserve"> </w:t>
      </w:r>
      <w:r>
        <w:rPr>
          <w:spacing w:val="-6"/>
        </w:rPr>
        <w:t>product</w:t>
      </w:r>
      <w:r>
        <w:rPr>
          <w:spacing w:val="-9"/>
        </w:rPr>
        <w:t xml:space="preserve"> </w:t>
      </w:r>
      <w:r>
        <w:rPr>
          <w:spacing w:val="-6"/>
        </w:rPr>
        <w:t>research</w:t>
      </w:r>
      <w:r>
        <w:rPr>
          <w:spacing w:val="-8"/>
        </w:rPr>
        <w:t xml:space="preserve"> </w:t>
      </w:r>
      <w:r>
        <w:rPr>
          <w:spacing w:val="-6"/>
        </w:rPr>
        <w:t xml:space="preserve">conducted </w:t>
      </w:r>
      <w:r>
        <w:rPr>
          <w:spacing w:val="-2"/>
        </w:rPr>
        <w:t>by</w:t>
      </w:r>
      <w:r>
        <w:rPr>
          <w:spacing w:val="-7"/>
        </w:rPr>
        <w:t xml:space="preserve"> </w:t>
      </w:r>
      <w:proofErr w:type="spellStart"/>
      <w:r>
        <w:rPr>
          <w:spacing w:val="-2"/>
        </w:rPr>
        <w:t>Norkom</w:t>
      </w:r>
      <w:proofErr w:type="spellEnd"/>
      <w:r>
        <w:rPr>
          <w:spacing w:val="-7"/>
        </w:rPr>
        <w:t xml:space="preserve"> </w:t>
      </w:r>
      <w:r>
        <w:rPr>
          <w:spacing w:val="-2"/>
        </w:rPr>
        <w:t>Technologies</w:t>
      </w:r>
      <w:r>
        <w:rPr>
          <w:spacing w:val="-7"/>
        </w:rPr>
        <w:t xml:space="preserve"> </w:t>
      </w:r>
      <w:r>
        <w:rPr>
          <w:spacing w:val="-2"/>
        </w:rPr>
        <w:t>on</w:t>
      </w:r>
      <w:r>
        <w:rPr>
          <w:spacing w:val="-7"/>
        </w:rPr>
        <w:t xml:space="preserve"> </w:t>
      </w:r>
      <w:r>
        <w:rPr>
          <w:spacing w:val="-2"/>
        </w:rPr>
        <w:t>emerging</w:t>
      </w:r>
      <w:r>
        <w:rPr>
          <w:spacing w:val="-7"/>
        </w:rPr>
        <w:t xml:space="preserve"> </w:t>
      </w:r>
      <w:r>
        <w:rPr>
          <w:spacing w:val="-2"/>
        </w:rPr>
        <w:t>fraud</w:t>
      </w:r>
      <w:r>
        <w:rPr>
          <w:spacing w:val="-7"/>
        </w:rPr>
        <w:t xml:space="preserve"> </w:t>
      </w:r>
      <w:r>
        <w:rPr>
          <w:spacing w:val="-2"/>
        </w:rPr>
        <w:t>detection</w:t>
      </w:r>
      <w:r>
        <w:rPr>
          <w:spacing w:val="-7"/>
        </w:rPr>
        <w:t xml:space="preserve"> </w:t>
      </w:r>
      <w:r>
        <w:rPr>
          <w:spacing w:val="-2"/>
        </w:rPr>
        <w:t>techniques.</w:t>
      </w:r>
    </w:p>
    <w:p w14:paraId="37A3CA46" w14:textId="77777777" w:rsidR="00371737" w:rsidRDefault="00371737">
      <w:pPr>
        <w:spacing w:line="381" w:lineRule="auto"/>
        <w:jc w:val="both"/>
        <w:sectPr w:rsidR="00371737" w:rsidSect="00FA1DAD">
          <w:pgSz w:w="12240" w:h="15840"/>
          <w:pgMar w:top="1820" w:right="1480" w:bottom="980" w:left="1700" w:header="0" w:footer="799" w:gutter="0"/>
          <w:cols w:space="720"/>
        </w:sectPr>
      </w:pPr>
    </w:p>
    <w:p w14:paraId="2193B599" w14:textId="77777777" w:rsidR="00371737" w:rsidRDefault="00371737">
      <w:pPr>
        <w:pStyle w:val="BodyText"/>
        <w:rPr>
          <w:sz w:val="49"/>
        </w:rPr>
      </w:pPr>
    </w:p>
    <w:p w14:paraId="3AAA8413" w14:textId="77777777" w:rsidR="00371737" w:rsidRDefault="00371737">
      <w:pPr>
        <w:pStyle w:val="BodyText"/>
        <w:spacing w:before="166"/>
        <w:rPr>
          <w:sz w:val="49"/>
        </w:rPr>
      </w:pPr>
    </w:p>
    <w:p w14:paraId="3A99B068" w14:textId="77777777" w:rsidR="00371737" w:rsidRDefault="00000000">
      <w:pPr>
        <w:pStyle w:val="Heading1"/>
      </w:pPr>
      <w:bookmarkStart w:id="6" w:name="Contents"/>
      <w:bookmarkStart w:id="7" w:name="_bookmark3"/>
      <w:bookmarkEnd w:id="6"/>
      <w:bookmarkEnd w:id="7"/>
      <w:r>
        <w:rPr>
          <w:spacing w:val="-2"/>
        </w:rPr>
        <w:t>Contents</w:t>
      </w:r>
    </w:p>
    <w:p w14:paraId="35116803" w14:textId="77777777" w:rsidR="00371737" w:rsidRDefault="00371737">
      <w:pPr>
        <w:pStyle w:val="BodyText"/>
        <w:rPr>
          <w:b/>
          <w:sz w:val="49"/>
        </w:rPr>
      </w:pPr>
    </w:p>
    <w:p w14:paraId="77D019F2" w14:textId="77777777" w:rsidR="00371737" w:rsidRDefault="00371737">
      <w:pPr>
        <w:pStyle w:val="BodyText"/>
        <w:spacing w:before="24"/>
        <w:rPr>
          <w:b/>
          <w:sz w:val="49"/>
        </w:rPr>
      </w:pPr>
    </w:p>
    <w:p w14:paraId="05805779" w14:textId="77777777" w:rsidR="00371737" w:rsidRDefault="00000000">
      <w:pPr>
        <w:tabs>
          <w:tab w:val="left" w:pos="8737"/>
        </w:tabs>
        <w:ind w:left="114"/>
        <w:rPr>
          <w:b/>
          <w:sz w:val="24"/>
        </w:rPr>
      </w:pPr>
      <w:hyperlink w:anchor="_bookmark0" w:history="1">
        <w:r>
          <w:rPr>
            <w:b/>
            <w:spacing w:val="-2"/>
            <w:sz w:val="24"/>
          </w:rPr>
          <w:t>Declaration</w:t>
        </w:r>
      </w:hyperlink>
      <w:r>
        <w:rPr>
          <w:rFonts w:ascii="Times New Roman"/>
          <w:sz w:val="24"/>
        </w:rPr>
        <w:tab/>
      </w:r>
      <w:r>
        <w:rPr>
          <w:b/>
          <w:spacing w:val="-10"/>
          <w:sz w:val="24"/>
        </w:rPr>
        <w:t>I</w:t>
      </w:r>
    </w:p>
    <w:p w14:paraId="27A8687E" w14:textId="77777777" w:rsidR="00371737" w:rsidRDefault="00371737">
      <w:pPr>
        <w:rPr>
          <w:sz w:val="24"/>
        </w:rPr>
        <w:sectPr w:rsidR="00371737" w:rsidSect="00FA1DAD">
          <w:pgSz w:w="12240" w:h="15840"/>
          <w:pgMar w:top="1820" w:right="1480" w:bottom="1513" w:left="1700" w:header="0" w:footer="799" w:gutter="0"/>
          <w:cols w:space="720"/>
        </w:sectPr>
      </w:pPr>
    </w:p>
    <w:sdt>
      <w:sdtPr>
        <w:id w:val="2029522454"/>
        <w:docPartObj>
          <w:docPartGallery w:val="Table of Contents"/>
          <w:docPartUnique/>
        </w:docPartObj>
      </w:sdtPr>
      <w:sdtContent>
        <w:p w14:paraId="02BD71B5" w14:textId="77777777" w:rsidR="00371737" w:rsidRDefault="00000000">
          <w:pPr>
            <w:pStyle w:val="TOC1"/>
            <w:tabs>
              <w:tab w:val="right" w:pos="8838"/>
            </w:tabs>
            <w:spacing w:before="394"/>
          </w:pPr>
          <w:hyperlink w:anchor="_bookmark1" w:history="1">
            <w:r>
              <w:rPr>
                <w:spacing w:val="-2"/>
              </w:rPr>
              <w:t>Abstract</w:t>
            </w:r>
          </w:hyperlink>
          <w:r>
            <w:rPr>
              <w:rFonts w:ascii="Times New Roman"/>
              <w:b w:val="0"/>
            </w:rPr>
            <w:tab/>
          </w:r>
          <w:r>
            <w:rPr>
              <w:spacing w:val="-5"/>
            </w:rPr>
            <w:t>II</w:t>
          </w:r>
        </w:p>
        <w:p w14:paraId="38BFEE9E" w14:textId="77777777" w:rsidR="00371737" w:rsidRDefault="00000000">
          <w:pPr>
            <w:pStyle w:val="TOC1"/>
            <w:tabs>
              <w:tab w:val="right" w:pos="8838"/>
            </w:tabs>
          </w:pPr>
          <w:hyperlink w:anchor="_bookmark2" w:history="1">
            <w:r>
              <w:rPr>
                <w:spacing w:val="-2"/>
              </w:rPr>
              <w:t>Acknowledgments</w:t>
            </w:r>
          </w:hyperlink>
          <w:r>
            <w:rPr>
              <w:rFonts w:ascii="Times New Roman"/>
              <w:b w:val="0"/>
            </w:rPr>
            <w:tab/>
          </w:r>
          <w:r>
            <w:rPr>
              <w:spacing w:val="-5"/>
            </w:rPr>
            <w:t>IV</w:t>
          </w:r>
        </w:p>
        <w:p w14:paraId="3631F047" w14:textId="77777777" w:rsidR="00371737" w:rsidRDefault="00000000">
          <w:pPr>
            <w:pStyle w:val="TOC1"/>
            <w:tabs>
              <w:tab w:val="right" w:pos="8838"/>
            </w:tabs>
          </w:pPr>
          <w:hyperlink w:anchor="_bookmark3" w:history="1">
            <w:r>
              <w:rPr>
                <w:spacing w:val="-2"/>
              </w:rPr>
              <w:t>Contents</w:t>
            </w:r>
          </w:hyperlink>
          <w:r>
            <w:rPr>
              <w:rFonts w:ascii="Times New Roman"/>
              <w:b w:val="0"/>
            </w:rPr>
            <w:tab/>
          </w:r>
          <w:r>
            <w:rPr>
              <w:spacing w:val="-10"/>
            </w:rPr>
            <w:t>V</w:t>
          </w:r>
        </w:p>
        <w:p w14:paraId="34DBAC36" w14:textId="77777777" w:rsidR="00371737" w:rsidRDefault="00000000">
          <w:pPr>
            <w:pStyle w:val="TOC1"/>
            <w:tabs>
              <w:tab w:val="right" w:pos="8839"/>
            </w:tabs>
          </w:pPr>
          <w:hyperlink w:anchor="_bookmark4" w:history="1">
            <w:r>
              <w:t xml:space="preserve">List of </w:t>
            </w:r>
            <w:r>
              <w:rPr>
                <w:spacing w:val="-2"/>
              </w:rPr>
              <w:t>Figures</w:t>
            </w:r>
          </w:hyperlink>
          <w:r>
            <w:rPr>
              <w:rFonts w:ascii="Times New Roman"/>
              <w:b w:val="0"/>
            </w:rPr>
            <w:tab/>
          </w:r>
          <w:r>
            <w:rPr>
              <w:spacing w:val="-4"/>
            </w:rPr>
            <w:t>VIII</w:t>
          </w:r>
        </w:p>
        <w:p w14:paraId="6A6A53FA" w14:textId="77777777" w:rsidR="00371737" w:rsidRDefault="00000000">
          <w:pPr>
            <w:pStyle w:val="TOC1"/>
            <w:tabs>
              <w:tab w:val="right" w:pos="8839"/>
            </w:tabs>
          </w:pPr>
          <w:hyperlink w:anchor="_bookmark5" w:history="1">
            <w:r>
              <w:t xml:space="preserve">List of </w:t>
            </w:r>
            <w:r>
              <w:rPr>
                <w:spacing w:val="-2"/>
              </w:rPr>
              <w:t>Tables</w:t>
            </w:r>
          </w:hyperlink>
          <w:r>
            <w:rPr>
              <w:rFonts w:ascii="Times New Roman"/>
              <w:b w:val="0"/>
            </w:rPr>
            <w:tab/>
          </w:r>
          <w:r>
            <w:rPr>
              <w:spacing w:val="-5"/>
            </w:rPr>
            <w:t>IX</w:t>
          </w:r>
        </w:p>
        <w:p w14:paraId="0C249F26" w14:textId="77777777" w:rsidR="00371737" w:rsidRDefault="00000000">
          <w:pPr>
            <w:pStyle w:val="TOC1"/>
            <w:tabs>
              <w:tab w:val="right" w:pos="8838"/>
            </w:tabs>
            <w:spacing w:before="394"/>
          </w:pPr>
          <w:hyperlink w:anchor="_bookmark6" w:history="1">
            <w:r>
              <w:t xml:space="preserve">List of </w:t>
            </w:r>
            <w:r>
              <w:rPr>
                <w:spacing w:val="-2"/>
              </w:rPr>
              <w:t>Acronyms</w:t>
            </w:r>
          </w:hyperlink>
          <w:r>
            <w:rPr>
              <w:rFonts w:ascii="Times New Roman"/>
              <w:b w:val="0"/>
            </w:rPr>
            <w:tab/>
          </w:r>
          <w:r>
            <w:rPr>
              <w:spacing w:val="-10"/>
            </w:rPr>
            <w:t>X</w:t>
          </w:r>
        </w:p>
        <w:p w14:paraId="73FA3BE9" w14:textId="77777777" w:rsidR="00371737" w:rsidRDefault="00000000">
          <w:pPr>
            <w:pStyle w:val="TOC1"/>
            <w:numPr>
              <w:ilvl w:val="0"/>
              <w:numId w:val="10"/>
            </w:numPr>
            <w:tabs>
              <w:tab w:val="left" w:pos="465"/>
              <w:tab w:val="right" w:pos="8838"/>
            </w:tabs>
            <w:ind w:hanging="351"/>
          </w:pPr>
          <w:hyperlink w:anchor="_bookmark7" w:history="1">
            <w:r>
              <w:rPr>
                <w:spacing w:val="-2"/>
              </w:rPr>
              <w:t>Introduction</w:t>
            </w:r>
          </w:hyperlink>
          <w:r>
            <w:rPr>
              <w:rFonts w:ascii="Times New Roman"/>
              <w:b w:val="0"/>
            </w:rPr>
            <w:tab/>
          </w:r>
          <w:r>
            <w:rPr>
              <w:spacing w:val="-10"/>
            </w:rPr>
            <w:t>1</w:t>
          </w:r>
        </w:p>
        <w:p w14:paraId="61D941F1" w14:textId="77777777" w:rsidR="00371737" w:rsidRDefault="00000000">
          <w:pPr>
            <w:pStyle w:val="TOC2"/>
            <w:numPr>
              <w:ilvl w:val="1"/>
              <w:numId w:val="10"/>
            </w:numPr>
            <w:tabs>
              <w:tab w:val="left" w:pos="1003"/>
              <w:tab w:val="right" w:leader="dot" w:pos="8838"/>
            </w:tabs>
            <w:ind w:hanging="538"/>
          </w:pPr>
          <w:hyperlink w:anchor="_bookmark8" w:history="1">
            <w:r>
              <w:rPr>
                <w:spacing w:val="-2"/>
              </w:rPr>
              <w:t>Background</w:t>
            </w:r>
          </w:hyperlink>
          <w:r>
            <w:rPr>
              <w:rFonts w:ascii="Times New Roman"/>
            </w:rPr>
            <w:tab/>
          </w:r>
          <w:r>
            <w:rPr>
              <w:spacing w:val="-10"/>
            </w:rPr>
            <w:t>1</w:t>
          </w:r>
        </w:p>
        <w:p w14:paraId="66C3B4C2" w14:textId="77777777" w:rsidR="00371737" w:rsidRDefault="00000000">
          <w:pPr>
            <w:pStyle w:val="TOC2"/>
            <w:numPr>
              <w:ilvl w:val="1"/>
              <w:numId w:val="10"/>
            </w:numPr>
            <w:tabs>
              <w:tab w:val="left" w:pos="1003"/>
              <w:tab w:val="right" w:leader="dot" w:pos="8839"/>
            </w:tabs>
            <w:ind w:hanging="538"/>
          </w:pPr>
          <w:hyperlink w:anchor="_bookmark9" w:history="1">
            <w:r>
              <w:rPr>
                <w:spacing w:val="-7"/>
              </w:rPr>
              <w:t>Research</w:t>
            </w:r>
            <w:r>
              <w:rPr>
                <w:spacing w:val="7"/>
              </w:rPr>
              <w:t xml:space="preserve"> </w:t>
            </w:r>
            <w:r>
              <w:rPr>
                <w:spacing w:val="-2"/>
              </w:rPr>
              <w:t>Project/Problem</w:t>
            </w:r>
          </w:hyperlink>
          <w:r>
            <w:rPr>
              <w:rFonts w:ascii="Times New Roman"/>
            </w:rPr>
            <w:tab/>
          </w:r>
          <w:r>
            <w:rPr>
              <w:spacing w:val="-10"/>
            </w:rPr>
            <w:t>2</w:t>
          </w:r>
        </w:p>
        <w:p w14:paraId="7CFA5A21" w14:textId="77777777" w:rsidR="00371737" w:rsidRDefault="00000000">
          <w:pPr>
            <w:pStyle w:val="TOC3"/>
            <w:numPr>
              <w:ilvl w:val="2"/>
              <w:numId w:val="10"/>
            </w:numPr>
            <w:tabs>
              <w:tab w:val="left" w:pos="1752"/>
              <w:tab w:val="right" w:leader="dot" w:pos="8838"/>
            </w:tabs>
            <w:spacing w:before="160"/>
            <w:ind w:hanging="749"/>
          </w:pPr>
          <w:hyperlink w:anchor="_bookmark10" w:history="1">
            <w:r>
              <w:rPr>
                <w:spacing w:val="-7"/>
              </w:rPr>
              <w:t>Research</w:t>
            </w:r>
            <w:r>
              <w:rPr>
                <w:spacing w:val="5"/>
              </w:rPr>
              <w:t xml:space="preserve"> </w:t>
            </w:r>
            <w:r>
              <w:rPr>
                <w:spacing w:val="-2"/>
              </w:rPr>
              <w:t>Question</w:t>
            </w:r>
          </w:hyperlink>
          <w:r>
            <w:rPr>
              <w:rFonts w:ascii="Times New Roman"/>
            </w:rPr>
            <w:tab/>
          </w:r>
          <w:r>
            <w:rPr>
              <w:spacing w:val="-10"/>
            </w:rPr>
            <w:t>2</w:t>
          </w:r>
        </w:p>
        <w:p w14:paraId="2B609428" w14:textId="77777777" w:rsidR="00371737" w:rsidRDefault="00000000">
          <w:pPr>
            <w:pStyle w:val="TOC3"/>
            <w:numPr>
              <w:ilvl w:val="2"/>
              <w:numId w:val="10"/>
            </w:numPr>
            <w:tabs>
              <w:tab w:val="left" w:pos="1752"/>
              <w:tab w:val="right" w:leader="dot" w:pos="8838"/>
            </w:tabs>
            <w:ind w:hanging="749"/>
          </w:pPr>
          <w:hyperlink w:anchor="_bookmark11" w:history="1">
            <w:r>
              <w:rPr>
                <w:spacing w:val="-7"/>
              </w:rPr>
              <w:t>Research</w:t>
            </w:r>
            <w:r>
              <w:rPr>
                <w:spacing w:val="5"/>
              </w:rPr>
              <w:t xml:space="preserve"> </w:t>
            </w:r>
            <w:r>
              <w:rPr>
                <w:spacing w:val="-2"/>
              </w:rPr>
              <w:t>Problem</w:t>
            </w:r>
          </w:hyperlink>
          <w:r>
            <w:rPr>
              <w:rFonts w:ascii="Times New Roman"/>
            </w:rPr>
            <w:tab/>
          </w:r>
          <w:r>
            <w:rPr>
              <w:spacing w:val="-10"/>
            </w:rPr>
            <w:t>2</w:t>
          </w:r>
        </w:p>
        <w:p w14:paraId="33209939" w14:textId="77777777" w:rsidR="00371737" w:rsidRDefault="00000000">
          <w:pPr>
            <w:pStyle w:val="TOC2"/>
            <w:numPr>
              <w:ilvl w:val="1"/>
              <w:numId w:val="10"/>
            </w:numPr>
            <w:tabs>
              <w:tab w:val="left" w:pos="1003"/>
              <w:tab w:val="right" w:leader="dot" w:pos="8839"/>
            </w:tabs>
            <w:ind w:hanging="538"/>
          </w:pPr>
          <w:hyperlink w:anchor="_bookmark12" w:history="1">
            <w:r>
              <w:rPr>
                <w:spacing w:val="-7"/>
              </w:rPr>
              <w:t>Research</w:t>
            </w:r>
            <w:r>
              <w:rPr>
                <w:spacing w:val="7"/>
              </w:rPr>
              <w:t xml:space="preserve"> </w:t>
            </w:r>
            <w:r>
              <w:rPr>
                <w:spacing w:val="-2"/>
              </w:rPr>
              <w:t>Objectives</w:t>
            </w:r>
          </w:hyperlink>
          <w:r>
            <w:rPr>
              <w:rFonts w:ascii="Times New Roman"/>
            </w:rPr>
            <w:tab/>
          </w:r>
          <w:r>
            <w:rPr>
              <w:spacing w:val="-10"/>
            </w:rPr>
            <w:t>3</w:t>
          </w:r>
        </w:p>
        <w:p w14:paraId="04A2FF9F" w14:textId="77777777" w:rsidR="00371737" w:rsidRDefault="00000000">
          <w:pPr>
            <w:pStyle w:val="TOC2"/>
            <w:numPr>
              <w:ilvl w:val="1"/>
              <w:numId w:val="10"/>
            </w:numPr>
            <w:tabs>
              <w:tab w:val="left" w:pos="1003"/>
              <w:tab w:val="right" w:leader="dot" w:pos="8837"/>
            </w:tabs>
            <w:spacing w:before="160"/>
            <w:ind w:hanging="538"/>
          </w:pPr>
          <w:hyperlink w:anchor="_bookmark13" w:history="1">
            <w:r>
              <w:rPr>
                <w:spacing w:val="-7"/>
              </w:rPr>
              <w:t>Research</w:t>
            </w:r>
            <w:r>
              <w:rPr>
                <w:spacing w:val="7"/>
              </w:rPr>
              <w:t xml:space="preserve"> </w:t>
            </w:r>
            <w:r>
              <w:rPr>
                <w:spacing w:val="-2"/>
              </w:rPr>
              <w:t>Methodologies</w:t>
            </w:r>
          </w:hyperlink>
          <w:r>
            <w:rPr>
              <w:rFonts w:ascii="Times New Roman"/>
            </w:rPr>
            <w:tab/>
          </w:r>
          <w:r>
            <w:rPr>
              <w:spacing w:val="-10"/>
            </w:rPr>
            <w:t>3</w:t>
          </w:r>
        </w:p>
        <w:p w14:paraId="7C35170D" w14:textId="77777777" w:rsidR="00371737" w:rsidRDefault="00000000">
          <w:pPr>
            <w:pStyle w:val="TOC2"/>
            <w:numPr>
              <w:ilvl w:val="1"/>
              <w:numId w:val="10"/>
            </w:numPr>
            <w:tabs>
              <w:tab w:val="left" w:pos="1003"/>
              <w:tab w:val="right" w:leader="dot" w:pos="8838"/>
            </w:tabs>
            <w:ind w:hanging="538"/>
          </w:pPr>
          <w:hyperlink w:anchor="_bookmark14" w:history="1">
            <w:r>
              <w:rPr>
                <w:spacing w:val="-2"/>
              </w:rPr>
              <w:t>Scope</w:t>
            </w:r>
            <w:r>
              <w:rPr>
                <w:spacing w:val="-3"/>
              </w:rPr>
              <w:t xml:space="preserve"> </w:t>
            </w:r>
            <w:r>
              <w:rPr>
                <w:spacing w:val="-2"/>
              </w:rPr>
              <w:t>and</w:t>
            </w:r>
            <w:r>
              <w:rPr>
                <w:spacing w:val="-3"/>
              </w:rPr>
              <w:t xml:space="preserve"> </w:t>
            </w:r>
            <w:r>
              <w:rPr>
                <w:spacing w:val="-2"/>
              </w:rPr>
              <w:t>Limitations</w:t>
            </w:r>
          </w:hyperlink>
          <w:r>
            <w:rPr>
              <w:rFonts w:ascii="Times New Roman"/>
            </w:rPr>
            <w:tab/>
          </w:r>
          <w:r>
            <w:rPr>
              <w:spacing w:val="-10"/>
            </w:rPr>
            <w:t>4</w:t>
          </w:r>
        </w:p>
        <w:p w14:paraId="1BC258F1" w14:textId="77777777" w:rsidR="00371737" w:rsidRDefault="00000000">
          <w:pPr>
            <w:pStyle w:val="TOC2"/>
            <w:numPr>
              <w:ilvl w:val="1"/>
              <w:numId w:val="10"/>
            </w:numPr>
            <w:tabs>
              <w:tab w:val="left" w:pos="1003"/>
              <w:tab w:val="right" w:leader="dot" w:pos="8838"/>
            </w:tabs>
            <w:ind w:hanging="538"/>
          </w:pPr>
          <w:hyperlink w:anchor="_bookmark15" w:history="1">
            <w:r>
              <w:rPr>
                <w:spacing w:val="-6"/>
              </w:rPr>
              <w:t>Document</w:t>
            </w:r>
            <w:r>
              <w:rPr>
                <w:spacing w:val="1"/>
              </w:rPr>
              <w:t xml:space="preserve"> </w:t>
            </w:r>
            <w:r>
              <w:rPr>
                <w:spacing w:val="-2"/>
              </w:rPr>
              <w:t>Outline</w:t>
            </w:r>
          </w:hyperlink>
          <w:r>
            <w:rPr>
              <w:rFonts w:ascii="Times New Roman"/>
            </w:rPr>
            <w:tab/>
          </w:r>
          <w:r>
            <w:rPr>
              <w:spacing w:val="-10"/>
            </w:rPr>
            <w:t>5</w:t>
          </w:r>
        </w:p>
        <w:p w14:paraId="09DADBC3" w14:textId="77777777" w:rsidR="00371737" w:rsidRDefault="00000000">
          <w:pPr>
            <w:pStyle w:val="TOC1"/>
            <w:numPr>
              <w:ilvl w:val="0"/>
              <w:numId w:val="10"/>
            </w:numPr>
            <w:tabs>
              <w:tab w:val="left" w:pos="465"/>
              <w:tab w:val="right" w:pos="8838"/>
            </w:tabs>
            <w:ind w:hanging="351"/>
          </w:pPr>
          <w:hyperlink w:anchor="_bookmark16" w:history="1">
            <w:r>
              <w:rPr>
                <w:spacing w:val="-4"/>
              </w:rPr>
              <w:t>Review</w:t>
            </w:r>
            <w:r>
              <w:rPr>
                <w:spacing w:val="1"/>
              </w:rPr>
              <w:t xml:space="preserve"> </w:t>
            </w:r>
            <w:r>
              <w:rPr>
                <w:spacing w:val="-4"/>
              </w:rPr>
              <w:t>of</w:t>
            </w:r>
            <w:r>
              <w:rPr>
                <w:spacing w:val="1"/>
              </w:rPr>
              <w:t xml:space="preserve"> </w:t>
            </w:r>
            <w:r>
              <w:rPr>
                <w:spacing w:val="-4"/>
              </w:rPr>
              <w:t>existing</w:t>
            </w:r>
            <w:r>
              <w:rPr>
                <w:spacing w:val="1"/>
              </w:rPr>
              <w:t xml:space="preserve"> </w:t>
            </w:r>
            <w:r>
              <w:rPr>
                <w:spacing w:val="-4"/>
              </w:rPr>
              <w:t>literature</w:t>
            </w:r>
          </w:hyperlink>
          <w:r>
            <w:rPr>
              <w:rFonts w:ascii="Times New Roman"/>
              <w:b w:val="0"/>
            </w:rPr>
            <w:tab/>
          </w:r>
          <w:r>
            <w:rPr>
              <w:spacing w:val="-10"/>
            </w:rPr>
            <w:t>6</w:t>
          </w:r>
        </w:p>
        <w:p w14:paraId="2C2D82E3" w14:textId="77777777" w:rsidR="00371737" w:rsidRDefault="00000000">
          <w:pPr>
            <w:pStyle w:val="TOC2"/>
            <w:numPr>
              <w:ilvl w:val="1"/>
              <w:numId w:val="10"/>
            </w:numPr>
            <w:tabs>
              <w:tab w:val="left" w:pos="1003"/>
              <w:tab w:val="right" w:leader="dot" w:pos="8838"/>
            </w:tabs>
            <w:spacing w:before="160" w:after="20"/>
            <w:ind w:hanging="538"/>
          </w:pPr>
          <w:hyperlink w:anchor="_bookmark17" w:history="1">
            <w:r>
              <w:t>Key</w:t>
            </w:r>
            <w:r>
              <w:rPr>
                <w:spacing w:val="-3"/>
              </w:rPr>
              <w:t xml:space="preserve"> </w:t>
            </w:r>
            <w:r>
              <w:t>Themes</w:t>
            </w:r>
            <w:r>
              <w:rPr>
                <w:spacing w:val="-2"/>
              </w:rPr>
              <w:t xml:space="preserve"> </w:t>
            </w:r>
            <w:r>
              <w:t>in</w:t>
            </w:r>
            <w:r>
              <w:rPr>
                <w:spacing w:val="-3"/>
              </w:rPr>
              <w:t xml:space="preserve"> </w:t>
            </w:r>
            <w:r>
              <w:t>Current</w:t>
            </w:r>
            <w:r>
              <w:rPr>
                <w:spacing w:val="-2"/>
              </w:rPr>
              <w:t xml:space="preserve"> Research</w:t>
            </w:r>
          </w:hyperlink>
          <w:r>
            <w:rPr>
              <w:rFonts w:ascii="Times New Roman"/>
            </w:rPr>
            <w:tab/>
          </w:r>
          <w:r>
            <w:rPr>
              <w:spacing w:val="-10"/>
            </w:rPr>
            <w:t>6</w:t>
          </w:r>
        </w:p>
        <w:p w14:paraId="6902F709" w14:textId="77777777" w:rsidR="00371737" w:rsidRDefault="00000000">
          <w:pPr>
            <w:pStyle w:val="TOC3"/>
            <w:numPr>
              <w:ilvl w:val="2"/>
              <w:numId w:val="10"/>
            </w:numPr>
            <w:tabs>
              <w:tab w:val="left" w:pos="1752"/>
            </w:tabs>
            <w:spacing w:before="36"/>
            <w:ind w:hanging="749"/>
          </w:pPr>
          <w:hyperlink w:anchor="_bookmark18" w:history="1">
            <w:r>
              <w:rPr>
                <w:spacing w:val="-4"/>
              </w:rPr>
              <w:t>How</w:t>
            </w:r>
            <w:r>
              <w:rPr>
                <w:spacing w:val="-5"/>
              </w:rPr>
              <w:t xml:space="preserve"> </w:t>
            </w:r>
            <w:r>
              <w:rPr>
                <w:spacing w:val="-4"/>
              </w:rPr>
              <w:t>to Measure the Effectiveness</w:t>
            </w:r>
            <w:r>
              <w:rPr>
                <w:spacing w:val="-5"/>
              </w:rPr>
              <w:t xml:space="preserve"> </w:t>
            </w:r>
            <w:r>
              <w:rPr>
                <w:spacing w:val="-4"/>
              </w:rPr>
              <w:t>of an</w:t>
            </w:r>
            <w:r>
              <w:rPr>
                <w:spacing w:val="-3"/>
              </w:rPr>
              <w:t xml:space="preserve"> </w:t>
            </w:r>
            <w:r>
              <w:rPr>
                <w:spacing w:val="-4"/>
              </w:rPr>
              <w:t>Explanation?</w:t>
            </w:r>
            <w:r>
              <w:rPr>
                <w:spacing w:val="16"/>
              </w:rPr>
              <w:t xml:space="preserve"> </w:t>
            </w:r>
            <w:r>
              <w:rPr>
                <w:spacing w:val="-4"/>
              </w:rPr>
              <w:t>No Obvi-</w:t>
            </w:r>
          </w:hyperlink>
        </w:p>
        <w:p w14:paraId="31CBF36E" w14:textId="77777777" w:rsidR="00371737" w:rsidRDefault="00000000">
          <w:pPr>
            <w:pStyle w:val="TOC4"/>
            <w:tabs>
              <w:tab w:val="left" w:leader="dot" w:pos="8720"/>
            </w:tabs>
          </w:pPr>
          <w:hyperlink w:anchor="_bookmark18" w:history="1">
            <w:proofErr w:type="spellStart"/>
            <w:r>
              <w:rPr>
                <w:spacing w:val="-4"/>
              </w:rPr>
              <w:t>ous</w:t>
            </w:r>
            <w:proofErr w:type="spellEnd"/>
            <w:r>
              <w:rPr>
                <w:spacing w:val="-2"/>
              </w:rPr>
              <w:t xml:space="preserve"> Consensus</w:t>
            </w:r>
          </w:hyperlink>
          <w:r>
            <w:rPr>
              <w:rFonts w:ascii="Times New Roman"/>
            </w:rPr>
            <w:tab/>
          </w:r>
          <w:r>
            <w:rPr>
              <w:spacing w:val="-10"/>
            </w:rPr>
            <w:t>6</w:t>
          </w:r>
        </w:p>
        <w:p w14:paraId="784690A9" w14:textId="77777777" w:rsidR="00371737" w:rsidRDefault="00000000">
          <w:pPr>
            <w:pStyle w:val="TOC3"/>
            <w:numPr>
              <w:ilvl w:val="2"/>
              <w:numId w:val="10"/>
            </w:numPr>
            <w:tabs>
              <w:tab w:val="left" w:pos="1752"/>
              <w:tab w:val="left" w:leader="dot" w:pos="8723"/>
            </w:tabs>
            <w:spacing w:before="160"/>
            <w:ind w:hanging="749"/>
          </w:pPr>
          <w:hyperlink w:anchor="_bookmark19" w:history="1">
            <w:r>
              <w:rPr>
                <w:spacing w:val="-4"/>
              </w:rPr>
              <w:t>Human</w:t>
            </w:r>
            <w:r>
              <w:rPr>
                <w:spacing w:val="-6"/>
              </w:rPr>
              <w:t xml:space="preserve"> </w:t>
            </w:r>
            <w:r>
              <w:rPr>
                <w:spacing w:val="-4"/>
              </w:rPr>
              <w:t>Assessment</w:t>
            </w:r>
            <w:r>
              <w:rPr>
                <w:spacing w:val="-5"/>
              </w:rPr>
              <w:t xml:space="preserve"> </w:t>
            </w:r>
            <w:r>
              <w:rPr>
                <w:spacing w:val="-4"/>
              </w:rPr>
              <w:t>vs</w:t>
            </w:r>
            <w:r>
              <w:rPr>
                <w:spacing w:val="-5"/>
              </w:rPr>
              <w:t xml:space="preserve"> </w:t>
            </w:r>
            <w:r>
              <w:rPr>
                <w:spacing w:val="-4"/>
              </w:rPr>
              <w:t>Automated</w:t>
            </w:r>
            <w:r>
              <w:rPr>
                <w:spacing w:val="-5"/>
              </w:rPr>
              <w:t xml:space="preserve"> </w:t>
            </w:r>
            <w:r>
              <w:rPr>
                <w:spacing w:val="-4"/>
              </w:rPr>
              <w:t>Benchmarks</w:t>
            </w:r>
          </w:hyperlink>
          <w:r>
            <w:rPr>
              <w:rFonts w:ascii="Times New Roman"/>
            </w:rPr>
            <w:tab/>
          </w:r>
          <w:r>
            <w:rPr>
              <w:spacing w:val="-10"/>
            </w:rPr>
            <w:t>7</w:t>
          </w:r>
        </w:p>
        <w:p w14:paraId="46288B18" w14:textId="77777777" w:rsidR="00371737" w:rsidRDefault="00000000">
          <w:pPr>
            <w:pStyle w:val="TOC3"/>
            <w:numPr>
              <w:ilvl w:val="2"/>
              <w:numId w:val="10"/>
            </w:numPr>
            <w:tabs>
              <w:tab w:val="left" w:pos="1752"/>
              <w:tab w:val="left" w:leader="dot" w:pos="8722"/>
            </w:tabs>
            <w:ind w:hanging="749"/>
          </w:pPr>
          <w:hyperlink w:anchor="_bookmark20" w:history="1">
            <w:r>
              <w:rPr>
                <w:spacing w:val="-4"/>
              </w:rPr>
              <w:t>Neural</w:t>
            </w:r>
            <w:r>
              <w:rPr>
                <w:spacing w:val="-7"/>
              </w:rPr>
              <w:t xml:space="preserve"> </w:t>
            </w:r>
            <w:r>
              <w:rPr>
                <w:spacing w:val="-4"/>
              </w:rPr>
              <w:t>Networks</w:t>
            </w:r>
            <w:r>
              <w:rPr>
                <w:spacing w:val="-6"/>
              </w:rPr>
              <w:t xml:space="preserve"> </w:t>
            </w:r>
            <w:r>
              <w:rPr>
                <w:spacing w:val="-4"/>
              </w:rPr>
              <w:t>and</w:t>
            </w:r>
            <w:r>
              <w:rPr>
                <w:spacing w:val="-6"/>
              </w:rPr>
              <w:t xml:space="preserve"> </w:t>
            </w:r>
            <w:r>
              <w:rPr>
                <w:spacing w:val="-5"/>
              </w:rPr>
              <w:t>XAI</w:t>
            </w:r>
          </w:hyperlink>
          <w:r>
            <w:rPr>
              <w:rFonts w:ascii="Times New Roman"/>
            </w:rPr>
            <w:tab/>
          </w:r>
          <w:r>
            <w:rPr>
              <w:spacing w:val="-10"/>
            </w:rPr>
            <w:t>8</w:t>
          </w:r>
        </w:p>
        <w:p w14:paraId="1C6D008C" w14:textId="77777777" w:rsidR="00371737" w:rsidRDefault="00000000">
          <w:pPr>
            <w:pStyle w:val="TOC3"/>
            <w:numPr>
              <w:ilvl w:val="2"/>
              <w:numId w:val="10"/>
            </w:numPr>
            <w:tabs>
              <w:tab w:val="left" w:pos="1752"/>
              <w:tab w:val="left" w:leader="dot" w:pos="8723"/>
            </w:tabs>
            <w:ind w:hanging="749"/>
          </w:pPr>
          <w:hyperlink w:anchor="_bookmark21" w:history="1">
            <w:r>
              <w:rPr>
                <w:spacing w:val="-4"/>
              </w:rPr>
              <w:t>Computational</w:t>
            </w:r>
            <w:r>
              <w:rPr>
                <w:spacing w:val="13"/>
              </w:rPr>
              <w:t xml:space="preserve"> </w:t>
            </w:r>
            <w:r>
              <w:rPr>
                <w:spacing w:val="-2"/>
              </w:rPr>
              <w:t>Efficiency</w:t>
            </w:r>
          </w:hyperlink>
          <w:r>
            <w:rPr>
              <w:rFonts w:ascii="Times New Roman"/>
            </w:rPr>
            <w:tab/>
          </w:r>
          <w:r>
            <w:rPr>
              <w:spacing w:val="-10"/>
            </w:rPr>
            <w:t>8</w:t>
          </w:r>
        </w:p>
        <w:p w14:paraId="1CBAB2C2" w14:textId="77777777" w:rsidR="00371737" w:rsidRDefault="00000000">
          <w:pPr>
            <w:pStyle w:val="TOC3"/>
            <w:numPr>
              <w:ilvl w:val="2"/>
              <w:numId w:val="10"/>
            </w:numPr>
            <w:tabs>
              <w:tab w:val="left" w:pos="1752"/>
              <w:tab w:val="left" w:leader="dot" w:pos="8721"/>
            </w:tabs>
            <w:spacing w:before="160"/>
            <w:ind w:hanging="749"/>
          </w:pPr>
          <w:hyperlink w:anchor="_bookmark22" w:history="1">
            <w:r>
              <w:rPr>
                <w:spacing w:val="-2"/>
              </w:rPr>
              <w:t>Presenting</w:t>
            </w:r>
            <w:r>
              <w:rPr>
                <w:spacing w:val="1"/>
              </w:rPr>
              <w:t xml:space="preserve"> </w:t>
            </w:r>
            <w:r>
              <w:rPr>
                <w:spacing w:val="-2"/>
              </w:rPr>
              <w:t>XAI</w:t>
            </w:r>
            <w:r>
              <w:rPr>
                <w:spacing w:val="2"/>
              </w:rPr>
              <w:t xml:space="preserve"> </w:t>
            </w:r>
            <w:r>
              <w:rPr>
                <w:spacing w:val="-4"/>
              </w:rPr>
              <w:t>Data</w:t>
            </w:r>
          </w:hyperlink>
          <w:r>
            <w:rPr>
              <w:rFonts w:ascii="Times New Roman"/>
            </w:rPr>
            <w:tab/>
          </w:r>
          <w:r>
            <w:rPr>
              <w:spacing w:val="-10"/>
            </w:rPr>
            <w:t>9</w:t>
          </w:r>
        </w:p>
        <w:p w14:paraId="41688349" w14:textId="77777777" w:rsidR="00371737" w:rsidRDefault="00000000">
          <w:pPr>
            <w:pStyle w:val="TOC2"/>
            <w:numPr>
              <w:ilvl w:val="1"/>
              <w:numId w:val="10"/>
            </w:numPr>
            <w:tabs>
              <w:tab w:val="left" w:pos="1003"/>
              <w:tab w:val="left" w:leader="dot" w:pos="8721"/>
            </w:tabs>
            <w:ind w:hanging="538"/>
          </w:pPr>
          <w:hyperlink w:anchor="_bookmark23" w:history="1">
            <w:r>
              <w:t>State</w:t>
            </w:r>
            <w:r>
              <w:rPr>
                <w:spacing w:val="-3"/>
              </w:rPr>
              <w:t xml:space="preserve"> </w:t>
            </w:r>
            <w:r>
              <w:t>of</w:t>
            </w:r>
            <w:r>
              <w:rPr>
                <w:spacing w:val="-3"/>
              </w:rPr>
              <w:t xml:space="preserve"> </w:t>
            </w:r>
            <w:r>
              <w:t>the</w:t>
            </w:r>
            <w:r>
              <w:rPr>
                <w:spacing w:val="-2"/>
              </w:rPr>
              <w:t xml:space="preserve"> </w:t>
            </w:r>
            <w:r>
              <w:t>Art</w:t>
            </w:r>
            <w:r>
              <w:rPr>
                <w:spacing w:val="-3"/>
              </w:rPr>
              <w:t xml:space="preserve"> </w:t>
            </w:r>
            <w:r>
              <w:t>Approaches</w:t>
            </w:r>
            <w:r>
              <w:rPr>
                <w:spacing w:val="-2"/>
              </w:rPr>
              <w:t xml:space="preserve"> </w:t>
            </w:r>
            <w:r>
              <w:t>for</w:t>
            </w:r>
            <w:r>
              <w:rPr>
                <w:spacing w:val="-3"/>
              </w:rPr>
              <w:t xml:space="preserve"> </w:t>
            </w:r>
            <w:r>
              <w:t>Local</w:t>
            </w:r>
            <w:r>
              <w:rPr>
                <w:spacing w:val="-3"/>
              </w:rPr>
              <w:t xml:space="preserve"> </w:t>
            </w:r>
            <w:r>
              <w:rPr>
                <w:spacing w:val="-2"/>
              </w:rPr>
              <w:t>Interpretability</w:t>
            </w:r>
          </w:hyperlink>
          <w:r>
            <w:rPr>
              <w:rFonts w:ascii="Times New Roman"/>
            </w:rPr>
            <w:tab/>
          </w:r>
          <w:r>
            <w:rPr>
              <w:spacing w:val="-10"/>
            </w:rPr>
            <w:t>9</w:t>
          </w:r>
        </w:p>
        <w:p w14:paraId="618153F2" w14:textId="77777777" w:rsidR="00371737" w:rsidRDefault="00000000">
          <w:pPr>
            <w:pStyle w:val="TOC3"/>
            <w:numPr>
              <w:ilvl w:val="2"/>
              <w:numId w:val="10"/>
            </w:numPr>
            <w:tabs>
              <w:tab w:val="left" w:pos="1752"/>
              <w:tab w:val="left" w:leader="dot" w:pos="8721"/>
            </w:tabs>
            <w:ind w:hanging="749"/>
          </w:pPr>
          <w:hyperlink w:anchor="_bookmark24" w:history="1">
            <w:r>
              <w:rPr>
                <w:spacing w:val="-4"/>
              </w:rPr>
              <w:t>SHAP</w:t>
            </w:r>
          </w:hyperlink>
          <w:r>
            <w:rPr>
              <w:rFonts w:ascii="Times New Roman"/>
            </w:rPr>
            <w:tab/>
          </w:r>
          <w:r>
            <w:rPr>
              <w:spacing w:val="-10"/>
            </w:rPr>
            <w:t>9</w:t>
          </w:r>
        </w:p>
        <w:p w14:paraId="397E4F3E" w14:textId="77777777" w:rsidR="00371737" w:rsidRDefault="00000000">
          <w:pPr>
            <w:pStyle w:val="TOC3"/>
            <w:numPr>
              <w:ilvl w:val="2"/>
              <w:numId w:val="10"/>
            </w:numPr>
            <w:tabs>
              <w:tab w:val="left" w:pos="1752"/>
              <w:tab w:val="left" w:leader="dot" w:pos="8604"/>
            </w:tabs>
            <w:spacing w:before="160"/>
            <w:ind w:hanging="749"/>
          </w:pPr>
          <w:hyperlink w:anchor="_bookmark25" w:history="1">
            <w:r>
              <w:rPr>
                <w:spacing w:val="-4"/>
              </w:rPr>
              <w:t>LIME</w:t>
            </w:r>
          </w:hyperlink>
          <w:r>
            <w:rPr>
              <w:rFonts w:ascii="Times New Roman"/>
            </w:rPr>
            <w:tab/>
          </w:r>
          <w:r>
            <w:rPr>
              <w:spacing w:val="-5"/>
            </w:rPr>
            <w:t>10</w:t>
          </w:r>
        </w:p>
        <w:p w14:paraId="3DB2DFAE" w14:textId="77777777" w:rsidR="00371737" w:rsidRDefault="00000000">
          <w:pPr>
            <w:pStyle w:val="TOC3"/>
            <w:numPr>
              <w:ilvl w:val="2"/>
              <w:numId w:val="10"/>
            </w:numPr>
            <w:tabs>
              <w:tab w:val="left" w:pos="1752"/>
              <w:tab w:val="left" w:leader="dot" w:pos="8605"/>
            </w:tabs>
            <w:ind w:hanging="749"/>
          </w:pPr>
          <w:hyperlink w:anchor="_bookmark26" w:history="1">
            <w:r>
              <w:rPr>
                <w:spacing w:val="-2"/>
              </w:rPr>
              <w:t>ANCHOR</w:t>
            </w:r>
          </w:hyperlink>
          <w:r>
            <w:rPr>
              <w:rFonts w:ascii="Times New Roman"/>
            </w:rPr>
            <w:tab/>
          </w:r>
          <w:r>
            <w:rPr>
              <w:spacing w:val="-5"/>
            </w:rPr>
            <w:t>10</w:t>
          </w:r>
        </w:p>
        <w:p w14:paraId="123BEE1B" w14:textId="77777777" w:rsidR="00371737" w:rsidRDefault="00000000">
          <w:pPr>
            <w:pStyle w:val="TOC3"/>
            <w:numPr>
              <w:ilvl w:val="2"/>
              <w:numId w:val="10"/>
            </w:numPr>
            <w:tabs>
              <w:tab w:val="left" w:pos="1752"/>
              <w:tab w:val="left" w:leader="dot" w:pos="8604"/>
            </w:tabs>
            <w:ind w:hanging="749"/>
          </w:pPr>
          <w:hyperlink w:anchor="_bookmark27" w:history="1">
            <w:r>
              <w:rPr>
                <w:spacing w:val="-4"/>
              </w:rPr>
              <w:t>DICE</w:t>
            </w:r>
          </w:hyperlink>
          <w:r>
            <w:rPr>
              <w:rFonts w:ascii="Times New Roman"/>
            </w:rPr>
            <w:tab/>
          </w:r>
          <w:r>
            <w:rPr>
              <w:spacing w:val="-5"/>
            </w:rPr>
            <w:t>10</w:t>
          </w:r>
        </w:p>
        <w:p w14:paraId="202A37C2" w14:textId="77777777" w:rsidR="00371737" w:rsidRDefault="00000000">
          <w:pPr>
            <w:pStyle w:val="TOC1"/>
            <w:numPr>
              <w:ilvl w:val="0"/>
              <w:numId w:val="10"/>
            </w:numPr>
            <w:tabs>
              <w:tab w:val="left" w:pos="465"/>
              <w:tab w:val="left" w:pos="8569"/>
            </w:tabs>
            <w:ind w:hanging="351"/>
          </w:pPr>
          <w:hyperlink w:anchor="_bookmark28" w:history="1">
            <w:r>
              <w:rPr>
                <w:spacing w:val="-8"/>
              </w:rPr>
              <w:t>Experiment</w:t>
            </w:r>
            <w:r>
              <w:rPr>
                <w:spacing w:val="8"/>
              </w:rPr>
              <w:t xml:space="preserve"> </w:t>
            </w:r>
            <w:r>
              <w:rPr>
                <w:spacing w:val="-8"/>
              </w:rPr>
              <w:t>design</w:t>
            </w:r>
            <w:r>
              <w:rPr>
                <w:spacing w:val="9"/>
              </w:rPr>
              <w:t xml:space="preserve"> </w:t>
            </w:r>
            <w:r>
              <w:rPr>
                <w:spacing w:val="-8"/>
              </w:rPr>
              <w:t>and</w:t>
            </w:r>
            <w:r>
              <w:rPr>
                <w:spacing w:val="8"/>
              </w:rPr>
              <w:t xml:space="preserve"> </w:t>
            </w:r>
            <w:r>
              <w:rPr>
                <w:spacing w:val="-8"/>
              </w:rPr>
              <w:t>methodology</w:t>
            </w:r>
          </w:hyperlink>
          <w:r>
            <w:rPr>
              <w:rFonts w:ascii="Times New Roman"/>
              <w:b w:val="0"/>
            </w:rPr>
            <w:tab/>
          </w:r>
          <w:r>
            <w:rPr>
              <w:spacing w:val="-5"/>
            </w:rPr>
            <w:t>12</w:t>
          </w:r>
        </w:p>
        <w:p w14:paraId="0EA9DEED" w14:textId="77777777" w:rsidR="00371737" w:rsidRDefault="00000000">
          <w:pPr>
            <w:pStyle w:val="TOC2"/>
            <w:numPr>
              <w:ilvl w:val="1"/>
              <w:numId w:val="10"/>
            </w:numPr>
            <w:tabs>
              <w:tab w:val="left" w:pos="1003"/>
              <w:tab w:val="left" w:leader="dot" w:pos="8604"/>
            </w:tabs>
            <w:spacing w:before="160"/>
            <w:ind w:hanging="538"/>
          </w:pPr>
          <w:hyperlink w:anchor="_bookmark29" w:history="1">
            <w:r>
              <w:rPr>
                <w:spacing w:val="-4"/>
              </w:rPr>
              <w:t>Research</w:t>
            </w:r>
            <w:r>
              <w:rPr>
                <w:spacing w:val="-3"/>
              </w:rPr>
              <w:t xml:space="preserve"> </w:t>
            </w:r>
            <w:r>
              <w:rPr>
                <w:spacing w:val="-4"/>
              </w:rPr>
              <w:t>Hypothesis</w:t>
            </w:r>
            <w:r>
              <w:rPr>
                <w:spacing w:val="-3"/>
              </w:rPr>
              <w:t xml:space="preserve"> </w:t>
            </w:r>
            <w:r>
              <w:rPr>
                <w:spacing w:val="-4"/>
              </w:rPr>
              <w:t>for</w:t>
            </w:r>
            <w:r>
              <w:rPr>
                <w:spacing w:val="-3"/>
              </w:rPr>
              <w:t xml:space="preserve"> </w:t>
            </w:r>
            <w:r>
              <w:rPr>
                <w:spacing w:val="-4"/>
              </w:rPr>
              <w:t>this</w:t>
            </w:r>
            <w:r>
              <w:rPr>
                <w:spacing w:val="-3"/>
              </w:rPr>
              <w:t xml:space="preserve"> </w:t>
            </w:r>
            <w:r>
              <w:rPr>
                <w:spacing w:val="-4"/>
              </w:rPr>
              <w:t>Paper</w:t>
            </w:r>
          </w:hyperlink>
          <w:r>
            <w:rPr>
              <w:rFonts w:ascii="Times New Roman"/>
            </w:rPr>
            <w:tab/>
          </w:r>
          <w:r>
            <w:rPr>
              <w:spacing w:val="-5"/>
            </w:rPr>
            <w:t>12</w:t>
          </w:r>
        </w:p>
        <w:p w14:paraId="25D9EE96" w14:textId="77777777" w:rsidR="00371737" w:rsidRDefault="00000000">
          <w:pPr>
            <w:pStyle w:val="TOC2"/>
            <w:numPr>
              <w:ilvl w:val="1"/>
              <w:numId w:val="10"/>
            </w:numPr>
            <w:tabs>
              <w:tab w:val="left" w:pos="1003"/>
              <w:tab w:val="left" w:leader="dot" w:pos="8606"/>
            </w:tabs>
            <w:ind w:hanging="538"/>
          </w:pPr>
          <w:hyperlink w:anchor="_bookmark30" w:history="1">
            <w:r>
              <w:rPr>
                <w:spacing w:val="-4"/>
              </w:rPr>
              <w:t>Design</w:t>
            </w:r>
            <w:r>
              <w:t xml:space="preserve"> </w:t>
            </w:r>
            <w:r>
              <w:rPr>
                <w:spacing w:val="-4"/>
              </w:rPr>
              <w:t>and</w:t>
            </w:r>
            <w:r>
              <w:t xml:space="preserve"> </w:t>
            </w:r>
            <w:r>
              <w:rPr>
                <w:spacing w:val="-4"/>
              </w:rPr>
              <w:t>Implementation</w:t>
            </w:r>
          </w:hyperlink>
          <w:r>
            <w:rPr>
              <w:rFonts w:ascii="Times New Roman"/>
            </w:rPr>
            <w:tab/>
          </w:r>
          <w:r>
            <w:rPr>
              <w:spacing w:val="-5"/>
            </w:rPr>
            <w:t>13</w:t>
          </w:r>
        </w:p>
        <w:p w14:paraId="34A2A4B8" w14:textId="77777777" w:rsidR="00371737" w:rsidRDefault="00000000">
          <w:pPr>
            <w:pStyle w:val="TOC3"/>
            <w:numPr>
              <w:ilvl w:val="2"/>
              <w:numId w:val="10"/>
            </w:numPr>
            <w:tabs>
              <w:tab w:val="left" w:pos="1752"/>
              <w:tab w:val="left" w:leader="dot" w:pos="8605"/>
            </w:tabs>
            <w:ind w:hanging="749"/>
          </w:pPr>
          <w:hyperlink w:anchor="_bookmark31" w:history="1">
            <w:r>
              <w:rPr>
                <w:spacing w:val="-4"/>
              </w:rPr>
              <w:t>Research</w:t>
            </w:r>
            <w:r>
              <w:rPr>
                <w:spacing w:val="3"/>
              </w:rPr>
              <w:t xml:space="preserve"> </w:t>
            </w:r>
            <w:r>
              <w:rPr>
                <w:spacing w:val="-4"/>
              </w:rPr>
              <w:t>Objectives</w:t>
            </w:r>
            <w:r>
              <w:rPr>
                <w:spacing w:val="3"/>
              </w:rPr>
              <w:t xml:space="preserve"> </w:t>
            </w:r>
            <w:r>
              <w:rPr>
                <w:spacing w:val="-4"/>
              </w:rPr>
              <w:t>and</w:t>
            </w:r>
            <w:r>
              <w:rPr>
                <w:spacing w:val="3"/>
              </w:rPr>
              <w:t xml:space="preserve"> </w:t>
            </w:r>
            <w:r>
              <w:rPr>
                <w:spacing w:val="-4"/>
              </w:rPr>
              <w:t>Experimental</w:t>
            </w:r>
            <w:r>
              <w:rPr>
                <w:spacing w:val="3"/>
              </w:rPr>
              <w:t xml:space="preserve"> </w:t>
            </w:r>
            <w:r>
              <w:rPr>
                <w:spacing w:val="-4"/>
              </w:rPr>
              <w:t>Activities</w:t>
            </w:r>
          </w:hyperlink>
          <w:r>
            <w:rPr>
              <w:rFonts w:ascii="Times New Roman"/>
            </w:rPr>
            <w:tab/>
          </w:r>
          <w:r>
            <w:rPr>
              <w:spacing w:val="-5"/>
            </w:rPr>
            <w:t>13</w:t>
          </w:r>
        </w:p>
        <w:p w14:paraId="5E95F179" w14:textId="77777777" w:rsidR="00371737" w:rsidRDefault="00000000">
          <w:pPr>
            <w:pStyle w:val="TOC3"/>
            <w:numPr>
              <w:ilvl w:val="2"/>
              <w:numId w:val="10"/>
            </w:numPr>
            <w:tabs>
              <w:tab w:val="left" w:pos="1752"/>
              <w:tab w:val="left" w:leader="dot" w:pos="8604"/>
            </w:tabs>
            <w:spacing w:before="160"/>
            <w:ind w:hanging="749"/>
          </w:pPr>
          <w:hyperlink w:anchor="_bookmark32" w:history="1">
            <w:r>
              <w:t>Data</w:t>
            </w:r>
            <w:r>
              <w:rPr>
                <w:spacing w:val="-6"/>
              </w:rPr>
              <w:t xml:space="preserve"> </w:t>
            </w:r>
            <w:r>
              <w:t>Source</w:t>
            </w:r>
            <w:r>
              <w:rPr>
                <w:spacing w:val="-6"/>
              </w:rPr>
              <w:t xml:space="preserve"> </w:t>
            </w:r>
            <w:r>
              <w:t>and</w:t>
            </w:r>
            <w:r>
              <w:rPr>
                <w:spacing w:val="-5"/>
              </w:rPr>
              <w:t xml:space="preserve"> </w:t>
            </w:r>
            <w:r>
              <w:t>Ethical</w:t>
            </w:r>
            <w:r>
              <w:rPr>
                <w:spacing w:val="-6"/>
              </w:rPr>
              <w:t xml:space="preserve"> </w:t>
            </w:r>
            <w:r>
              <w:rPr>
                <w:spacing w:val="-2"/>
              </w:rPr>
              <w:t>Considerations</w:t>
            </w:r>
          </w:hyperlink>
          <w:r>
            <w:rPr>
              <w:rFonts w:ascii="Times New Roman"/>
            </w:rPr>
            <w:tab/>
          </w:r>
          <w:r>
            <w:rPr>
              <w:spacing w:val="-5"/>
            </w:rPr>
            <w:t>13</w:t>
          </w:r>
        </w:p>
        <w:p w14:paraId="395D8580" w14:textId="77777777" w:rsidR="00371737" w:rsidRDefault="00000000">
          <w:pPr>
            <w:pStyle w:val="TOC3"/>
            <w:numPr>
              <w:ilvl w:val="2"/>
              <w:numId w:val="10"/>
            </w:numPr>
            <w:tabs>
              <w:tab w:val="left" w:pos="1752"/>
              <w:tab w:val="left" w:leader="dot" w:pos="8605"/>
            </w:tabs>
            <w:ind w:hanging="749"/>
          </w:pPr>
          <w:hyperlink w:anchor="_bookmark33" w:history="1">
            <w:r>
              <w:rPr>
                <w:spacing w:val="-4"/>
              </w:rPr>
              <w:t>Experiment</w:t>
            </w:r>
            <w:r>
              <w:rPr>
                <w:spacing w:val="5"/>
              </w:rPr>
              <w:t xml:space="preserve"> </w:t>
            </w:r>
            <w:r>
              <w:rPr>
                <w:spacing w:val="-4"/>
              </w:rPr>
              <w:t>Design:</w:t>
            </w:r>
            <w:r>
              <w:rPr>
                <w:spacing w:val="26"/>
              </w:rPr>
              <w:t xml:space="preserve"> </w:t>
            </w:r>
            <w:r>
              <w:rPr>
                <w:spacing w:val="-4"/>
              </w:rPr>
              <w:t>Generating</w:t>
            </w:r>
            <w:r>
              <w:rPr>
                <w:spacing w:val="5"/>
              </w:rPr>
              <w:t xml:space="preserve"> </w:t>
            </w:r>
            <w:r>
              <w:rPr>
                <w:spacing w:val="-4"/>
              </w:rPr>
              <w:t>XAI</w:t>
            </w:r>
            <w:r>
              <w:rPr>
                <w:spacing w:val="5"/>
              </w:rPr>
              <w:t xml:space="preserve"> </w:t>
            </w:r>
            <w:r>
              <w:rPr>
                <w:spacing w:val="-4"/>
              </w:rPr>
              <w:t>Metrics</w:t>
            </w:r>
          </w:hyperlink>
          <w:r>
            <w:rPr>
              <w:rFonts w:ascii="Times New Roman"/>
            </w:rPr>
            <w:tab/>
          </w:r>
          <w:r>
            <w:rPr>
              <w:spacing w:val="-5"/>
            </w:rPr>
            <w:t>14</w:t>
          </w:r>
        </w:p>
        <w:p w14:paraId="53D75178" w14:textId="77777777" w:rsidR="00371737" w:rsidRDefault="00000000">
          <w:pPr>
            <w:pStyle w:val="TOC3"/>
            <w:numPr>
              <w:ilvl w:val="2"/>
              <w:numId w:val="10"/>
            </w:numPr>
            <w:tabs>
              <w:tab w:val="left" w:pos="1753"/>
              <w:tab w:val="left" w:leader="dot" w:pos="8604"/>
            </w:tabs>
            <w:spacing w:line="381" w:lineRule="auto"/>
            <w:ind w:left="1753" w:right="219"/>
          </w:pPr>
          <w:hyperlink w:anchor="_bookmark35" w:history="1">
            <w:r>
              <w:t>Experiment Design:</w:t>
            </w:r>
            <w:r>
              <w:rPr>
                <w:spacing w:val="40"/>
              </w:rPr>
              <w:t xml:space="preserve"> </w:t>
            </w:r>
            <w:r>
              <w:t>Evaluation of XAI metrics and Statistical</w:t>
            </w:r>
          </w:hyperlink>
          <w:r>
            <w:t xml:space="preserve"> </w:t>
          </w:r>
          <w:hyperlink w:anchor="_bookmark35" w:history="1">
            <w:r>
              <w:rPr>
                <w:spacing w:val="-2"/>
              </w:rPr>
              <w:t>Analysis</w:t>
            </w:r>
          </w:hyperlink>
          <w:r>
            <w:rPr>
              <w:rFonts w:ascii="Times New Roman"/>
            </w:rPr>
            <w:tab/>
          </w:r>
          <w:r>
            <w:rPr>
              <w:spacing w:val="-5"/>
            </w:rPr>
            <w:t>17</w:t>
          </w:r>
        </w:p>
        <w:p w14:paraId="065D5DDC" w14:textId="77777777" w:rsidR="00371737" w:rsidRDefault="00000000">
          <w:pPr>
            <w:pStyle w:val="TOC1"/>
            <w:numPr>
              <w:ilvl w:val="0"/>
              <w:numId w:val="10"/>
            </w:numPr>
            <w:tabs>
              <w:tab w:val="left" w:pos="465"/>
              <w:tab w:val="left" w:pos="8568"/>
            </w:tabs>
            <w:spacing w:before="233"/>
            <w:ind w:hanging="351"/>
          </w:pPr>
          <w:hyperlink w:anchor="_bookmark36" w:history="1">
            <w:r>
              <w:rPr>
                <w:spacing w:val="-6"/>
              </w:rPr>
              <w:t>Results,</w:t>
            </w:r>
            <w:r>
              <w:rPr>
                <w:spacing w:val="-2"/>
              </w:rPr>
              <w:t xml:space="preserve"> </w:t>
            </w:r>
            <w:proofErr w:type="gramStart"/>
            <w:r>
              <w:rPr>
                <w:spacing w:val="-6"/>
              </w:rPr>
              <w:t>evaluation</w:t>
            </w:r>
            <w:proofErr w:type="gramEnd"/>
            <w:r>
              <w:t xml:space="preserve"> </w:t>
            </w:r>
            <w:r>
              <w:rPr>
                <w:spacing w:val="-6"/>
              </w:rPr>
              <w:t>and</w:t>
            </w:r>
            <w:r>
              <w:t xml:space="preserve"> </w:t>
            </w:r>
            <w:r>
              <w:rPr>
                <w:spacing w:val="-6"/>
              </w:rPr>
              <w:t>discussion</w:t>
            </w:r>
          </w:hyperlink>
          <w:r>
            <w:rPr>
              <w:rFonts w:ascii="Times New Roman"/>
              <w:b w:val="0"/>
            </w:rPr>
            <w:tab/>
          </w:r>
          <w:r>
            <w:rPr>
              <w:spacing w:val="-5"/>
            </w:rPr>
            <w:t>19</w:t>
          </w:r>
        </w:p>
        <w:p w14:paraId="46E67EAA" w14:textId="77777777" w:rsidR="00371737" w:rsidRDefault="00000000">
          <w:pPr>
            <w:pStyle w:val="TOC2"/>
            <w:numPr>
              <w:ilvl w:val="1"/>
              <w:numId w:val="10"/>
            </w:numPr>
            <w:tabs>
              <w:tab w:val="left" w:pos="1003"/>
              <w:tab w:val="left" w:leader="dot" w:pos="8604"/>
            </w:tabs>
            <w:ind w:hanging="538"/>
          </w:pPr>
          <w:hyperlink w:anchor="_bookmark37" w:history="1">
            <w:r>
              <w:t>Results</w:t>
            </w:r>
            <w:r>
              <w:rPr>
                <w:spacing w:val="-3"/>
              </w:rPr>
              <w:t xml:space="preserve"> </w:t>
            </w:r>
            <w:r>
              <w:t>of</w:t>
            </w:r>
            <w:r>
              <w:rPr>
                <w:spacing w:val="-3"/>
              </w:rPr>
              <w:t xml:space="preserve"> </w:t>
            </w:r>
            <w:r>
              <w:t>the</w:t>
            </w:r>
            <w:r>
              <w:rPr>
                <w:spacing w:val="-3"/>
              </w:rPr>
              <w:t xml:space="preserve"> </w:t>
            </w:r>
            <w:r>
              <w:t>XAI</w:t>
            </w:r>
            <w:r>
              <w:rPr>
                <w:spacing w:val="-3"/>
              </w:rPr>
              <w:t xml:space="preserve"> </w:t>
            </w:r>
            <w:r>
              <w:t>Metrics</w:t>
            </w:r>
            <w:r>
              <w:rPr>
                <w:spacing w:val="-3"/>
              </w:rPr>
              <w:t xml:space="preserve"> </w:t>
            </w:r>
            <w:r>
              <w:rPr>
                <w:spacing w:val="-2"/>
              </w:rPr>
              <w:t>Experiments</w:t>
            </w:r>
          </w:hyperlink>
          <w:r>
            <w:rPr>
              <w:rFonts w:ascii="Times New Roman"/>
            </w:rPr>
            <w:tab/>
          </w:r>
          <w:r>
            <w:rPr>
              <w:spacing w:val="-5"/>
            </w:rPr>
            <w:t>19</w:t>
          </w:r>
        </w:p>
        <w:p w14:paraId="13960D03" w14:textId="77777777" w:rsidR="00371737" w:rsidRDefault="00000000">
          <w:pPr>
            <w:pStyle w:val="TOC2"/>
            <w:numPr>
              <w:ilvl w:val="1"/>
              <w:numId w:val="10"/>
            </w:numPr>
            <w:tabs>
              <w:tab w:val="left" w:pos="1003"/>
              <w:tab w:val="left" w:leader="dot" w:pos="8604"/>
            </w:tabs>
            <w:ind w:hanging="538"/>
          </w:pPr>
          <w:hyperlink w:anchor="_bookmark43" w:history="1">
            <w:r>
              <w:rPr>
                <w:spacing w:val="-2"/>
              </w:rPr>
              <w:t>Evaluation</w:t>
            </w:r>
            <w:r>
              <w:rPr>
                <w:spacing w:val="3"/>
              </w:rPr>
              <w:t xml:space="preserve"> </w:t>
            </w:r>
            <w:r>
              <w:rPr>
                <w:spacing w:val="-2"/>
              </w:rPr>
              <w:t>of</w:t>
            </w:r>
            <w:r>
              <w:rPr>
                <w:spacing w:val="3"/>
              </w:rPr>
              <w:t xml:space="preserve"> </w:t>
            </w:r>
            <w:r>
              <w:rPr>
                <w:spacing w:val="-2"/>
              </w:rPr>
              <w:t>XAI</w:t>
            </w:r>
            <w:r>
              <w:rPr>
                <w:spacing w:val="3"/>
              </w:rPr>
              <w:t xml:space="preserve"> </w:t>
            </w:r>
            <w:r>
              <w:rPr>
                <w:spacing w:val="-2"/>
              </w:rPr>
              <w:t>Metrics</w:t>
            </w:r>
            <w:r>
              <w:rPr>
                <w:spacing w:val="3"/>
              </w:rPr>
              <w:t xml:space="preserve"> </w:t>
            </w:r>
            <w:r>
              <w:rPr>
                <w:spacing w:val="-2"/>
              </w:rPr>
              <w:t>Results</w:t>
            </w:r>
          </w:hyperlink>
          <w:r>
            <w:rPr>
              <w:rFonts w:ascii="Times New Roman"/>
            </w:rPr>
            <w:tab/>
          </w:r>
          <w:r>
            <w:rPr>
              <w:spacing w:val="-5"/>
            </w:rPr>
            <w:t>24</w:t>
          </w:r>
        </w:p>
        <w:p w14:paraId="7E7DE9FA" w14:textId="77777777" w:rsidR="00371737" w:rsidRDefault="00000000">
          <w:pPr>
            <w:pStyle w:val="TOC3"/>
            <w:numPr>
              <w:ilvl w:val="2"/>
              <w:numId w:val="10"/>
            </w:numPr>
            <w:tabs>
              <w:tab w:val="left" w:pos="1752"/>
              <w:tab w:val="left" w:leader="dot" w:pos="8604"/>
            </w:tabs>
            <w:spacing w:before="160"/>
            <w:ind w:hanging="749"/>
          </w:pPr>
          <w:hyperlink w:anchor="_bookmark44" w:history="1">
            <w:r>
              <w:rPr>
                <w:spacing w:val="-4"/>
              </w:rPr>
              <w:t>Friedman</w:t>
            </w:r>
            <w:r>
              <w:rPr>
                <w:spacing w:val="-7"/>
              </w:rPr>
              <w:t xml:space="preserve"> </w:t>
            </w:r>
            <w:r>
              <w:rPr>
                <w:spacing w:val="-4"/>
              </w:rPr>
              <w:t>Test</w:t>
            </w:r>
            <w:r>
              <w:rPr>
                <w:spacing w:val="-7"/>
              </w:rPr>
              <w:t xml:space="preserve"> </w:t>
            </w:r>
            <w:r>
              <w:rPr>
                <w:spacing w:val="-4"/>
              </w:rPr>
              <w:t>Analysis</w:t>
            </w:r>
          </w:hyperlink>
          <w:r>
            <w:rPr>
              <w:rFonts w:ascii="Times New Roman"/>
            </w:rPr>
            <w:tab/>
          </w:r>
          <w:r>
            <w:rPr>
              <w:spacing w:val="-5"/>
            </w:rPr>
            <w:t>24</w:t>
          </w:r>
        </w:p>
        <w:p w14:paraId="3F861D5F" w14:textId="77777777" w:rsidR="00371737" w:rsidRDefault="00000000">
          <w:pPr>
            <w:pStyle w:val="TOC3"/>
            <w:numPr>
              <w:ilvl w:val="2"/>
              <w:numId w:val="10"/>
            </w:numPr>
            <w:tabs>
              <w:tab w:val="left" w:pos="1752"/>
              <w:tab w:val="left" w:leader="dot" w:pos="8604"/>
            </w:tabs>
            <w:ind w:hanging="749"/>
          </w:pPr>
          <w:hyperlink w:anchor="_bookmark48" w:history="1">
            <w:r>
              <w:rPr>
                <w:spacing w:val="-4"/>
              </w:rPr>
              <w:t>Wilcoxon</w:t>
            </w:r>
            <w:r>
              <w:rPr>
                <w:spacing w:val="-2"/>
              </w:rPr>
              <w:t xml:space="preserve"> </w:t>
            </w:r>
            <w:r>
              <w:rPr>
                <w:spacing w:val="-4"/>
              </w:rPr>
              <w:t>Signed-Rank</w:t>
            </w:r>
            <w:r>
              <w:rPr>
                <w:spacing w:val="-1"/>
              </w:rPr>
              <w:t xml:space="preserve"> </w:t>
            </w:r>
            <w:r>
              <w:rPr>
                <w:spacing w:val="-4"/>
              </w:rPr>
              <w:t>Test</w:t>
            </w:r>
            <w:r>
              <w:rPr>
                <w:spacing w:val="-1"/>
              </w:rPr>
              <w:t xml:space="preserve"> </w:t>
            </w:r>
            <w:r>
              <w:rPr>
                <w:spacing w:val="-4"/>
              </w:rPr>
              <w:t>Analysis</w:t>
            </w:r>
          </w:hyperlink>
          <w:r>
            <w:rPr>
              <w:rFonts w:ascii="Times New Roman"/>
            </w:rPr>
            <w:tab/>
          </w:r>
          <w:r>
            <w:rPr>
              <w:spacing w:val="-5"/>
            </w:rPr>
            <w:t>26</w:t>
          </w:r>
        </w:p>
        <w:p w14:paraId="1721A19A" w14:textId="77777777" w:rsidR="00371737" w:rsidRDefault="00000000">
          <w:pPr>
            <w:pStyle w:val="TOC3"/>
            <w:numPr>
              <w:ilvl w:val="2"/>
              <w:numId w:val="10"/>
            </w:numPr>
            <w:tabs>
              <w:tab w:val="left" w:pos="1752"/>
              <w:tab w:val="left" w:leader="dot" w:pos="8606"/>
            </w:tabs>
            <w:ind w:hanging="749"/>
          </w:pPr>
          <w:hyperlink w:anchor="_bookmark52" w:history="1">
            <w:r>
              <w:rPr>
                <w:spacing w:val="-6"/>
              </w:rPr>
              <w:t>Assessment</w:t>
            </w:r>
            <w:r>
              <w:rPr>
                <w:spacing w:val="4"/>
              </w:rPr>
              <w:t xml:space="preserve"> </w:t>
            </w:r>
            <w:r>
              <w:rPr>
                <w:spacing w:val="-6"/>
              </w:rPr>
              <w:t>of</w:t>
            </w:r>
            <w:r>
              <w:rPr>
                <w:spacing w:val="4"/>
              </w:rPr>
              <w:t xml:space="preserve"> </w:t>
            </w:r>
            <w:r>
              <w:rPr>
                <w:spacing w:val="-6"/>
              </w:rPr>
              <w:t>Experiment</w:t>
            </w:r>
            <w:r>
              <w:rPr>
                <w:spacing w:val="5"/>
              </w:rPr>
              <w:t xml:space="preserve"> </w:t>
            </w:r>
            <w:r>
              <w:rPr>
                <w:spacing w:val="-6"/>
              </w:rPr>
              <w:t>Results</w:t>
            </w:r>
          </w:hyperlink>
          <w:r>
            <w:rPr>
              <w:rFonts w:ascii="Times New Roman"/>
            </w:rPr>
            <w:tab/>
          </w:r>
          <w:r>
            <w:rPr>
              <w:spacing w:val="-5"/>
            </w:rPr>
            <w:t>30</w:t>
          </w:r>
        </w:p>
        <w:p w14:paraId="00414D7E" w14:textId="77777777" w:rsidR="00371737" w:rsidRDefault="00000000">
          <w:pPr>
            <w:pStyle w:val="TOC1"/>
            <w:numPr>
              <w:ilvl w:val="0"/>
              <w:numId w:val="10"/>
            </w:numPr>
            <w:tabs>
              <w:tab w:val="left" w:pos="465"/>
              <w:tab w:val="left" w:pos="8569"/>
            </w:tabs>
            <w:ind w:hanging="351"/>
          </w:pPr>
          <w:hyperlink w:anchor="_bookmark53" w:history="1">
            <w:r>
              <w:rPr>
                <w:spacing w:val="-2"/>
              </w:rPr>
              <w:t>Conclusion</w:t>
            </w:r>
          </w:hyperlink>
          <w:r>
            <w:rPr>
              <w:rFonts w:ascii="Times New Roman"/>
              <w:b w:val="0"/>
            </w:rPr>
            <w:tab/>
          </w:r>
          <w:r>
            <w:rPr>
              <w:spacing w:val="-5"/>
            </w:rPr>
            <w:t>32</w:t>
          </w:r>
        </w:p>
        <w:p w14:paraId="64468542" w14:textId="77777777" w:rsidR="00371737" w:rsidRDefault="00000000">
          <w:pPr>
            <w:pStyle w:val="TOC2"/>
            <w:numPr>
              <w:ilvl w:val="1"/>
              <w:numId w:val="10"/>
            </w:numPr>
            <w:tabs>
              <w:tab w:val="left" w:pos="1003"/>
              <w:tab w:val="left" w:leader="dot" w:pos="8604"/>
            </w:tabs>
            <w:spacing w:before="160"/>
            <w:ind w:hanging="538"/>
          </w:pPr>
          <w:hyperlink w:anchor="_bookmark54" w:history="1">
            <w:r>
              <w:rPr>
                <w:spacing w:val="-2"/>
              </w:rPr>
              <w:t>Summary</w:t>
            </w:r>
          </w:hyperlink>
          <w:r>
            <w:rPr>
              <w:rFonts w:ascii="Times New Roman"/>
            </w:rPr>
            <w:tab/>
          </w:r>
          <w:r>
            <w:rPr>
              <w:spacing w:val="-5"/>
            </w:rPr>
            <w:t>32</w:t>
          </w:r>
        </w:p>
        <w:p w14:paraId="00730E72" w14:textId="77777777" w:rsidR="00371737" w:rsidRDefault="00000000">
          <w:pPr>
            <w:pStyle w:val="TOC2"/>
            <w:numPr>
              <w:ilvl w:val="1"/>
              <w:numId w:val="10"/>
            </w:numPr>
            <w:tabs>
              <w:tab w:val="left" w:pos="1003"/>
              <w:tab w:val="left" w:leader="dot" w:pos="8604"/>
            </w:tabs>
            <w:spacing w:after="214"/>
            <w:ind w:hanging="538"/>
          </w:pPr>
          <w:hyperlink w:anchor="_bookmark55" w:history="1">
            <w:r>
              <w:rPr>
                <w:spacing w:val="-4"/>
              </w:rPr>
              <w:t>Contributions</w:t>
            </w:r>
            <w:r>
              <w:rPr>
                <w:spacing w:val="1"/>
              </w:rPr>
              <w:t xml:space="preserve"> </w:t>
            </w:r>
            <w:r>
              <w:rPr>
                <w:spacing w:val="-4"/>
              </w:rPr>
              <w:t>and</w:t>
            </w:r>
            <w:r>
              <w:rPr>
                <w:spacing w:val="1"/>
              </w:rPr>
              <w:t xml:space="preserve"> </w:t>
            </w:r>
            <w:r>
              <w:rPr>
                <w:spacing w:val="-4"/>
              </w:rPr>
              <w:t>Impact</w:t>
            </w:r>
          </w:hyperlink>
          <w:r>
            <w:rPr>
              <w:rFonts w:ascii="Times New Roman"/>
            </w:rPr>
            <w:tab/>
          </w:r>
          <w:r>
            <w:rPr>
              <w:spacing w:val="-5"/>
            </w:rPr>
            <w:t>33</w:t>
          </w:r>
        </w:p>
        <w:p w14:paraId="58FDE8A1" w14:textId="77777777" w:rsidR="00371737" w:rsidRDefault="00000000">
          <w:pPr>
            <w:pStyle w:val="TOC2"/>
            <w:numPr>
              <w:ilvl w:val="1"/>
              <w:numId w:val="10"/>
            </w:numPr>
            <w:tabs>
              <w:tab w:val="left" w:pos="1003"/>
              <w:tab w:val="right" w:leader="dot" w:pos="8838"/>
            </w:tabs>
            <w:spacing w:before="36"/>
            <w:ind w:hanging="538"/>
          </w:pPr>
          <w:hyperlink w:anchor="_bookmark56" w:history="1">
            <w:r>
              <w:rPr>
                <w:spacing w:val="-4"/>
              </w:rPr>
              <w:t>Future</w:t>
            </w:r>
            <w:r>
              <w:rPr>
                <w:spacing w:val="3"/>
              </w:rPr>
              <w:t xml:space="preserve"> </w:t>
            </w:r>
            <w:r>
              <w:rPr>
                <w:spacing w:val="-4"/>
              </w:rPr>
              <w:t>Work</w:t>
            </w:r>
          </w:hyperlink>
          <w:r>
            <w:rPr>
              <w:rFonts w:ascii="Times New Roman"/>
            </w:rPr>
            <w:tab/>
          </w:r>
          <w:r>
            <w:rPr>
              <w:spacing w:val="-5"/>
            </w:rPr>
            <w:t>33</w:t>
          </w:r>
        </w:p>
        <w:p w14:paraId="1FD251B1" w14:textId="77777777" w:rsidR="00371737" w:rsidRDefault="00000000">
          <w:pPr>
            <w:pStyle w:val="TOC1"/>
            <w:tabs>
              <w:tab w:val="right" w:pos="8840"/>
            </w:tabs>
          </w:pPr>
          <w:hyperlink w:anchor="_bookmark57" w:history="1">
            <w:r>
              <w:rPr>
                <w:spacing w:val="-2"/>
              </w:rPr>
              <w:t>References</w:t>
            </w:r>
          </w:hyperlink>
          <w:r>
            <w:rPr>
              <w:rFonts w:ascii="Times New Roman"/>
              <w:b w:val="0"/>
            </w:rPr>
            <w:tab/>
          </w:r>
          <w:r>
            <w:rPr>
              <w:spacing w:val="-5"/>
            </w:rPr>
            <w:t>35</w:t>
          </w:r>
        </w:p>
        <w:p w14:paraId="6294B323" w14:textId="77777777" w:rsidR="00371737" w:rsidRDefault="00000000">
          <w:pPr>
            <w:pStyle w:val="TOC1"/>
            <w:tabs>
              <w:tab w:val="right" w:pos="8838"/>
            </w:tabs>
          </w:pPr>
          <w:hyperlink w:anchor="_bookmark101" w:history="1">
            <w:r>
              <w:t>A</w:t>
            </w:r>
            <w:r>
              <w:rPr>
                <w:spacing w:val="59"/>
              </w:rPr>
              <w:t xml:space="preserve"> </w:t>
            </w:r>
            <w:r>
              <w:t>Data</w:t>
            </w:r>
            <w:r>
              <w:rPr>
                <w:spacing w:val="12"/>
              </w:rPr>
              <w:t xml:space="preserve"> </w:t>
            </w:r>
            <w:r>
              <w:t>Availability</w:t>
            </w:r>
            <w:r>
              <w:rPr>
                <w:spacing w:val="12"/>
              </w:rPr>
              <w:t xml:space="preserve"> </w:t>
            </w:r>
            <w:r>
              <w:rPr>
                <w:spacing w:val="-2"/>
              </w:rPr>
              <w:t>Statement</w:t>
            </w:r>
          </w:hyperlink>
          <w:r>
            <w:rPr>
              <w:rFonts w:ascii="Times New Roman"/>
              <w:b w:val="0"/>
            </w:rPr>
            <w:tab/>
          </w:r>
          <w:r>
            <w:rPr>
              <w:spacing w:val="-5"/>
            </w:rPr>
            <w:t>41</w:t>
          </w:r>
        </w:p>
      </w:sdtContent>
    </w:sdt>
    <w:p w14:paraId="7DA93C9F" w14:textId="77777777" w:rsidR="00371737" w:rsidRDefault="00371737">
      <w:pPr>
        <w:sectPr w:rsidR="00371737" w:rsidSect="00FA1DAD">
          <w:type w:val="continuous"/>
          <w:pgSz w:w="12240" w:h="15840"/>
          <w:pgMar w:top="1400" w:right="1480" w:bottom="1513" w:left="1700" w:header="0" w:footer="799" w:gutter="0"/>
          <w:cols w:space="720"/>
        </w:sectPr>
      </w:pPr>
    </w:p>
    <w:p w14:paraId="6087AA14" w14:textId="77777777" w:rsidR="00371737" w:rsidRDefault="00371737">
      <w:pPr>
        <w:pStyle w:val="BodyText"/>
        <w:rPr>
          <w:b/>
          <w:sz w:val="49"/>
        </w:rPr>
      </w:pPr>
    </w:p>
    <w:p w14:paraId="4F94A6F1" w14:textId="77777777" w:rsidR="00371737" w:rsidRDefault="00371737">
      <w:pPr>
        <w:pStyle w:val="BodyText"/>
        <w:spacing w:before="166"/>
        <w:rPr>
          <w:b/>
          <w:sz w:val="49"/>
        </w:rPr>
      </w:pPr>
    </w:p>
    <w:p w14:paraId="14D5580D" w14:textId="77777777" w:rsidR="00371737" w:rsidRDefault="00000000">
      <w:pPr>
        <w:pStyle w:val="Heading1"/>
      </w:pPr>
      <w:bookmarkStart w:id="8" w:name="List_of_Figures"/>
      <w:bookmarkStart w:id="9" w:name="_bookmark4"/>
      <w:bookmarkEnd w:id="8"/>
      <w:bookmarkEnd w:id="9"/>
      <w:r>
        <w:t>List</w:t>
      </w:r>
      <w:r>
        <w:rPr>
          <w:spacing w:val="11"/>
        </w:rPr>
        <w:t xml:space="preserve"> </w:t>
      </w:r>
      <w:r>
        <w:t>of</w:t>
      </w:r>
      <w:r>
        <w:rPr>
          <w:spacing w:val="12"/>
        </w:rPr>
        <w:t xml:space="preserve"> </w:t>
      </w:r>
      <w:r>
        <w:rPr>
          <w:spacing w:val="-2"/>
        </w:rPr>
        <w:t>Figures</w:t>
      </w:r>
    </w:p>
    <w:p w14:paraId="579F9ECC" w14:textId="77777777" w:rsidR="00371737" w:rsidRDefault="00371737">
      <w:pPr>
        <w:pStyle w:val="BodyText"/>
        <w:spacing w:before="545"/>
        <w:rPr>
          <w:b/>
          <w:sz w:val="49"/>
        </w:rPr>
      </w:pPr>
    </w:p>
    <w:p w14:paraId="219BDB2B" w14:textId="77777777" w:rsidR="00371737" w:rsidRDefault="00000000">
      <w:pPr>
        <w:pStyle w:val="ListParagraph"/>
        <w:numPr>
          <w:ilvl w:val="1"/>
          <w:numId w:val="9"/>
        </w:numPr>
        <w:tabs>
          <w:tab w:val="left" w:pos="1003"/>
          <w:tab w:val="left" w:leader="dot" w:pos="8606"/>
        </w:tabs>
        <w:spacing w:before="1"/>
        <w:ind w:hanging="538"/>
        <w:rPr>
          <w:sz w:val="24"/>
        </w:rPr>
      </w:pPr>
      <w:hyperlink w:anchor="_bookmark34" w:history="1">
        <w:r>
          <w:rPr>
            <w:spacing w:val="-4"/>
            <w:sz w:val="24"/>
          </w:rPr>
          <w:t>Overview</w:t>
        </w:r>
        <w:r>
          <w:rPr>
            <w:spacing w:val="-3"/>
            <w:sz w:val="24"/>
          </w:rPr>
          <w:t xml:space="preserve"> </w:t>
        </w:r>
        <w:r>
          <w:rPr>
            <w:spacing w:val="-4"/>
            <w:sz w:val="24"/>
          </w:rPr>
          <w:t>of</w:t>
        </w:r>
        <w:r>
          <w:rPr>
            <w:spacing w:val="-2"/>
            <w:sz w:val="24"/>
          </w:rPr>
          <w:t xml:space="preserve"> </w:t>
        </w:r>
        <w:r>
          <w:rPr>
            <w:spacing w:val="-4"/>
            <w:sz w:val="24"/>
          </w:rPr>
          <w:t>experiment</w:t>
        </w:r>
        <w:r>
          <w:rPr>
            <w:spacing w:val="-2"/>
            <w:sz w:val="24"/>
          </w:rPr>
          <w:t xml:space="preserve"> </w:t>
        </w:r>
        <w:r>
          <w:rPr>
            <w:spacing w:val="-4"/>
            <w:sz w:val="24"/>
          </w:rPr>
          <w:t>design</w:t>
        </w:r>
      </w:hyperlink>
      <w:r>
        <w:rPr>
          <w:rFonts w:ascii="Times New Roman"/>
          <w:sz w:val="24"/>
        </w:rPr>
        <w:tab/>
      </w:r>
      <w:r>
        <w:rPr>
          <w:spacing w:val="-5"/>
          <w:sz w:val="24"/>
        </w:rPr>
        <w:t>16</w:t>
      </w:r>
    </w:p>
    <w:p w14:paraId="7333B90A" w14:textId="77777777" w:rsidR="00371737" w:rsidRDefault="00371737">
      <w:pPr>
        <w:pStyle w:val="BodyText"/>
        <w:spacing w:before="87"/>
      </w:pPr>
    </w:p>
    <w:p w14:paraId="224EAC38" w14:textId="77777777" w:rsidR="00371737" w:rsidRDefault="00000000">
      <w:pPr>
        <w:pStyle w:val="ListParagraph"/>
        <w:numPr>
          <w:ilvl w:val="1"/>
          <w:numId w:val="8"/>
        </w:numPr>
        <w:tabs>
          <w:tab w:val="left" w:pos="1003"/>
          <w:tab w:val="left" w:leader="dot" w:pos="8602"/>
        </w:tabs>
        <w:spacing w:before="0"/>
        <w:ind w:hanging="538"/>
        <w:rPr>
          <w:sz w:val="24"/>
        </w:rPr>
      </w:pPr>
      <w:hyperlink w:anchor="_bookmark46" w:history="1">
        <w:r>
          <w:rPr>
            <w:sz w:val="24"/>
          </w:rPr>
          <w:t>Box</w:t>
        </w:r>
        <w:r>
          <w:rPr>
            <w:spacing w:val="9"/>
            <w:sz w:val="24"/>
          </w:rPr>
          <w:t xml:space="preserve"> </w:t>
        </w:r>
        <w:r>
          <w:rPr>
            <w:sz w:val="24"/>
          </w:rPr>
          <w:t>Plot</w:t>
        </w:r>
        <w:r>
          <w:rPr>
            <w:spacing w:val="9"/>
            <w:sz w:val="24"/>
          </w:rPr>
          <w:t xml:space="preserve"> </w:t>
        </w:r>
        <w:r>
          <w:rPr>
            <w:sz w:val="24"/>
          </w:rPr>
          <w:t>Analysis</w:t>
        </w:r>
        <w:r>
          <w:rPr>
            <w:spacing w:val="9"/>
            <w:sz w:val="24"/>
          </w:rPr>
          <w:t xml:space="preserve"> </w:t>
        </w:r>
        <w:r>
          <w:rPr>
            <w:sz w:val="24"/>
          </w:rPr>
          <w:t>of</w:t>
        </w:r>
        <w:r>
          <w:rPr>
            <w:spacing w:val="8"/>
            <w:sz w:val="24"/>
          </w:rPr>
          <w:t xml:space="preserve"> </w:t>
        </w:r>
        <w:r>
          <w:rPr>
            <w:sz w:val="24"/>
          </w:rPr>
          <w:t>XAI</w:t>
        </w:r>
        <w:r>
          <w:rPr>
            <w:spacing w:val="9"/>
            <w:sz w:val="24"/>
          </w:rPr>
          <w:t xml:space="preserve"> </w:t>
        </w:r>
        <w:r>
          <w:rPr>
            <w:spacing w:val="-2"/>
            <w:sz w:val="24"/>
          </w:rPr>
          <w:t>Distributions</w:t>
        </w:r>
      </w:hyperlink>
      <w:r>
        <w:rPr>
          <w:rFonts w:ascii="Times New Roman"/>
          <w:sz w:val="24"/>
        </w:rPr>
        <w:tab/>
      </w:r>
      <w:r>
        <w:rPr>
          <w:spacing w:val="-5"/>
          <w:sz w:val="24"/>
        </w:rPr>
        <w:t>25</w:t>
      </w:r>
    </w:p>
    <w:p w14:paraId="3F31B649" w14:textId="77777777" w:rsidR="00371737" w:rsidRDefault="00000000">
      <w:pPr>
        <w:pStyle w:val="ListParagraph"/>
        <w:numPr>
          <w:ilvl w:val="1"/>
          <w:numId w:val="8"/>
        </w:numPr>
        <w:tabs>
          <w:tab w:val="left" w:pos="1003"/>
          <w:tab w:val="left" w:leader="dot" w:pos="8604"/>
        </w:tabs>
        <w:spacing w:before="160"/>
        <w:ind w:hanging="538"/>
        <w:rPr>
          <w:sz w:val="24"/>
        </w:rPr>
      </w:pPr>
      <w:hyperlink w:anchor="_bookmark47" w:history="1">
        <w:r>
          <w:rPr>
            <w:sz w:val="24"/>
          </w:rPr>
          <w:t>Violin</w:t>
        </w:r>
        <w:r>
          <w:rPr>
            <w:spacing w:val="6"/>
            <w:sz w:val="24"/>
          </w:rPr>
          <w:t xml:space="preserve"> </w:t>
        </w:r>
        <w:r>
          <w:rPr>
            <w:sz w:val="24"/>
          </w:rPr>
          <w:t>Plot</w:t>
        </w:r>
        <w:r>
          <w:rPr>
            <w:spacing w:val="6"/>
            <w:sz w:val="24"/>
          </w:rPr>
          <w:t xml:space="preserve"> </w:t>
        </w:r>
        <w:r>
          <w:rPr>
            <w:sz w:val="24"/>
          </w:rPr>
          <w:t>Analysis</w:t>
        </w:r>
        <w:r>
          <w:rPr>
            <w:spacing w:val="6"/>
            <w:sz w:val="24"/>
          </w:rPr>
          <w:t xml:space="preserve"> </w:t>
        </w:r>
        <w:r>
          <w:rPr>
            <w:sz w:val="24"/>
          </w:rPr>
          <w:t>of</w:t>
        </w:r>
        <w:r>
          <w:rPr>
            <w:spacing w:val="6"/>
            <w:sz w:val="24"/>
          </w:rPr>
          <w:t xml:space="preserve"> </w:t>
        </w:r>
        <w:r>
          <w:rPr>
            <w:sz w:val="24"/>
          </w:rPr>
          <w:t>XAI</w:t>
        </w:r>
        <w:r>
          <w:rPr>
            <w:spacing w:val="6"/>
            <w:sz w:val="24"/>
          </w:rPr>
          <w:t xml:space="preserve"> </w:t>
        </w:r>
        <w:r>
          <w:rPr>
            <w:spacing w:val="-2"/>
            <w:sz w:val="24"/>
          </w:rPr>
          <w:t>Distributions</w:t>
        </w:r>
      </w:hyperlink>
      <w:r>
        <w:rPr>
          <w:rFonts w:ascii="Times New Roman"/>
          <w:sz w:val="24"/>
        </w:rPr>
        <w:tab/>
      </w:r>
      <w:r>
        <w:rPr>
          <w:spacing w:val="-5"/>
          <w:sz w:val="24"/>
        </w:rPr>
        <w:t>26</w:t>
      </w:r>
    </w:p>
    <w:p w14:paraId="712AF578" w14:textId="77777777" w:rsidR="00371737" w:rsidRDefault="00000000">
      <w:pPr>
        <w:pStyle w:val="ListParagraph"/>
        <w:numPr>
          <w:ilvl w:val="1"/>
          <w:numId w:val="8"/>
        </w:numPr>
        <w:tabs>
          <w:tab w:val="left" w:pos="1003"/>
          <w:tab w:val="left" w:leader="dot" w:pos="8604"/>
        </w:tabs>
        <w:ind w:hanging="538"/>
        <w:rPr>
          <w:sz w:val="24"/>
        </w:rPr>
      </w:pPr>
      <w:hyperlink w:anchor="_bookmark50" w:history="1">
        <w:r>
          <w:rPr>
            <w:spacing w:val="-2"/>
            <w:sz w:val="24"/>
          </w:rPr>
          <w:t>Matrix</w:t>
        </w:r>
        <w:r>
          <w:rPr>
            <w:sz w:val="24"/>
          </w:rPr>
          <w:t xml:space="preserve"> </w:t>
        </w:r>
        <w:r>
          <w:rPr>
            <w:spacing w:val="-2"/>
            <w:sz w:val="24"/>
          </w:rPr>
          <w:t>View</w:t>
        </w:r>
        <w:r>
          <w:rPr>
            <w:sz w:val="24"/>
          </w:rPr>
          <w:t xml:space="preserve"> </w:t>
        </w:r>
        <w:r>
          <w:rPr>
            <w:spacing w:val="-2"/>
            <w:sz w:val="24"/>
          </w:rPr>
          <w:t>of</w:t>
        </w:r>
        <w:r>
          <w:rPr>
            <w:sz w:val="24"/>
          </w:rPr>
          <w:t xml:space="preserve"> </w:t>
        </w:r>
        <w:proofErr w:type="spellStart"/>
        <w:r>
          <w:rPr>
            <w:spacing w:val="-2"/>
            <w:sz w:val="24"/>
          </w:rPr>
          <w:t>Wilcoxan</w:t>
        </w:r>
        <w:proofErr w:type="spellEnd"/>
        <w:r>
          <w:rPr>
            <w:sz w:val="24"/>
          </w:rPr>
          <w:t xml:space="preserve"> </w:t>
        </w:r>
        <w:r>
          <w:rPr>
            <w:spacing w:val="-2"/>
            <w:sz w:val="24"/>
          </w:rPr>
          <w:t>Pairwise</w:t>
        </w:r>
        <w:r>
          <w:rPr>
            <w:sz w:val="24"/>
          </w:rPr>
          <w:t xml:space="preserve"> </w:t>
        </w:r>
        <w:r>
          <w:rPr>
            <w:spacing w:val="-4"/>
            <w:sz w:val="24"/>
          </w:rPr>
          <w:t>Test</w:t>
        </w:r>
      </w:hyperlink>
      <w:r>
        <w:rPr>
          <w:rFonts w:ascii="Times New Roman"/>
          <w:sz w:val="24"/>
        </w:rPr>
        <w:tab/>
      </w:r>
      <w:r>
        <w:rPr>
          <w:spacing w:val="-5"/>
          <w:sz w:val="24"/>
        </w:rPr>
        <w:t>28</w:t>
      </w:r>
    </w:p>
    <w:p w14:paraId="1817EC77" w14:textId="77777777" w:rsidR="00371737" w:rsidRDefault="00000000">
      <w:pPr>
        <w:pStyle w:val="ListParagraph"/>
        <w:numPr>
          <w:ilvl w:val="1"/>
          <w:numId w:val="8"/>
        </w:numPr>
        <w:tabs>
          <w:tab w:val="left" w:pos="1003"/>
          <w:tab w:val="left" w:leader="dot" w:pos="8604"/>
        </w:tabs>
        <w:ind w:hanging="538"/>
        <w:rPr>
          <w:sz w:val="24"/>
        </w:rPr>
      </w:pPr>
      <w:hyperlink w:anchor="_bookmark51" w:history="1">
        <w:r>
          <w:rPr>
            <w:sz w:val="24"/>
          </w:rPr>
          <w:t>Histograms</w:t>
        </w:r>
        <w:r>
          <w:rPr>
            <w:spacing w:val="-7"/>
            <w:sz w:val="24"/>
          </w:rPr>
          <w:t xml:space="preserve"> </w:t>
        </w:r>
        <w:r>
          <w:rPr>
            <w:sz w:val="24"/>
          </w:rPr>
          <w:t>of</w:t>
        </w:r>
        <w:r>
          <w:rPr>
            <w:spacing w:val="-6"/>
            <w:sz w:val="24"/>
          </w:rPr>
          <w:t xml:space="preserve"> </w:t>
        </w:r>
        <w:r>
          <w:rPr>
            <w:sz w:val="24"/>
          </w:rPr>
          <w:t>XAI</w:t>
        </w:r>
        <w:r>
          <w:rPr>
            <w:spacing w:val="-6"/>
            <w:sz w:val="24"/>
          </w:rPr>
          <w:t xml:space="preserve"> </w:t>
        </w:r>
        <w:r>
          <w:rPr>
            <w:sz w:val="24"/>
          </w:rPr>
          <w:t>Data</w:t>
        </w:r>
        <w:r>
          <w:rPr>
            <w:spacing w:val="-6"/>
            <w:sz w:val="24"/>
          </w:rPr>
          <w:t xml:space="preserve"> </w:t>
        </w:r>
        <w:r>
          <w:rPr>
            <w:sz w:val="24"/>
          </w:rPr>
          <w:t>Point</w:t>
        </w:r>
        <w:r>
          <w:rPr>
            <w:spacing w:val="-6"/>
            <w:sz w:val="24"/>
          </w:rPr>
          <w:t xml:space="preserve"> </w:t>
        </w:r>
        <w:r>
          <w:rPr>
            <w:spacing w:val="-2"/>
            <w:sz w:val="24"/>
          </w:rPr>
          <w:t>Distribution</w:t>
        </w:r>
      </w:hyperlink>
      <w:r>
        <w:rPr>
          <w:rFonts w:ascii="Times New Roman"/>
          <w:sz w:val="24"/>
        </w:rPr>
        <w:tab/>
      </w:r>
      <w:r>
        <w:rPr>
          <w:spacing w:val="-5"/>
          <w:sz w:val="24"/>
        </w:rPr>
        <w:t>29</w:t>
      </w:r>
    </w:p>
    <w:p w14:paraId="68D74C0C" w14:textId="77777777" w:rsidR="00371737" w:rsidRDefault="00371737">
      <w:pPr>
        <w:rPr>
          <w:sz w:val="24"/>
        </w:rPr>
        <w:sectPr w:rsidR="00371737" w:rsidSect="00FA1DAD">
          <w:pgSz w:w="12240" w:h="15840"/>
          <w:pgMar w:top="1820" w:right="1480" w:bottom="980" w:left="1700" w:header="0" w:footer="799" w:gutter="0"/>
          <w:cols w:space="720"/>
        </w:sectPr>
      </w:pPr>
    </w:p>
    <w:p w14:paraId="268D58C1" w14:textId="77777777" w:rsidR="00371737" w:rsidRDefault="00371737">
      <w:pPr>
        <w:pStyle w:val="BodyText"/>
        <w:rPr>
          <w:sz w:val="49"/>
        </w:rPr>
      </w:pPr>
    </w:p>
    <w:p w14:paraId="1792A946" w14:textId="77777777" w:rsidR="00371737" w:rsidRDefault="00371737">
      <w:pPr>
        <w:pStyle w:val="BodyText"/>
        <w:spacing w:before="166"/>
        <w:rPr>
          <w:sz w:val="49"/>
        </w:rPr>
      </w:pPr>
    </w:p>
    <w:p w14:paraId="7074AF01" w14:textId="77777777" w:rsidR="00371737" w:rsidRDefault="00000000">
      <w:pPr>
        <w:pStyle w:val="Heading1"/>
      </w:pPr>
      <w:bookmarkStart w:id="10" w:name="List_of_Tables"/>
      <w:bookmarkStart w:id="11" w:name="_bookmark5"/>
      <w:bookmarkEnd w:id="10"/>
      <w:bookmarkEnd w:id="11"/>
      <w:r>
        <w:t>List</w:t>
      </w:r>
      <w:r>
        <w:rPr>
          <w:spacing w:val="11"/>
        </w:rPr>
        <w:t xml:space="preserve"> </w:t>
      </w:r>
      <w:r>
        <w:t>of</w:t>
      </w:r>
      <w:r>
        <w:rPr>
          <w:spacing w:val="12"/>
        </w:rPr>
        <w:t xml:space="preserve"> </w:t>
      </w:r>
      <w:r>
        <w:rPr>
          <w:spacing w:val="-2"/>
        </w:rPr>
        <w:t>Tables</w:t>
      </w:r>
    </w:p>
    <w:p w14:paraId="476AABA1" w14:textId="77777777" w:rsidR="00371737" w:rsidRDefault="00371737">
      <w:pPr>
        <w:pStyle w:val="BodyText"/>
        <w:spacing w:before="545"/>
        <w:rPr>
          <w:b/>
          <w:sz w:val="49"/>
        </w:rPr>
      </w:pPr>
    </w:p>
    <w:p w14:paraId="6247197A" w14:textId="77777777" w:rsidR="00371737" w:rsidRDefault="00000000">
      <w:pPr>
        <w:pStyle w:val="ListParagraph"/>
        <w:numPr>
          <w:ilvl w:val="1"/>
          <w:numId w:val="7"/>
        </w:numPr>
        <w:tabs>
          <w:tab w:val="left" w:pos="1003"/>
          <w:tab w:val="right" w:leader="dot" w:pos="8837"/>
        </w:tabs>
        <w:spacing w:before="1"/>
        <w:ind w:hanging="538"/>
        <w:rPr>
          <w:sz w:val="24"/>
        </w:rPr>
      </w:pPr>
      <w:hyperlink w:anchor="_bookmark38" w:history="1">
        <w:r>
          <w:rPr>
            <w:spacing w:val="-2"/>
            <w:sz w:val="24"/>
          </w:rPr>
          <w:t>SHAP</w:t>
        </w:r>
        <w:r>
          <w:rPr>
            <w:spacing w:val="3"/>
            <w:sz w:val="24"/>
          </w:rPr>
          <w:t xml:space="preserve"> </w:t>
        </w:r>
        <w:r>
          <w:rPr>
            <w:spacing w:val="-2"/>
            <w:sz w:val="24"/>
          </w:rPr>
          <w:t>Explainer</w:t>
        </w:r>
        <w:r>
          <w:rPr>
            <w:spacing w:val="4"/>
            <w:sz w:val="24"/>
          </w:rPr>
          <w:t xml:space="preserve"> </w:t>
        </w:r>
        <w:r>
          <w:rPr>
            <w:spacing w:val="-2"/>
            <w:sz w:val="24"/>
          </w:rPr>
          <w:t>Metric</w:t>
        </w:r>
        <w:r>
          <w:rPr>
            <w:spacing w:val="4"/>
            <w:sz w:val="24"/>
          </w:rPr>
          <w:t xml:space="preserve"> </w:t>
        </w:r>
        <w:r>
          <w:rPr>
            <w:spacing w:val="-2"/>
            <w:sz w:val="24"/>
          </w:rPr>
          <w:t>Outputs</w:t>
        </w:r>
      </w:hyperlink>
      <w:r>
        <w:rPr>
          <w:rFonts w:ascii="Times New Roman"/>
          <w:sz w:val="24"/>
        </w:rPr>
        <w:tab/>
      </w:r>
      <w:r>
        <w:rPr>
          <w:spacing w:val="-5"/>
          <w:sz w:val="24"/>
        </w:rPr>
        <w:t>20</w:t>
      </w:r>
    </w:p>
    <w:p w14:paraId="5CA93CED" w14:textId="77777777" w:rsidR="00371737" w:rsidRDefault="00000000">
      <w:pPr>
        <w:pStyle w:val="ListParagraph"/>
        <w:numPr>
          <w:ilvl w:val="1"/>
          <w:numId w:val="7"/>
        </w:numPr>
        <w:tabs>
          <w:tab w:val="left" w:pos="1003"/>
          <w:tab w:val="right" w:leader="dot" w:pos="8837"/>
        </w:tabs>
        <w:spacing w:before="160"/>
        <w:ind w:hanging="538"/>
        <w:rPr>
          <w:sz w:val="24"/>
        </w:rPr>
      </w:pPr>
      <w:hyperlink w:anchor="_bookmark39" w:history="1">
        <w:r>
          <w:rPr>
            <w:spacing w:val="-2"/>
            <w:sz w:val="24"/>
          </w:rPr>
          <w:t>LIME</w:t>
        </w:r>
        <w:r>
          <w:rPr>
            <w:spacing w:val="-3"/>
            <w:sz w:val="24"/>
          </w:rPr>
          <w:t xml:space="preserve"> </w:t>
        </w:r>
        <w:r>
          <w:rPr>
            <w:spacing w:val="-2"/>
            <w:sz w:val="24"/>
          </w:rPr>
          <w:t>Explainer Metric</w:t>
        </w:r>
        <w:r>
          <w:rPr>
            <w:spacing w:val="-3"/>
            <w:sz w:val="24"/>
          </w:rPr>
          <w:t xml:space="preserve"> </w:t>
        </w:r>
        <w:r>
          <w:rPr>
            <w:spacing w:val="-2"/>
            <w:sz w:val="24"/>
          </w:rPr>
          <w:t>Outputs</w:t>
        </w:r>
      </w:hyperlink>
      <w:r>
        <w:rPr>
          <w:rFonts w:ascii="Times New Roman"/>
          <w:sz w:val="24"/>
        </w:rPr>
        <w:tab/>
      </w:r>
      <w:r>
        <w:rPr>
          <w:spacing w:val="-5"/>
          <w:sz w:val="24"/>
        </w:rPr>
        <w:t>21</w:t>
      </w:r>
    </w:p>
    <w:p w14:paraId="6393479B" w14:textId="77777777" w:rsidR="00371737" w:rsidRDefault="00000000">
      <w:pPr>
        <w:pStyle w:val="ListParagraph"/>
        <w:numPr>
          <w:ilvl w:val="1"/>
          <w:numId w:val="7"/>
        </w:numPr>
        <w:tabs>
          <w:tab w:val="left" w:pos="1003"/>
          <w:tab w:val="right" w:leader="dot" w:pos="8838"/>
        </w:tabs>
        <w:ind w:hanging="538"/>
        <w:rPr>
          <w:sz w:val="24"/>
        </w:rPr>
      </w:pPr>
      <w:hyperlink w:anchor="_bookmark40" w:history="1">
        <w:r>
          <w:rPr>
            <w:spacing w:val="-2"/>
            <w:sz w:val="24"/>
          </w:rPr>
          <w:t>ANCHORS</w:t>
        </w:r>
        <w:r>
          <w:rPr>
            <w:spacing w:val="5"/>
            <w:sz w:val="24"/>
          </w:rPr>
          <w:t xml:space="preserve"> </w:t>
        </w:r>
        <w:r>
          <w:rPr>
            <w:spacing w:val="-2"/>
            <w:sz w:val="24"/>
          </w:rPr>
          <w:t>Explainer</w:t>
        </w:r>
        <w:r>
          <w:rPr>
            <w:spacing w:val="6"/>
            <w:sz w:val="24"/>
          </w:rPr>
          <w:t xml:space="preserve"> </w:t>
        </w:r>
        <w:r>
          <w:rPr>
            <w:spacing w:val="-2"/>
            <w:sz w:val="24"/>
          </w:rPr>
          <w:t>Metric</w:t>
        </w:r>
        <w:r>
          <w:rPr>
            <w:spacing w:val="6"/>
            <w:sz w:val="24"/>
          </w:rPr>
          <w:t xml:space="preserve"> </w:t>
        </w:r>
        <w:r>
          <w:rPr>
            <w:spacing w:val="-2"/>
            <w:sz w:val="24"/>
          </w:rPr>
          <w:t>Outputs</w:t>
        </w:r>
      </w:hyperlink>
      <w:r>
        <w:rPr>
          <w:rFonts w:ascii="Times New Roman"/>
          <w:sz w:val="24"/>
        </w:rPr>
        <w:tab/>
      </w:r>
      <w:r>
        <w:rPr>
          <w:spacing w:val="-5"/>
          <w:sz w:val="24"/>
        </w:rPr>
        <w:t>22</w:t>
      </w:r>
    </w:p>
    <w:p w14:paraId="242EFAA6" w14:textId="77777777" w:rsidR="00371737" w:rsidRDefault="00000000">
      <w:pPr>
        <w:pStyle w:val="ListParagraph"/>
        <w:numPr>
          <w:ilvl w:val="1"/>
          <w:numId w:val="7"/>
        </w:numPr>
        <w:tabs>
          <w:tab w:val="left" w:pos="1003"/>
          <w:tab w:val="right" w:leader="dot" w:pos="8837"/>
        </w:tabs>
        <w:ind w:hanging="538"/>
        <w:rPr>
          <w:sz w:val="24"/>
        </w:rPr>
      </w:pPr>
      <w:hyperlink w:anchor="_bookmark41" w:history="1">
        <w:proofErr w:type="spellStart"/>
        <w:r>
          <w:rPr>
            <w:sz w:val="24"/>
          </w:rPr>
          <w:t>DiCE</w:t>
        </w:r>
        <w:proofErr w:type="spellEnd"/>
        <w:r>
          <w:rPr>
            <w:spacing w:val="-7"/>
            <w:sz w:val="24"/>
          </w:rPr>
          <w:t xml:space="preserve"> </w:t>
        </w:r>
        <w:r>
          <w:rPr>
            <w:sz w:val="24"/>
          </w:rPr>
          <w:t>Explainer</w:t>
        </w:r>
        <w:r>
          <w:rPr>
            <w:spacing w:val="-7"/>
            <w:sz w:val="24"/>
          </w:rPr>
          <w:t xml:space="preserve"> </w:t>
        </w:r>
        <w:r>
          <w:rPr>
            <w:sz w:val="24"/>
          </w:rPr>
          <w:t>Metric</w:t>
        </w:r>
        <w:r>
          <w:rPr>
            <w:spacing w:val="-7"/>
            <w:sz w:val="24"/>
          </w:rPr>
          <w:t xml:space="preserve"> </w:t>
        </w:r>
        <w:r>
          <w:rPr>
            <w:spacing w:val="-2"/>
            <w:sz w:val="24"/>
          </w:rPr>
          <w:t>Outputs</w:t>
        </w:r>
      </w:hyperlink>
      <w:r>
        <w:rPr>
          <w:rFonts w:ascii="Times New Roman"/>
          <w:sz w:val="24"/>
        </w:rPr>
        <w:tab/>
      </w:r>
      <w:r>
        <w:rPr>
          <w:spacing w:val="-5"/>
          <w:sz w:val="24"/>
        </w:rPr>
        <w:t>23</w:t>
      </w:r>
    </w:p>
    <w:p w14:paraId="39527704" w14:textId="77777777" w:rsidR="00371737" w:rsidRDefault="00000000">
      <w:pPr>
        <w:pStyle w:val="ListParagraph"/>
        <w:numPr>
          <w:ilvl w:val="1"/>
          <w:numId w:val="7"/>
        </w:numPr>
        <w:tabs>
          <w:tab w:val="left" w:pos="1003"/>
          <w:tab w:val="right" w:leader="dot" w:pos="8837"/>
        </w:tabs>
        <w:spacing w:before="160"/>
        <w:ind w:hanging="538"/>
        <w:rPr>
          <w:sz w:val="24"/>
        </w:rPr>
      </w:pPr>
      <w:hyperlink w:anchor="_bookmark42" w:history="1">
        <w:r>
          <w:rPr>
            <w:sz w:val="24"/>
          </w:rPr>
          <w:t>Final</w:t>
        </w:r>
        <w:r>
          <w:rPr>
            <w:spacing w:val="-3"/>
            <w:sz w:val="24"/>
          </w:rPr>
          <w:t xml:space="preserve"> </w:t>
        </w:r>
        <w:r>
          <w:rPr>
            <w:sz w:val="24"/>
          </w:rPr>
          <w:t>Table</w:t>
        </w:r>
        <w:r>
          <w:rPr>
            <w:spacing w:val="-2"/>
            <w:sz w:val="24"/>
          </w:rPr>
          <w:t xml:space="preserve"> </w:t>
        </w:r>
        <w:r>
          <w:rPr>
            <w:sz w:val="24"/>
          </w:rPr>
          <w:t>of</w:t>
        </w:r>
        <w:r>
          <w:rPr>
            <w:spacing w:val="-2"/>
            <w:sz w:val="24"/>
          </w:rPr>
          <w:t xml:space="preserve"> </w:t>
        </w:r>
        <w:r>
          <w:rPr>
            <w:sz w:val="24"/>
          </w:rPr>
          <w:t>XAI</w:t>
        </w:r>
        <w:r>
          <w:rPr>
            <w:spacing w:val="-2"/>
            <w:sz w:val="24"/>
          </w:rPr>
          <w:t xml:space="preserve"> </w:t>
        </w:r>
        <w:r>
          <w:rPr>
            <w:sz w:val="24"/>
          </w:rPr>
          <w:t>Metrics</w:t>
        </w:r>
        <w:r>
          <w:rPr>
            <w:spacing w:val="-3"/>
            <w:sz w:val="24"/>
          </w:rPr>
          <w:t xml:space="preserve"> </w:t>
        </w:r>
        <w:r>
          <w:rPr>
            <w:spacing w:val="-2"/>
            <w:sz w:val="24"/>
          </w:rPr>
          <w:t>Results</w:t>
        </w:r>
      </w:hyperlink>
      <w:r>
        <w:rPr>
          <w:rFonts w:ascii="Times New Roman"/>
          <w:sz w:val="24"/>
        </w:rPr>
        <w:tab/>
      </w:r>
      <w:r>
        <w:rPr>
          <w:spacing w:val="-5"/>
          <w:sz w:val="24"/>
        </w:rPr>
        <w:t>24</w:t>
      </w:r>
    </w:p>
    <w:p w14:paraId="2BAC9D96" w14:textId="77777777" w:rsidR="00371737" w:rsidRDefault="00000000">
      <w:pPr>
        <w:pStyle w:val="ListParagraph"/>
        <w:numPr>
          <w:ilvl w:val="1"/>
          <w:numId w:val="7"/>
        </w:numPr>
        <w:tabs>
          <w:tab w:val="left" w:pos="1003"/>
          <w:tab w:val="right" w:leader="dot" w:pos="8838"/>
        </w:tabs>
        <w:ind w:hanging="538"/>
        <w:rPr>
          <w:sz w:val="24"/>
        </w:rPr>
      </w:pPr>
      <w:hyperlink w:anchor="_bookmark45" w:history="1">
        <w:r>
          <w:rPr>
            <w:spacing w:val="-4"/>
            <w:sz w:val="24"/>
          </w:rPr>
          <w:t>Friedman</w:t>
        </w:r>
        <w:r>
          <w:rPr>
            <w:spacing w:val="-7"/>
            <w:sz w:val="24"/>
          </w:rPr>
          <w:t xml:space="preserve"> </w:t>
        </w:r>
        <w:r>
          <w:rPr>
            <w:spacing w:val="-4"/>
            <w:sz w:val="24"/>
          </w:rPr>
          <w:t>Test</w:t>
        </w:r>
        <w:r>
          <w:rPr>
            <w:spacing w:val="-7"/>
            <w:sz w:val="24"/>
          </w:rPr>
          <w:t xml:space="preserve"> </w:t>
        </w:r>
        <w:r>
          <w:rPr>
            <w:spacing w:val="-4"/>
            <w:sz w:val="24"/>
          </w:rPr>
          <w:t>Statistics</w:t>
        </w:r>
      </w:hyperlink>
      <w:r>
        <w:rPr>
          <w:rFonts w:ascii="Times New Roman"/>
          <w:sz w:val="24"/>
        </w:rPr>
        <w:tab/>
      </w:r>
      <w:r>
        <w:rPr>
          <w:spacing w:val="-5"/>
          <w:sz w:val="24"/>
        </w:rPr>
        <w:t>24</w:t>
      </w:r>
    </w:p>
    <w:p w14:paraId="182641C3" w14:textId="77777777" w:rsidR="00371737" w:rsidRDefault="00000000">
      <w:pPr>
        <w:pStyle w:val="ListParagraph"/>
        <w:numPr>
          <w:ilvl w:val="1"/>
          <w:numId w:val="7"/>
        </w:numPr>
        <w:tabs>
          <w:tab w:val="left" w:pos="1003"/>
          <w:tab w:val="right" w:leader="dot" w:pos="8838"/>
        </w:tabs>
        <w:ind w:hanging="538"/>
        <w:rPr>
          <w:sz w:val="24"/>
        </w:rPr>
      </w:pPr>
      <w:hyperlink w:anchor="_bookmark49" w:history="1">
        <w:r>
          <w:rPr>
            <w:spacing w:val="-6"/>
            <w:sz w:val="24"/>
          </w:rPr>
          <w:t>Wilcoxon</w:t>
        </w:r>
        <w:r>
          <w:rPr>
            <w:spacing w:val="9"/>
            <w:sz w:val="24"/>
          </w:rPr>
          <w:t xml:space="preserve"> </w:t>
        </w:r>
        <w:r>
          <w:rPr>
            <w:spacing w:val="-6"/>
            <w:sz w:val="24"/>
          </w:rPr>
          <w:t>Signed-Rank</w:t>
        </w:r>
        <w:r>
          <w:rPr>
            <w:spacing w:val="10"/>
            <w:sz w:val="24"/>
          </w:rPr>
          <w:t xml:space="preserve"> </w:t>
        </w:r>
        <w:r>
          <w:rPr>
            <w:spacing w:val="-6"/>
            <w:sz w:val="24"/>
          </w:rPr>
          <w:t>Pairwise</w:t>
        </w:r>
        <w:r>
          <w:rPr>
            <w:spacing w:val="9"/>
            <w:sz w:val="24"/>
          </w:rPr>
          <w:t xml:space="preserve"> </w:t>
        </w:r>
        <w:r>
          <w:rPr>
            <w:spacing w:val="-6"/>
            <w:sz w:val="24"/>
          </w:rPr>
          <w:t>Tests</w:t>
        </w:r>
      </w:hyperlink>
      <w:r>
        <w:rPr>
          <w:rFonts w:ascii="Times New Roman"/>
          <w:sz w:val="24"/>
        </w:rPr>
        <w:tab/>
      </w:r>
      <w:r>
        <w:rPr>
          <w:spacing w:val="-5"/>
          <w:sz w:val="24"/>
        </w:rPr>
        <w:t>27</w:t>
      </w:r>
    </w:p>
    <w:p w14:paraId="0EB58725" w14:textId="77777777" w:rsidR="00371737" w:rsidRDefault="00371737">
      <w:pPr>
        <w:rPr>
          <w:sz w:val="24"/>
        </w:rPr>
        <w:sectPr w:rsidR="00371737" w:rsidSect="00FA1DAD">
          <w:pgSz w:w="12240" w:h="15840"/>
          <w:pgMar w:top="1820" w:right="1480" w:bottom="980" w:left="1700" w:header="0" w:footer="799" w:gutter="0"/>
          <w:cols w:space="720"/>
        </w:sectPr>
      </w:pPr>
    </w:p>
    <w:p w14:paraId="650E5DD9" w14:textId="77777777" w:rsidR="00371737" w:rsidRDefault="00371737">
      <w:pPr>
        <w:pStyle w:val="BodyText"/>
        <w:rPr>
          <w:sz w:val="49"/>
        </w:rPr>
      </w:pPr>
    </w:p>
    <w:p w14:paraId="73332BA4" w14:textId="77777777" w:rsidR="00371737" w:rsidRDefault="00371737">
      <w:pPr>
        <w:pStyle w:val="BodyText"/>
        <w:spacing w:before="166"/>
        <w:rPr>
          <w:sz w:val="49"/>
        </w:rPr>
      </w:pPr>
    </w:p>
    <w:p w14:paraId="0D1E1C4E" w14:textId="77777777" w:rsidR="00371737" w:rsidRDefault="00000000">
      <w:pPr>
        <w:pStyle w:val="Heading1"/>
      </w:pPr>
      <w:bookmarkStart w:id="12" w:name="List_of_Acronyms"/>
      <w:bookmarkStart w:id="13" w:name="_bookmark6"/>
      <w:bookmarkEnd w:id="12"/>
      <w:bookmarkEnd w:id="13"/>
      <w:r>
        <w:t>List</w:t>
      </w:r>
      <w:r>
        <w:rPr>
          <w:spacing w:val="11"/>
        </w:rPr>
        <w:t xml:space="preserve"> </w:t>
      </w:r>
      <w:r>
        <w:t>of</w:t>
      </w:r>
      <w:r>
        <w:rPr>
          <w:spacing w:val="12"/>
        </w:rPr>
        <w:t xml:space="preserve"> </w:t>
      </w:r>
      <w:r>
        <w:rPr>
          <w:spacing w:val="-2"/>
        </w:rPr>
        <w:t>Acronyms</w:t>
      </w:r>
    </w:p>
    <w:p w14:paraId="57309B33" w14:textId="77777777" w:rsidR="00371737" w:rsidRDefault="00371737">
      <w:pPr>
        <w:pStyle w:val="BodyText"/>
        <w:rPr>
          <w:b/>
          <w:sz w:val="49"/>
        </w:rPr>
      </w:pPr>
    </w:p>
    <w:p w14:paraId="7EBEDC93" w14:textId="77777777" w:rsidR="00371737" w:rsidRDefault="00371737">
      <w:pPr>
        <w:pStyle w:val="BodyText"/>
        <w:spacing w:before="55"/>
        <w:rPr>
          <w:b/>
          <w:sz w:val="49"/>
        </w:rPr>
      </w:pPr>
    </w:p>
    <w:p w14:paraId="7B20E690" w14:textId="77777777" w:rsidR="00371737" w:rsidRDefault="00000000">
      <w:pPr>
        <w:pStyle w:val="BodyText"/>
        <w:tabs>
          <w:tab w:val="left" w:pos="2370"/>
        </w:tabs>
        <w:ind w:left="1384"/>
      </w:pPr>
      <w:r>
        <w:rPr>
          <w:b/>
          <w:spacing w:val="-5"/>
        </w:rPr>
        <w:t>XAI</w:t>
      </w:r>
      <w:r>
        <w:rPr>
          <w:b/>
        </w:rPr>
        <w:tab/>
      </w:r>
      <w:r>
        <w:rPr>
          <w:spacing w:val="-2"/>
        </w:rPr>
        <w:t>Explainable</w:t>
      </w:r>
      <w:r>
        <w:rPr>
          <w:spacing w:val="-6"/>
        </w:rPr>
        <w:t xml:space="preserve"> </w:t>
      </w:r>
      <w:r>
        <w:rPr>
          <w:spacing w:val="-2"/>
        </w:rPr>
        <w:t>Artificial</w:t>
      </w:r>
      <w:r>
        <w:rPr>
          <w:spacing w:val="-5"/>
        </w:rPr>
        <w:t xml:space="preserve"> </w:t>
      </w:r>
      <w:r>
        <w:rPr>
          <w:spacing w:val="-2"/>
        </w:rPr>
        <w:t>Intelligence</w:t>
      </w:r>
    </w:p>
    <w:p w14:paraId="383A298F" w14:textId="77777777" w:rsidR="00371737" w:rsidRDefault="00000000">
      <w:pPr>
        <w:pStyle w:val="BodyText"/>
        <w:tabs>
          <w:tab w:val="left" w:pos="2370"/>
        </w:tabs>
        <w:spacing w:before="161"/>
        <w:ind w:left="1384"/>
      </w:pPr>
      <w:r>
        <w:rPr>
          <w:b/>
          <w:spacing w:val="-5"/>
        </w:rPr>
        <w:t>ANN</w:t>
      </w:r>
      <w:r>
        <w:rPr>
          <w:b/>
        </w:rPr>
        <w:tab/>
      </w:r>
      <w:r>
        <w:rPr>
          <w:spacing w:val="-2"/>
        </w:rPr>
        <w:t>Artificial</w:t>
      </w:r>
      <w:r>
        <w:rPr>
          <w:spacing w:val="-5"/>
        </w:rPr>
        <w:t xml:space="preserve"> </w:t>
      </w:r>
      <w:r>
        <w:rPr>
          <w:spacing w:val="-2"/>
        </w:rPr>
        <w:t>Neural</w:t>
      </w:r>
      <w:r>
        <w:rPr>
          <w:spacing w:val="-4"/>
        </w:rPr>
        <w:t xml:space="preserve"> </w:t>
      </w:r>
      <w:r>
        <w:rPr>
          <w:spacing w:val="-2"/>
        </w:rPr>
        <w:t>Network</w:t>
      </w:r>
    </w:p>
    <w:p w14:paraId="2A59278B" w14:textId="77777777" w:rsidR="00371737" w:rsidRDefault="00000000">
      <w:pPr>
        <w:pStyle w:val="BodyText"/>
        <w:tabs>
          <w:tab w:val="left" w:pos="2370"/>
        </w:tabs>
        <w:spacing w:before="160"/>
        <w:ind w:left="1384"/>
      </w:pPr>
      <w:r>
        <w:rPr>
          <w:b/>
          <w:spacing w:val="-4"/>
        </w:rPr>
        <w:t>SHAP</w:t>
      </w:r>
      <w:r>
        <w:rPr>
          <w:b/>
        </w:rPr>
        <w:tab/>
      </w:r>
      <w:proofErr w:type="spellStart"/>
      <w:r>
        <w:rPr>
          <w:spacing w:val="-2"/>
        </w:rPr>
        <w:t>SHapley</w:t>
      </w:r>
      <w:proofErr w:type="spellEnd"/>
      <w:r>
        <w:rPr>
          <w:spacing w:val="-6"/>
        </w:rPr>
        <w:t xml:space="preserve"> </w:t>
      </w:r>
      <w:r>
        <w:rPr>
          <w:spacing w:val="-2"/>
        </w:rPr>
        <w:t>Additive</w:t>
      </w:r>
      <w:r>
        <w:rPr>
          <w:spacing w:val="-6"/>
        </w:rPr>
        <w:t xml:space="preserve"> </w:t>
      </w:r>
      <w:proofErr w:type="spellStart"/>
      <w:r>
        <w:rPr>
          <w:spacing w:val="-2"/>
        </w:rPr>
        <w:t>exPlanations</w:t>
      </w:r>
      <w:proofErr w:type="spellEnd"/>
    </w:p>
    <w:p w14:paraId="394EDC1C" w14:textId="77777777" w:rsidR="00371737" w:rsidRDefault="00000000">
      <w:pPr>
        <w:pStyle w:val="BodyText"/>
        <w:tabs>
          <w:tab w:val="left" w:pos="2370"/>
        </w:tabs>
        <w:spacing w:before="161"/>
        <w:ind w:left="1384"/>
      </w:pPr>
      <w:r>
        <w:rPr>
          <w:b/>
          <w:spacing w:val="-4"/>
        </w:rPr>
        <w:t>LIME</w:t>
      </w:r>
      <w:r>
        <w:rPr>
          <w:b/>
        </w:rPr>
        <w:tab/>
      </w:r>
      <w:r>
        <w:rPr>
          <w:spacing w:val="-6"/>
        </w:rPr>
        <w:t>Local</w:t>
      </w:r>
      <w:r>
        <w:rPr>
          <w:spacing w:val="11"/>
        </w:rPr>
        <w:t xml:space="preserve"> </w:t>
      </w:r>
      <w:r>
        <w:rPr>
          <w:spacing w:val="-6"/>
        </w:rPr>
        <w:t>Interpretable</w:t>
      </w:r>
      <w:r>
        <w:rPr>
          <w:spacing w:val="11"/>
        </w:rPr>
        <w:t xml:space="preserve"> </w:t>
      </w:r>
      <w:r>
        <w:rPr>
          <w:spacing w:val="-6"/>
        </w:rPr>
        <w:t>Model-agnostic</w:t>
      </w:r>
      <w:r>
        <w:rPr>
          <w:spacing w:val="11"/>
        </w:rPr>
        <w:t xml:space="preserve"> </w:t>
      </w:r>
      <w:r>
        <w:rPr>
          <w:spacing w:val="-6"/>
        </w:rPr>
        <w:t>Explanations...</w:t>
      </w:r>
    </w:p>
    <w:p w14:paraId="215EE522" w14:textId="77777777" w:rsidR="00371737" w:rsidRDefault="00000000">
      <w:pPr>
        <w:pStyle w:val="BodyText"/>
        <w:tabs>
          <w:tab w:val="left" w:pos="2370"/>
        </w:tabs>
        <w:spacing w:before="161"/>
        <w:ind w:left="1384"/>
      </w:pPr>
      <w:proofErr w:type="spellStart"/>
      <w:r>
        <w:rPr>
          <w:b/>
          <w:spacing w:val="-4"/>
        </w:rPr>
        <w:t>DiCE</w:t>
      </w:r>
      <w:proofErr w:type="spellEnd"/>
      <w:r>
        <w:rPr>
          <w:b/>
        </w:rPr>
        <w:tab/>
      </w:r>
      <w:r>
        <w:rPr>
          <w:spacing w:val="-4"/>
        </w:rPr>
        <w:t>Diverse</w:t>
      </w:r>
      <w:r>
        <w:rPr>
          <w:spacing w:val="-1"/>
        </w:rPr>
        <w:t xml:space="preserve"> </w:t>
      </w:r>
      <w:r>
        <w:rPr>
          <w:spacing w:val="-4"/>
        </w:rPr>
        <w:t>Counterfactual</w:t>
      </w:r>
      <w:r>
        <w:t xml:space="preserve"> </w:t>
      </w:r>
      <w:r>
        <w:rPr>
          <w:spacing w:val="-4"/>
        </w:rPr>
        <w:t>Explanations</w:t>
      </w:r>
    </w:p>
    <w:p w14:paraId="5088FD5A" w14:textId="77777777" w:rsidR="00371737" w:rsidRDefault="00371737">
      <w:pPr>
        <w:sectPr w:rsidR="00371737" w:rsidSect="00FA1DAD">
          <w:pgSz w:w="12240" w:h="15840"/>
          <w:pgMar w:top="1820" w:right="1480" w:bottom="980" w:left="1700" w:header="0" w:footer="799" w:gutter="0"/>
          <w:cols w:space="720"/>
        </w:sectPr>
      </w:pPr>
    </w:p>
    <w:p w14:paraId="326C41C9" w14:textId="77777777" w:rsidR="00371737" w:rsidRDefault="00371737">
      <w:pPr>
        <w:pStyle w:val="BodyText"/>
        <w:rPr>
          <w:sz w:val="49"/>
        </w:rPr>
      </w:pPr>
    </w:p>
    <w:p w14:paraId="7E24788F" w14:textId="77777777" w:rsidR="00371737" w:rsidRDefault="00371737">
      <w:pPr>
        <w:pStyle w:val="BodyText"/>
        <w:spacing w:before="166"/>
        <w:rPr>
          <w:sz w:val="49"/>
        </w:rPr>
      </w:pPr>
    </w:p>
    <w:p w14:paraId="5831FD29" w14:textId="77777777" w:rsidR="00371737" w:rsidRDefault="00000000">
      <w:pPr>
        <w:pStyle w:val="Heading1"/>
        <w:spacing w:line="559" w:lineRule="auto"/>
        <w:ind w:right="3989"/>
      </w:pPr>
      <w:bookmarkStart w:id="14" w:name="Introduction"/>
      <w:bookmarkStart w:id="15" w:name="_bookmark7"/>
      <w:bookmarkEnd w:id="14"/>
      <w:bookmarkEnd w:id="15"/>
      <w:r>
        <w:t xml:space="preserve">Chapter 1 </w:t>
      </w:r>
      <w:r>
        <w:rPr>
          <w:spacing w:val="-2"/>
          <w:w w:val="90"/>
        </w:rPr>
        <w:t>Introduction</w:t>
      </w:r>
    </w:p>
    <w:p w14:paraId="10C9E770" w14:textId="77777777" w:rsidR="00371737" w:rsidRDefault="00000000">
      <w:pPr>
        <w:pStyle w:val="Heading2"/>
        <w:numPr>
          <w:ilvl w:val="1"/>
          <w:numId w:val="6"/>
        </w:numPr>
        <w:tabs>
          <w:tab w:val="left" w:pos="996"/>
        </w:tabs>
        <w:spacing w:before="293"/>
        <w:ind w:hanging="882"/>
      </w:pPr>
      <w:bookmarkStart w:id="16" w:name="Background"/>
      <w:bookmarkStart w:id="17" w:name="_bookmark8"/>
      <w:bookmarkEnd w:id="16"/>
      <w:bookmarkEnd w:id="17"/>
      <w:r>
        <w:rPr>
          <w:spacing w:val="-2"/>
        </w:rPr>
        <w:t>Background</w:t>
      </w:r>
    </w:p>
    <w:p w14:paraId="2CC0697D" w14:textId="77777777" w:rsidR="00371737" w:rsidRDefault="00000000">
      <w:pPr>
        <w:pStyle w:val="BodyText"/>
        <w:spacing w:before="376" w:line="381" w:lineRule="auto"/>
        <w:ind w:left="114" w:right="216"/>
        <w:jc w:val="both"/>
      </w:pPr>
      <w:r>
        <w:t xml:space="preserve">Credit card fraud costs the Financial Services industry billions of Euros in losses each year </w:t>
      </w:r>
      <w:hyperlink w:anchor="_bookmark84" w:history="1">
        <w:r>
          <w:t>(</w:t>
        </w:r>
        <w:proofErr w:type="spellStart"/>
        <w:r>
          <w:t>Nesvijevskaia</w:t>
        </w:r>
        <w:proofErr w:type="spellEnd"/>
        <w:r>
          <w:t xml:space="preserve">, </w:t>
        </w:r>
        <w:proofErr w:type="spellStart"/>
        <w:r>
          <w:t>Ouillade</w:t>
        </w:r>
        <w:proofErr w:type="spellEnd"/>
        <w:r>
          <w:t xml:space="preserve">, </w:t>
        </w:r>
        <w:proofErr w:type="spellStart"/>
        <w:r>
          <w:t>Guilmin</w:t>
        </w:r>
        <w:proofErr w:type="spellEnd"/>
        <w:r>
          <w:t>, &amp; Zucker,</w:t>
        </w:r>
      </w:hyperlink>
      <w:r>
        <w:t xml:space="preserve"> </w:t>
      </w:r>
      <w:hyperlink w:anchor="_bookmark84" w:history="1">
        <w:r>
          <w:t>2021).</w:t>
        </w:r>
      </w:hyperlink>
      <w:r>
        <w:rPr>
          <w:spacing w:val="40"/>
        </w:rPr>
        <w:t xml:space="preserve"> </w:t>
      </w:r>
      <w:r>
        <w:t xml:space="preserve">The need for ever </w:t>
      </w:r>
      <w:r>
        <w:rPr>
          <w:spacing w:val="-4"/>
        </w:rPr>
        <w:t>more</w:t>
      </w:r>
      <w:r>
        <w:rPr>
          <w:spacing w:val="-8"/>
        </w:rPr>
        <w:t xml:space="preserve"> </w:t>
      </w:r>
      <w:r>
        <w:rPr>
          <w:spacing w:val="-4"/>
        </w:rPr>
        <w:t>sophisticated</w:t>
      </w:r>
      <w:r>
        <w:rPr>
          <w:spacing w:val="-8"/>
        </w:rPr>
        <w:t xml:space="preserve"> </w:t>
      </w:r>
      <w:r>
        <w:rPr>
          <w:spacing w:val="-4"/>
        </w:rPr>
        <w:t>Machine</w:t>
      </w:r>
      <w:r>
        <w:rPr>
          <w:spacing w:val="-8"/>
        </w:rPr>
        <w:t xml:space="preserve"> </w:t>
      </w:r>
      <w:r>
        <w:rPr>
          <w:spacing w:val="-4"/>
        </w:rPr>
        <w:t>Learning</w:t>
      </w:r>
      <w:r>
        <w:rPr>
          <w:spacing w:val="-7"/>
        </w:rPr>
        <w:t xml:space="preserve"> </w:t>
      </w:r>
      <w:r>
        <w:rPr>
          <w:spacing w:val="-4"/>
        </w:rPr>
        <w:t>techniques</w:t>
      </w:r>
      <w:r>
        <w:rPr>
          <w:spacing w:val="-8"/>
        </w:rPr>
        <w:t xml:space="preserve"> </w:t>
      </w:r>
      <w:r>
        <w:rPr>
          <w:spacing w:val="-4"/>
        </w:rPr>
        <w:t>to</w:t>
      </w:r>
      <w:r>
        <w:rPr>
          <w:spacing w:val="-7"/>
        </w:rPr>
        <w:t xml:space="preserve"> </w:t>
      </w:r>
      <w:r>
        <w:rPr>
          <w:spacing w:val="-4"/>
        </w:rPr>
        <w:t>tackle</w:t>
      </w:r>
      <w:r>
        <w:rPr>
          <w:spacing w:val="-8"/>
        </w:rPr>
        <w:t xml:space="preserve"> </w:t>
      </w:r>
      <w:r>
        <w:rPr>
          <w:spacing w:val="-4"/>
        </w:rPr>
        <w:t>this</w:t>
      </w:r>
      <w:r>
        <w:rPr>
          <w:spacing w:val="-8"/>
        </w:rPr>
        <w:t xml:space="preserve"> </w:t>
      </w:r>
      <w:r>
        <w:rPr>
          <w:spacing w:val="-4"/>
        </w:rPr>
        <w:t>problem</w:t>
      </w:r>
      <w:r>
        <w:rPr>
          <w:spacing w:val="-7"/>
        </w:rPr>
        <w:t xml:space="preserve"> </w:t>
      </w:r>
      <w:r>
        <w:rPr>
          <w:spacing w:val="-4"/>
        </w:rPr>
        <w:t>has</w:t>
      </w:r>
      <w:r>
        <w:rPr>
          <w:spacing w:val="-8"/>
        </w:rPr>
        <w:t xml:space="preserve"> </w:t>
      </w:r>
      <w:r>
        <w:rPr>
          <w:spacing w:val="-4"/>
        </w:rPr>
        <w:t>been</w:t>
      </w:r>
      <w:r>
        <w:rPr>
          <w:spacing w:val="-7"/>
        </w:rPr>
        <w:t xml:space="preserve"> </w:t>
      </w:r>
      <w:r>
        <w:rPr>
          <w:spacing w:val="-4"/>
        </w:rPr>
        <w:t xml:space="preserve">well </w:t>
      </w:r>
      <w:r>
        <w:t>established</w:t>
      </w:r>
      <w:r>
        <w:rPr>
          <w:spacing w:val="-14"/>
        </w:rPr>
        <w:t xml:space="preserve"> </w:t>
      </w:r>
      <w:r>
        <w:t>by</w:t>
      </w:r>
      <w:r>
        <w:rPr>
          <w:spacing w:val="-14"/>
        </w:rPr>
        <w:t xml:space="preserve"> </w:t>
      </w:r>
      <w:r>
        <w:t>academic</w:t>
      </w:r>
      <w:r>
        <w:rPr>
          <w:spacing w:val="-14"/>
        </w:rPr>
        <w:t xml:space="preserve"> </w:t>
      </w:r>
      <w:r>
        <w:t>observers</w:t>
      </w:r>
      <w:r>
        <w:rPr>
          <w:spacing w:val="-14"/>
        </w:rPr>
        <w:t xml:space="preserve"> </w:t>
      </w:r>
      <w:r>
        <w:t>such</w:t>
      </w:r>
      <w:r>
        <w:rPr>
          <w:spacing w:val="-14"/>
        </w:rPr>
        <w:t xml:space="preserve"> </w:t>
      </w:r>
      <w:r>
        <w:t>as</w:t>
      </w:r>
      <w:r>
        <w:rPr>
          <w:spacing w:val="-14"/>
        </w:rPr>
        <w:t xml:space="preserve"> </w:t>
      </w:r>
      <w:hyperlink w:anchor="_bookmark66" w:history="1">
        <w:r>
          <w:t>(Dal</w:t>
        </w:r>
        <w:r>
          <w:rPr>
            <w:spacing w:val="-14"/>
          </w:rPr>
          <w:t xml:space="preserve"> </w:t>
        </w:r>
        <w:proofErr w:type="spellStart"/>
        <w:r>
          <w:t>Pozzolo</w:t>
        </w:r>
        <w:proofErr w:type="spellEnd"/>
        <w:r>
          <w:rPr>
            <w:spacing w:val="-14"/>
          </w:rPr>
          <w:t xml:space="preserve"> </w:t>
        </w:r>
        <w:r>
          <w:t>et</w:t>
        </w:r>
        <w:r>
          <w:rPr>
            <w:spacing w:val="-14"/>
          </w:rPr>
          <w:t xml:space="preserve"> </w:t>
        </w:r>
        <w:r>
          <w:t>al.,</w:t>
        </w:r>
      </w:hyperlink>
      <w:r>
        <w:rPr>
          <w:spacing w:val="-13"/>
        </w:rPr>
        <w:t xml:space="preserve"> </w:t>
      </w:r>
      <w:hyperlink w:anchor="_bookmark66" w:history="1">
        <w:r>
          <w:t>2014)</w:t>
        </w:r>
      </w:hyperlink>
      <w:r>
        <w:rPr>
          <w:spacing w:val="-14"/>
        </w:rPr>
        <w:t xml:space="preserve"> </w:t>
      </w:r>
      <w:r>
        <w:t>and</w:t>
      </w:r>
      <w:r>
        <w:rPr>
          <w:spacing w:val="-14"/>
        </w:rPr>
        <w:t xml:space="preserve"> </w:t>
      </w:r>
      <w:r>
        <w:t>(P</w:t>
      </w:r>
      <w:hyperlink w:anchor="_bookmark94" w:history="1">
        <w:r>
          <w:t>.</w:t>
        </w:r>
        <w:r>
          <w:rPr>
            <w:spacing w:val="-14"/>
          </w:rPr>
          <w:t xml:space="preserve"> </w:t>
        </w:r>
        <w:r>
          <w:t>Sharma</w:t>
        </w:r>
      </w:hyperlink>
      <w:r>
        <w:t xml:space="preserve"> </w:t>
      </w:r>
      <w:hyperlink w:anchor="_bookmark94" w:history="1">
        <w:r>
          <w:rPr>
            <w:spacing w:val="-2"/>
          </w:rPr>
          <w:t>&amp;</w:t>
        </w:r>
        <w:r>
          <w:rPr>
            <w:spacing w:val="-12"/>
          </w:rPr>
          <w:t xml:space="preserve"> </w:t>
        </w:r>
        <w:r>
          <w:rPr>
            <w:spacing w:val="-2"/>
          </w:rPr>
          <w:t>Priyanka,</w:t>
        </w:r>
      </w:hyperlink>
      <w:r>
        <w:rPr>
          <w:spacing w:val="-10"/>
        </w:rPr>
        <w:t xml:space="preserve"> </w:t>
      </w:r>
      <w:hyperlink w:anchor="_bookmark94" w:history="1">
        <w:r>
          <w:rPr>
            <w:spacing w:val="-2"/>
          </w:rPr>
          <w:t>2020).</w:t>
        </w:r>
      </w:hyperlink>
      <w:r>
        <w:rPr>
          <w:spacing w:val="12"/>
        </w:rPr>
        <w:t xml:space="preserve"> </w:t>
      </w:r>
      <w:r>
        <w:rPr>
          <w:spacing w:val="-2"/>
        </w:rPr>
        <w:t>Research</w:t>
      </w:r>
      <w:r>
        <w:rPr>
          <w:spacing w:val="-12"/>
        </w:rPr>
        <w:t xml:space="preserve"> </w:t>
      </w:r>
      <w:r>
        <w:rPr>
          <w:spacing w:val="-2"/>
        </w:rPr>
        <w:t>by</w:t>
      </w:r>
      <w:r>
        <w:rPr>
          <w:spacing w:val="-12"/>
        </w:rPr>
        <w:t xml:space="preserve"> </w:t>
      </w:r>
      <w:hyperlink w:anchor="_bookmark93" w:history="1">
        <w:r>
          <w:rPr>
            <w:spacing w:val="-2"/>
          </w:rPr>
          <w:t>(A.</w:t>
        </w:r>
        <w:r>
          <w:rPr>
            <w:spacing w:val="-12"/>
          </w:rPr>
          <w:t xml:space="preserve"> </w:t>
        </w:r>
        <w:r>
          <w:rPr>
            <w:spacing w:val="-2"/>
          </w:rPr>
          <w:t>Sharma</w:t>
        </w:r>
        <w:r>
          <w:rPr>
            <w:spacing w:val="-12"/>
          </w:rPr>
          <w:t xml:space="preserve"> </w:t>
        </w:r>
        <w:r>
          <w:rPr>
            <w:spacing w:val="-2"/>
          </w:rPr>
          <w:t>&amp;</w:t>
        </w:r>
        <w:r>
          <w:rPr>
            <w:spacing w:val="-12"/>
          </w:rPr>
          <w:t xml:space="preserve"> </w:t>
        </w:r>
        <w:proofErr w:type="spellStart"/>
        <w:r>
          <w:rPr>
            <w:spacing w:val="-2"/>
          </w:rPr>
          <w:t>Bathla</w:t>
        </w:r>
        <w:proofErr w:type="spellEnd"/>
        <w:r>
          <w:rPr>
            <w:spacing w:val="-2"/>
          </w:rPr>
          <w:t>,</w:t>
        </w:r>
      </w:hyperlink>
      <w:r>
        <w:rPr>
          <w:spacing w:val="-10"/>
        </w:rPr>
        <w:t xml:space="preserve"> </w:t>
      </w:r>
      <w:hyperlink w:anchor="_bookmark93" w:history="1">
        <w:r>
          <w:rPr>
            <w:spacing w:val="-2"/>
          </w:rPr>
          <w:t>2020)</w:t>
        </w:r>
      </w:hyperlink>
      <w:r>
        <w:rPr>
          <w:spacing w:val="-12"/>
        </w:rPr>
        <w:t xml:space="preserve"> </w:t>
      </w:r>
      <w:r>
        <w:rPr>
          <w:spacing w:val="-2"/>
        </w:rPr>
        <w:t>and</w:t>
      </w:r>
      <w:r>
        <w:rPr>
          <w:spacing w:val="-12"/>
        </w:rPr>
        <w:t xml:space="preserve"> </w:t>
      </w:r>
      <w:hyperlink w:anchor="_bookmark63" w:history="1">
        <w:r>
          <w:rPr>
            <w:spacing w:val="-2"/>
          </w:rPr>
          <w:t>(</w:t>
        </w:r>
        <w:proofErr w:type="spellStart"/>
        <w:r>
          <w:rPr>
            <w:spacing w:val="-2"/>
          </w:rPr>
          <w:t>Batageri</w:t>
        </w:r>
        <w:proofErr w:type="spellEnd"/>
        <w:r>
          <w:rPr>
            <w:spacing w:val="-12"/>
          </w:rPr>
          <w:t xml:space="preserve"> </w:t>
        </w:r>
        <w:r>
          <w:rPr>
            <w:spacing w:val="-2"/>
          </w:rPr>
          <w:t>&amp;</w:t>
        </w:r>
        <w:r>
          <w:rPr>
            <w:spacing w:val="-12"/>
          </w:rPr>
          <w:t xml:space="preserve"> </w:t>
        </w:r>
        <w:r>
          <w:rPr>
            <w:spacing w:val="-2"/>
          </w:rPr>
          <w:t>Kumar,</w:t>
        </w:r>
      </w:hyperlink>
      <w:r>
        <w:rPr>
          <w:spacing w:val="-2"/>
        </w:rPr>
        <w:t xml:space="preserve"> </w:t>
      </w:r>
      <w:hyperlink w:anchor="_bookmark63" w:history="1">
        <w:r>
          <w:rPr>
            <w:spacing w:val="-4"/>
          </w:rPr>
          <w:t>2021)</w:t>
        </w:r>
      </w:hyperlink>
      <w:r>
        <w:rPr>
          <w:spacing w:val="-5"/>
        </w:rPr>
        <w:t xml:space="preserve"> </w:t>
      </w:r>
      <w:r>
        <w:rPr>
          <w:spacing w:val="-4"/>
        </w:rPr>
        <w:t>are</w:t>
      </w:r>
      <w:r>
        <w:rPr>
          <w:spacing w:val="-5"/>
        </w:rPr>
        <w:t xml:space="preserve"> </w:t>
      </w:r>
      <w:r>
        <w:rPr>
          <w:spacing w:val="-4"/>
        </w:rPr>
        <w:t>examples</w:t>
      </w:r>
      <w:r>
        <w:rPr>
          <w:spacing w:val="-5"/>
        </w:rPr>
        <w:t xml:space="preserve"> </w:t>
      </w:r>
      <w:r>
        <w:rPr>
          <w:spacing w:val="-4"/>
        </w:rPr>
        <w:t>of</w:t>
      </w:r>
      <w:r>
        <w:rPr>
          <w:spacing w:val="-5"/>
        </w:rPr>
        <w:t xml:space="preserve"> </w:t>
      </w:r>
      <w:r>
        <w:rPr>
          <w:spacing w:val="-4"/>
        </w:rPr>
        <w:t>work</w:t>
      </w:r>
      <w:r>
        <w:rPr>
          <w:spacing w:val="-5"/>
        </w:rPr>
        <w:t xml:space="preserve"> </w:t>
      </w:r>
      <w:r>
        <w:rPr>
          <w:spacing w:val="-4"/>
        </w:rPr>
        <w:t>in</w:t>
      </w:r>
      <w:r>
        <w:rPr>
          <w:spacing w:val="-5"/>
        </w:rPr>
        <w:t xml:space="preserve"> </w:t>
      </w:r>
      <w:r>
        <w:rPr>
          <w:spacing w:val="-4"/>
        </w:rPr>
        <w:t>this</w:t>
      </w:r>
      <w:r>
        <w:rPr>
          <w:spacing w:val="-5"/>
        </w:rPr>
        <w:t xml:space="preserve"> </w:t>
      </w:r>
      <w:r>
        <w:rPr>
          <w:spacing w:val="-4"/>
        </w:rPr>
        <w:t>field</w:t>
      </w:r>
      <w:r>
        <w:rPr>
          <w:spacing w:val="-5"/>
        </w:rPr>
        <w:t xml:space="preserve"> </w:t>
      </w:r>
      <w:r>
        <w:rPr>
          <w:spacing w:val="-4"/>
        </w:rPr>
        <w:t>to</w:t>
      </w:r>
      <w:r>
        <w:rPr>
          <w:spacing w:val="-5"/>
        </w:rPr>
        <w:t xml:space="preserve"> </w:t>
      </w:r>
      <w:r>
        <w:rPr>
          <w:spacing w:val="-4"/>
        </w:rPr>
        <w:t>improve</w:t>
      </w:r>
      <w:r>
        <w:rPr>
          <w:spacing w:val="-5"/>
        </w:rPr>
        <w:t xml:space="preserve"> </w:t>
      </w:r>
      <w:r>
        <w:rPr>
          <w:spacing w:val="-4"/>
        </w:rPr>
        <w:t>fraud</w:t>
      </w:r>
      <w:r>
        <w:rPr>
          <w:spacing w:val="-5"/>
        </w:rPr>
        <w:t xml:space="preserve"> </w:t>
      </w:r>
      <w:r>
        <w:rPr>
          <w:spacing w:val="-4"/>
        </w:rPr>
        <w:t>detection</w:t>
      </w:r>
      <w:r>
        <w:rPr>
          <w:spacing w:val="-5"/>
        </w:rPr>
        <w:t xml:space="preserve"> </w:t>
      </w:r>
      <w:r>
        <w:rPr>
          <w:spacing w:val="-4"/>
        </w:rPr>
        <w:t>rates</w:t>
      </w:r>
      <w:r>
        <w:rPr>
          <w:spacing w:val="-5"/>
        </w:rPr>
        <w:t xml:space="preserve"> </w:t>
      </w:r>
      <w:r>
        <w:rPr>
          <w:spacing w:val="-4"/>
        </w:rPr>
        <w:t>through</w:t>
      </w:r>
      <w:r>
        <w:rPr>
          <w:spacing w:val="-5"/>
        </w:rPr>
        <w:t xml:space="preserve"> </w:t>
      </w:r>
      <w:r>
        <w:rPr>
          <w:spacing w:val="-4"/>
        </w:rPr>
        <w:t>ever more sophisticated neural network algorithms.</w:t>
      </w:r>
      <w:r>
        <w:rPr>
          <w:spacing w:val="28"/>
        </w:rPr>
        <w:t xml:space="preserve"> </w:t>
      </w:r>
      <w:r>
        <w:rPr>
          <w:spacing w:val="-4"/>
        </w:rPr>
        <w:t xml:space="preserve">However, many researchers highlight </w:t>
      </w:r>
      <w:r>
        <w:t>the</w:t>
      </w:r>
      <w:r>
        <w:rPr>
          <w:spacing w:val="-2"/>
        </w:rPr>
        <w:t xml:space="preserve"> </w:t>
      </w:r>
      <w:r>
        <w:t>parallel</w:t>
      </w:r>
      <w:r>
        <w:rPr>
          <w:spacing w:val="-2"/>
        </w:rPr>
        <w:t xml:space="preserve"> </w:t>
      </w:r>
      <w:r>
        <w:t>challenge</w:t>
      </w:r>
      <w:r>
        <w:rPr>
          <w:spacing w:val="-2"/>
        </w:rPr>
        <w:t xml:space="preserve"> </w:t>
      </w:r>
      <w:r>
        <w:t>that</w:t>
      </w:r>
      <w:r>
        <w:rPr>
          <w:spacing w:val="-2"/>
        </w:rPr>
        <w:t xml:space="preserve"> </w:t>
      </w:r>
      <w:r>
        <w:t>these</w:t>
      </w:r>
      <w:r>
        <w:rPr>
          <w:spacing w:val="-1"/>
        </w:rPr>
        <w:t xml:space="preserve"> </w:t>
      </w:r>
      <w:r>
        <w:rPr>
          <w:rFonts w:ascii="Times New Roman" w:hAnsi="Times New Roman"/>
          <w:i/>
        </w:rPr>
        <w:t>‘black</w:t>
      </w:r>
      <w:r>
        <w:rPr>
          <w:rFonts w:ascii="Times New Roman" w:hAnsi="Times New Roman"/>
          <w:i/>
          <w:spacing w:val="-1"/>
        </w:rPr>
        <w:t xml:space="preserve"> </w:t>
      </w:r>
      <w:r>
        <w:rPr>
          <w:rFonts w:ascii="Times New Roman" w:hAnsi="Times New Roman"/>
          <w:i/>
        </w:rPr>
        <w:t xml:space="preserve">box’ </w:t>
      </w:r>
      <w:r>
        <w:t>models</w:t>
      </w:r>
      <w:r>
        <w:rPr>
          <w:spacing w:val="-2"/>
        </w:rPr>
        <w:t xml:space="preserve"> </w:t>
      </w:r>
      <w:r>
        <w:t>need</w:t>
      </w:r>
      <w:r>
        <w:rPr>
          <w:spacing w:val="-2"/>
        </w:rPr>
        <w:t xml:space="preserve"> </w:t>
      </w:r>
      <w:r>
        <w:t>to</w:t>
      </w:r>
      <w:r>
        <w:rPr>
          <w:spacing w:val="-2"/>
        </w:rPr>
        <w:t xml:space="preserve"> </w:t>
      </w:r>
      <w:r>
        <w:t>be</w:t>
      </w:r>
      <w:r>
        <w:rPr>
          <w:spacing w:val="-2"/>
        </w:rPr>
        <w:t xml:space="preserve"> </w:t>
      </w:r>
      <w:r>
        <w:t>held</w:t>
      </w:r>
      <w:r>
        <w:rPr>
          <w:spacing w:val="-2"/>
        </w:rPr>
        <w:t xml:space="preserve"> </w:t>
      </w:r>
      <w:r>
        <w:t>accountable</w:t>
      </w:r>
      <w:r>
        <w:rPr>
          <w:spacing w:val="-2"/>
        </w:rPr>
        <w:t xml:space="preserve"> </w:t>
      </w:r>
      <w:r>
        <w:t xml:space="preserve">for the individual fraud classifications that they make </w:t>
      </w:r>
      <w:hyperlink w:anchor="_bookmark97" w:history="1">
        <w:r>
          <w:t>(</w:t>
        </w:r>
        <w:proofErr w:type="spellStart"/>
        <w:r>
          <w:t>T.Y.Wu</w:t>
        </w:r>
        <w:proofErr w:type="spellEnd"/>
        <w:r>
          <w:t xml:space="preserve"> &amp; </w:t>
        </w:r>
        <w:proofErr w:type="spellStart"/>
        <w:r>
          <w:t>Y.T.Wang</w:t>
        </w:r>
        <w:proofErr w:type="spellEnd"/>
        <w:r>
          <w:t>,</w:t>
        </w:r>
      </w:hyperlink>
      <w:r>
        <w:t xml:space="preserve"> </w:t>
      </w:r>
      <w:hyperlink w:anchor="_bookmark97" w:history="1">
        <w:r>
          <w:t>2021).</w:t>
        </w:r>
      </w:hyperlink>
    </w:p>
    <w:p w14:paraId="6C9BA3EB" w14:textId="5A2E21D0" w:rsidR="00371737" w:rsidRDefault="00000000">
      <w:pPr>
        <w:pStyle w:val="BodyText"/>
        <w:spacing w:line="379" w:lineRule="auto"/>
        <w:ind w:left="114" w:right="218" w:firstLine="351"/>
        <w:jc w:val="both"/>
      </w:pPr>
      <w:hyperlink w:anchor="_bookmark73" w:history="1">
        <w:r>
          <w:rPr>
            <w:spacing w:val="-4"/>
          </w:rPr>
          <w:t>(</w:t>
        </w:r>
        <w:proofErr w:type="spellStart"/>
        <w:r>
          <w:rPr>
            <w:spacing w:val="-4"/>
          </w:rPr>
          <w:t>Ignatiev</w:t>
        </w:r>
        <w:proofErr w:type="spellEnd"/>
        <w:r>
          <w:rPr>
            <w:spacing w:val="-4"/>
          </w:rPr>
          <w:t>,</w:t>
        </w:r>
      </w:hyperlink>
      <w:r>
        <w:rPr>
          <w:spacing w:val="-11"/>
        </w:rPr>
        <w:t xml:space="preserve"> </w:t>
      </w:r>
      <w:hyperlink w:anchor="_bookmark73" w:history="1">
        <w:r>
          <w:rPr>
            <w:spacing w:val="-4"/>
          </w:rPr>
          <w:t>2020)</w:t>
        </w:r>
      </w:hyperlink>
      <w:r>
        <w:rPr>
          <w:spacing w:val="-10"/>
        </w:rPr>
        <w:t xml:space="preserve"> </w:t>
      </w:r>
      <w:r>
        <w:rPr>
          <w:spacing w:val="-4"/>
        </w:rPr>
        <w:t>focuses</w:t>
      </w:r>
      <w:r>
        <w:rPr>
          <w:spacing w:val="-11"/>
        </w:rPr>
        <w:t xml:space="preserve"> </w:t>
      </w:r>
      <w:r>
        <w:rPr>
          <w:spacing w:val="-4"/>
        </w:rPr>
        <w:t>on</w:t>
      </w:r>
      <w:r>
        <w:rPr>
          <w:spacing w:val="-10"/>
        </w:rPr>
        <w:t xml:space="preserve"> </w:t>
      </w:r>
      <w:r>
        <w:rPr>
          <w:spacing w:val="-4"/>
        </w:rPr>
        <w:t>the</w:t>
      </w:r>
      <w:r>
        <w:rPr>
          <w:spacing w:val="-11"/>
        </w:rPr>
        <w:t xml:space="preserve"> </w:t>
      </w:r>
      <w:r>
        <w:rPr>
          <w:spacing w:val="-4"/>
        </w:rPr>
        <w:t>need</w:t>
      </w:r>
      <w:r>
        <w:rPr>
          <w:spacing w:val="-10"/>
        </w:rPr>
        <w:t xml:space="preserve"> </w:t>
      </w:r>
      <w:r>
        <w:rPr>
          <w:spacing w:val="-4"/>
        </w:rPr>
        <w:t>for</w:t>
      </w:r>
      <w:r>
        <w:rPr>
          <w:spacing w:val="-11"/>
        </w:rPr>
        <w:t xml:space="preserve"> </w:t>
      </w:r>
      <w:r>
        <w:rPr>
          <w:spacing w:val="-4"/>
        </w:rPr>
        <w:t>Explainable</w:t>
      </w:r>
      <w:r>
        <w:rPr>
          <w:spacing w:val="-10"/>
        </w:rPr>
        <w:t xml:space="preserve"> </w:t>
      </w:r>
      <w:r>
        <w:rPr>
          <w:spacing w:val="-4"/>
        </w:rPr>
        <w:t>Artificial</w:t>
      </w:r>
      <w:r>
        <w:rPr>
          <w:spacing w:val="-11"/>
        </w:rPr>
        <w:t xml:space="preserve"> </w:t>
      </w:r>
      <w:r>
        <w:rPr>
          <w:spacing w:val="-4"/>
        </w:rPr>
        <w:t>Intelligence</w:t>
      </w:r>
      <w:r>
        <w:rPr>
          <w:spacing w:val="-10"/>
        </w:rPr>
        <w:t xml:space="preserve"> </w:t>
      </w:r>
      <w:r>
        <w:rPr>
          <w:spacing w:val="-4"/>
        </w:rPr>
        <w:t>(XAI)</w:t>
      </w:r>
      <w:r>
        <w:rPr>
          <w:spacing w:val="-11"/>
        </w:rPr>
        <w:t xml:space="preserve"> </w:t>
      </w:r>
      <w:r>
        <w:rPr>
          <w:spacing w:val="-4"/>
        </w:rPr>
        <w:t xml:space="preserve">to </w:t>
      </w:r>
      <w:r>
        <w:rPr>
          <w:spacing w:val="-2"/>
        </w:rPr>
        <w:t>be</w:t>
      </w:r>
      <w:r>
        <w:rPr>
          <w:spacing w:val="-8"/>
        </w:rPr>
        <w:t xml:space="preserve"> </w:t>
      </w:r>
      <w:r>
        <w:rPr>
          <w:rFonts w:ascii="Times New Roman" w:hAnsi="Times New Roman"/>
          <w:i/>
          <w:spacing w:val="-2"/>
        </w:rPr>
        <w:t>trustable</w:t>
      </w:r>
      <w:r>
        <w:rPr>
          <w:spacing w:val="-2"/>
        </w:rPr>
        <w:t>,</w:t>
      </w:r>
      <w:r>
        <w:rPr>
          <w:spacing w:val="-6"/>
        </w:rPr>
        <w:t xml:space="preserve"> </w:t>
      </w:r>
      <w:r>
        <w:rPr>
          <w:spacing w:val="-2"/>
        </w:rPr>
        <w:t>while</w:t>
      </w:r>
      <w:r>
        <w:rPr>
          <w:spacing w:val="-8"/>
        </w:rPr>
        <w:t xml:space="preserve"> </w:t>
      </w:r>
      <w:hyperlink w:anchor="_bookmark64" w:history="1">
        <w:r>
          <w:rPr>
            <w:spacing w:val="-2"/>
          </w:rPr>
          <w:t>(Carvalho,</w:t>
        </w:r>
        <w:r>
          <w:rPr>
            <w:spacing w:val="-6"/>
          </w:rPr>
          <w:t xml:space="preserve"> </w:t>
        </w:r>
        <w:r>
          <w:rPr>
            <w:spacing w:val="-2"/>
          </w:rPr>
          <w:t>Pereira,</w:t>
        </w:r>
        <w:r>
          <w:rPr>
            <w:spacing w:val="-8"/>
          </w:rPr>
          <w:t xml:space="preserve"> </w:t>
        </w:r>
        <w:r>
          <w:rPr>
            <w:spacing w:val="-2"/>
          </w:rPr>
          <w:t>&amp;</w:t>
        </w:r>
        <w:r>
          <w:rPr>
            <w:spacing w:val="-8"/>
          </w:rPr>
          <w:t xml:space="preserve"> </w:t>
        </w:r>
        <w:r>
          <w:rPr>
            <w:spacing w:val="-2"/>
          </w:rPr>
          <w:t>Cardoso,</w:t>
        </w:r>
      </w:hyperlink>
      <w:r>
        <w:rPr>
          <w:spacing w:val="-6"/>
        </w:rPr>
        <w:t xml:space="preserve"> </w:t>
      </w:r>
      <w:hyperlink w:anchor="_bookmark64" w:history="1">
        <w:r>
          <w:rPr>
            <w:spacing w:val="-2"/>
          </w:rPr>
          <w:t>2019)</w:t>
        </w:r>
      </w:hyperlink>
      <w:r>
        <w:rPr>
          <w:spacing w:val="-8"/>
        </w:rPr>
        <w:t xml:space="preserve"> </w:t>
      </w:r>
      <w:r>
        <w:rPr>
          <w:spacing w:val="-2"/>
        </w:rPr>
        <w:t>are</w:t>
      </w:r>
      <w:r>
        <w:rPr>
          <w:spacing w:val="-8"/>
        </w:rPr>
        <w:t xml:space="preserve"> </w:t>
      </w:r>
      <w:r>
        <w:rPr>
          <w:spacing w:val="-2"/>
        </w:rPr>
        <w:t>more</w:t>
      </w:r>
      <w:r>
        <w:rPr>
          <w:spacing w:val="-8"/>
        </w:rPr>
        <w:t xml:space="preserve"> </w:t>
      </w:r>
      <w:r>
        <w:rPr>
          <w:spacing w:val="-2"/>
        </w:rPr>
        <w:t>emphatic</w:t>
      </w:r>
      <w:r>
        <w:rPr>
          <w:spacing w:val="-8"/>
        </w:rPr>
        <w:t xml:space="preserve"> </w:t>
      </w:r>
      <w:r>
        <w:rPr>
          <w:spacing w:val="-2"/>
        </w:rPr>
        <w:t>about</w:t>
      </w:r>
      <w:r>
        <w:rPr>
          <w:spacing w:val="-8"/>
        </w:rPr>
        <w:t xml:space="preserve"> </w:t>
      </w:r>
      <w:r>
        <w:rPr>
          <w:spacing w:val="-2"/>
        </w:rPr>
        <w:t xml:space="preserve">the </w:t>
      </w:r>
      <w:r>
        <w:t>European</w:t>
      </w:r>
      <w:r>
        <w:rPr>
          <w:spacing w:val="-13"/>
        </w:rPr>
        <w:t xml:space="preserve"> </w:t>
      </w:r>
      <w:r>
        <w:t>Union’s</w:t>
      </w:r>
      <w:r>
        <w:rPr>
          <w:spacing w:val="-13"/>
        </w:rPr>
        <w:t xml:space="preserve"> </w:t>
      </w:r>
      <w:r>
        <w:t>legal</w:t>
      </w:r>
      <w:r>
        <w:rPr>
          <w:spacing w:val="-13"/>
        </w:rPr>
        <w:t xml:space="preserve"> </w:t>
      </w:r>
      <w:r>
        <w:t>demands</w:t>
      </w:r>
      <w:r>
        <w:rPr>
          <w:spacing w:val="-13"/>
        </w:rPr>
        <w:t xml:space="preserve"> </w:t>
      </w:r>
      <w:r>
        <w:t>that</w:t>
      </w:r>
      <w:r>
        <w:rPr>
          <w:spacing w:val="-13"/>
        </w:rPr>
        <w:t xml:space="preserve"> </w:t>
      </w:r>
      <w:r>
        <w:t>all</w:t>
      </w:r>
      <w:r>
        <w:rPr>
          <w:spacing w:val="-13"/>
        </w:rPr>
        <w:t xml:space="preserve"> </w:t>
      </w:r>
      <w:r>
        <w:t>automated</w:t>
      </w:r>
      <w:r>
        <w:rPr>
          <w:spacing w:val="-13"/>
        </w:rPr>
        <w:t xml:space="preserve"> </w:t>
      </w:r>
      <w:del w:id="18" w:author="Bujar Raufi" w:date="2023-12-28T12:34:00Z">
        <w:r w:rsidDel="00DC582F">
          <w:delText>decision</w:delText>
        </w:r>
        <w:r w:rsidDel="00DC582F">
          <w:rPr>
            <w:spacing w:val="-13"/>
          </w:rPr>
          <w:delText xml:space="preserve"> </w:delText>
        </w:r>
      </w:del>
      <w:ins w:id="19" w:author="Bujar Raufi" w:date="2023-12-28T12:34:00Z">
        <w:r w:rsidR="00DC582F">
          <w:t>decision</w:t>
        </w:r>
        <w:r w:rsidR="00DC582F">
          <w:rPr>
            <w:spacing w:val="-13"/>
          </w:rPr>
          <w:t>-</w:t>
        </w:r>
      </w:ins>
      <w:r>
        <w:t>making</w:t>
      </w:r>
      <w:r>
        <w:rPr>
          <w:spacing w:val="-13"/>
        </w:rPr>
        <w:t xml:space="preserve"> </w:t>
      </w:r>
      <w:r>
        <w:t>about</w:t>
      </w:r>
      <w:r>
        <w:rPr>
          <w:spacing w:val="-13"/>
        </w:rPr>
        <w:t xml:space="preserve"> </w:t>
      </w:r>
      <w:r>
        <w:t xml:space="preserve">citizens be </w:t>
      </w:r>
      <w:r>
        <w:rPr>
          <w:rFonts w:ascii="Times New Roman" w:hAnsi="Times New Roman"/>
          <w:i/>
        </w:rPr>
        <w:t>transparent</w:t>
      </w:r>
      <w:r>
        <w:t>.</w:t>
      </w:r>
    </w:p>
    <w:p w14:paraId="29EC6176" w14:textId="64313123" w:rsidR="00371737" w:rsidDel="00DC582F" w:rsidRDefault="00000000">
      <w:pPr>
        <w:pStyle w:val="BodyText"/>
        <w:spacing w:line="381" w:lineRule="auto"/>
        <w:ind w:left="114" w:right="216" w:firstLine="351"/>
        <w:jc w:val="both"/>
        <w:rPr>
          <w:del w:id="20" w:author="Bujar Raufi [2]" w:date="2023-12-28T12:35:00Z"/>
        </w:rPr>
      </w:pPr>
      <w:r>
        <w:t>This</w:t>
      </w:r>
      <w:r>
        <w:rPr>
          <w:spacing w:val="-15"/>
        </w:rPr>
        <w:t xml:space="preserve"> </w:t>
      </w:r>
      <w:r>
        <w:t>dissertation</w:t>
      </w:r>
      <w:r>
        <w:rPr>
          <w:spacing w:val="-14"/>
        </w:rPr>
        <w:t xml:space="preserve"> </w:t>
      </w:r>
      <w:r>
        <w:t>will</w:t>
      </w:r>
      <w:r>
        <w:rPr>
          <w:spacing w:val="-15"/>
        </w:rPr>
        <w:t xml:space="preserve"> </w:t>
      </w:r>
      <w:r>
        <w:t>focus</w:t>
      </w:r>
      <w:r>
        <w:rPr>
          <w:spacing w:val="-14"/>
        </w:rPr>
        <w:t xml:space="preserve"> </w:t>
      </w:r>
      <w:r>
        <w:t>on</w:t>
      </w:r>
      <w:r>
        <w:rPr>
          <w:spacing w:val="-15"/>
        </w:rPr>
        <w:t xml:space="preserve"> </w:t>
      </w:r>
      <w:del w:id="21" w:author="Bujar Raufi" w:date="2023-12-28T12:34:00Z">
        <w:r w:rsidDel="00DC582F">
          <w:delText>ML</w:delText>
        </w:r>
        <w:r w:rsidDel="00DC582F">
          <w:rPr>
            <w:spacing w:val="-14"/>
          </w:rPr>
          <w:delText xml:space="preserve"> </w:delText>
        </w:r>
      </w:del>
      <w:ins w:id="22" w:author="Bujar Raufi" w:date="2023-12-28T12:34:00Z">
        <w:r w:rsidR="00DC582F">
          <w:t>ML</w:t>
        </w:r>
        <w:r w:rsidR="00DC582F">
          <w:rPr>
            <w:spacing w:val="-14"/>
          </w:rPr>
          <w:t>-</w:t>
        </w:r>
      </w:ins>
      <w:r>
        <w:t>driven</w:t>
      </w:r>
      <w:r>
        <w:rPr>
          <w:spacing w:val="-15"/>
        </w:rPr>
        <w:t xml:space="preserve"> </w:t>
      </w:r>
      <w:r>
        <w:t>software</w:t>
      </w:r>
      <w:r>
        <w:rPr>
          <w:spacing w:val="-14"/>
        </w:rPr>
        <w:t xml:space="preserve"> </w:t>
      </w:r>
      <w:r>
        <w:t>used</w:t>
      </w:r>
      <w:r>
        <w:rPr>
          <w:spacing w:val="-15"/>
        </w:rPr>
        <w:t xml:space="preserve"> </w:t>
      </w:r>
      <w:r>
        <w:t>by</w:t>
      </w:r>
      <w:r>
        <w:rPr>
          <w:spacing w:val="-14"/>
        </w:rPr>
        <w:t xml:space="preserve"> </w:t>
      </w:r>
      <w:r>
        <w:t>the</w:t>
      </w:r>
      <w:r>
        <w:rPr>
          <w:spacing w:val="-15"/>
        </w:rPr>
        <w:t xml:space="preserve"> </w:t>
      </w:r>
      <w:r>
        <w:t>Financial</w:t>
      </w:r>
      <w:r>
        <w:rPr>
          <w:spacing w:val="-14"/>
        </w:rPr>
        <w:t xml:space="preserve"> </w:t>
      </w:r>
      <w:r>
        <w:t>Services industry and whether an objective rating can be given to different XAI methods in terms</w:t>
      </w:r>
      <w:r>
        <w:rPr>
          <w:spacing w:val="-15"/>
        </w:rPr>
        <w:t xml:space="preserve"> </w:t>
      </w:r>
      <w:r>
        <w:t>of</w:t>
      </w:r>
      <w:r>
        <w:rPr>
          <w:spacing w:val="-14"/>
        </w:rPr>
        <w:t xml:space="preserve"> </w:t>
      </w:r>
      <w:r>
        <w:t>explaining</w:t>
      </w:r>
      <w:r>
        <w:rPr>
          <w:spacing w:val="-15"/>
        </w:rPr>
        <w:t xml:space="preserve"> </w:t>
      </w:r>
      <w:r>
        <w:t>the</w:t>
      </w:r>
      <w:r>
        <w:rPr>
          <w:spacing w:val="-14"/>
        </w:rPr>
        <w:t xml:space="preserve"> </w:t>
      </w:r>
      <w:r>
        <w:t>reason</w:t>
      </w:r>
      <w:r>
        <w:rPr>
          <w:spacing w:val="-15"/>
        </w:rPr>
        <w:t xml:space="preserve"> </w:t>
      </w:r>
      <w:r>
        <w:t>for</w:t>
      </w:r>
      <w:r>
        <w:rPr>
          <w:spacing w:val="-14"/>
        </w:rPr>
        <w:t xml:space="preserve"> </w:t>
      </w:r>
      <w:r>
        <w:t>a</w:t>
      </w:r>
      <w:r>
        <w:rPr>
          <w:spacing w:val="-15"/>
        </w:rPr>
        <w:t xml:space="preserve"> </w:t>
      </w:r>
      <w:r>
        <w:t>given</w:t>
      </w:r>
      <w:r>
        <w:rPr>
          <w:spacing w:val="-14"/>
        </w:rPr>
        <w:t xml:space="preserve"> </w:t>
      </w:r>
      <w:r>
        <w:t>credit</w:t>
      </w:r>
      <w:r>
        <w:rPr>
          <w:spacing w:val="-15"/>
        </w:rPr>
        <w:t xml:space="preserve"> </w:t>
      </w:r>
      <w:r>
        <w:t>card</w:t>
      </w:r>
      <w:r>
        <w:rPr>
          <w:spacing w:val="-14"/>
        </w:rPr>
        <w:t xml:space="preserve"> </w:t>
      </w:r>
      <w:r>
        <w:t>fraud</w:t>
      </w:r>
      <w:r>
        <w:rPr>
          <w:spacing w:val="-15"/>
        </w:rPr>
        <w:t xml:space="preserve"> </w:t>
      </w:r>
      <w:r>
        <w:t>classification.</w:t>
      </w:r>
      <w:r>
        <w:rPr>
          <w:spacing w:val="-4"/>
        </w:rPr>
        <w:t xml:space="preserve"> </w:t>
      </w:r>
      <w:r>
        <w:t>To</w:t>
      </w:r>
      <w:r>
        <w:rPr>
          <w:spacing w:val="-15"/>
        </w:rPr>
        <w:t xml:space="preserve"> </w:t>
      </w:r>
      <w:r>
        <w:t>narrow the</w:t>
      </w:r>
      <w:r>
        <w:rPr>
          <w:spacing w:val="-13"/>
        </w:rPr>
        <w:t xml:space="preserve"> </w:t>
      </w:r>
      <w:r>
        <w:t>field</w:t>
      </w:r>
      <w:r>
        <w:rPr>
          <w:spacing w:val="-13"/>
        </w:rPr>
        <w:t xml:space="preserve"> </w:t>
      </w:r>
      <w:r>
        <w:t>of</w:t>
      </w:r>
      <w:r>
        <w:rPr>
          <w:spacing w:val="-13"/>
        </w:rPr>
        <w:t xml:space="preserve"> </w:t>
      </w:r>
      <w:r>
        <w:t>interest</w:t>
      </w:r>
      <w:r>
        <w:rPr>
          <w:spacing w:val="-13"/>
        </w:rPr>
        <w:t xml:space="preserve"> </w:t>
      </w:r>
      <w:r>
        <w:t>further,</w:t>
      </w:r>
      <w:r>
        <w:rPr>
          <w:spacing w:val="-13"/>
        </w:rPr>
        <w:t xml:space="preserve"> </w:t>
      </w:r>
      <w:r>
        <w:t>the</w:t>
      </w:r>
      <w:r>
        <w:rPr>
          <w:spacing w:val="-13"/>
        </w:rPr>
        <w:t xml:space="preserve"> </w:t>
      </w:r>
      <w:r>
        <w:t>paper</w:t>
      </w:r>
      <w:r>
        <w:rPr>
          <w:spacing w:val="-13"/>
        </w:rPr>
        <w:t xml:space="preserve"> </w:t>
      </w:r>
      <w:r>
        <w:t>will</w:t>
      </w:r>
      <w:r>
        <w:rPr>
          <w:spacing w:val="-13"/>
        </w:rPr>
        <w:t xml:space="preserve"> </w:t>
      </w:r>
      <w:r>
        <w:t>propose</w:t>
      </w:r>
      <w:r>
        <w:rPr>
          <w:spacing w:val="-13"/>
        </w:rPr>
        <w:t xml:space="preserve"> </w:t>
      </w:r>
      <w:r>
        <w:t>a</w:t>
      </w:r>
      <w:r>
        <w:rPr>
          <w:spacing w:val="-13"/>
        </w:rPr>
        <w:t xml:space="preserve"> </w:t>
      </w:r>
      <w:r>
        <w:t>series</w:t>
      </w:r>
      <w:r>
        <w:rPr>
          <w:spacing w:val="-13"/>
        </w:rPr>
        <w:t xml:space="preserve"> </w:t>
      </w:r>
      <w:r>
        <w:t>of</w:t>
      </w:r>
      <w:r>
        <w:rPr>
          <w:spacing w:val="-14"/>
        </w:rPr>
        <w:t xml:space="preserve"> </w:t>
      </w:r>
      <w:r>
        <w:t>metrics</w:t>
      </w:r>
      <w:r>
        <w:rPr>
          <w:spacing w:val="-13"/>
        </w:rPr>
        <w:t xml:space="preserve"> </w:t>
      </w:r>
      <w:r>
        <w:t>to</w:t>
      </w:r>
      <w:r>
        <w:rPr>
          <w:spacing w:val="-13"/>
        </w:rPr>
        <w:t xml:space="preserve"> </w:t>
      </w:r>
      <w:r>
        <w:t>rate</w:t>
      </w:r>
      <w:r>
        <w:rPr>
          <w:spacing w:val="-14"/>
        </w:rPr>
        <w:t xml:space="preserve"> </w:t>
      </w:r>
      <w:r>
        <w:t>the</w:t>
      </w:r>
      <w:del w:id="23" w:author="Bujar Raufi" w:date="2023-12-28T12:34:00Z">
        <w:r w:rsidDel="00DC582F">
          <w:rPr>
            <w:spacing w:val="-13"/>
          </w:rPr>
          <w:delText xml:space="preserve"> </w:delText>
        </w:r>
        <w:r w:rsidDel="00DC582F">
          <w:delText>per-</w:delText>
        </w:r>
      </w:del>
      <w:r>
        <w:t xml:space="preserve"> </w:t>
      </w:r>
      <w:ins w:id="24" w:author="Bujar Raufi" w:date="2023-12-28T12:34:00Z">
        <w:r w:rsidR="00DC582F">
          <w:t>per</w:t>
        </w:r>
      </w:ins>
      <w:r>
        <w:rPr>
          <w:spacing w:val="-2"/>
        </w:rPr>
        <w:t>formance</w:t>
      </w:r>
      <w:r>
        <w:rPr>
          <w:spacing w:val="-12"/>
        </w:rPr>
        <w:t xml:space="preserve"> </w:t>
      </w:r>
      <w:r>
        <w:rPr>
          <w:spacing w:val="-2"/>
        </w:rPr>
        <w:t>of</w:t>
      </w:r>
      <w:r>
        <w:rPr>
          <w:spacing w:val="-11"/>
        </w:rPr>
        <w:t xml:space="preserve"> </w:t>
      </w:r>
      <w:r>
        <w:rPr>
          <w:spacing w:val="-2"/>
        </w:rPr>
        <w:t>four</w:t>
      </w:r>
      <w:r>
        <w:rPr>
          <w:spacing w:val="-9"/>
        </w:rPr>
        <w:t xml:space="preserve"> </w:t>
      </w:r>
      <w:r>
        <w:rPr>
          <w:spacing w:val="-2"/>
        </w:rPr>
        <w:t>state-of-the-art</w:t>
      </w:r>
      <w:r>
        <w:rPr>
          <w:spacing w:val="-10"/>
        </w:rPr>
        <w:t xml:space="preserve"> </w:t>
      </w:r>
      <w:r>
        <w:rPr>
          <w:spacing w:val="-2"/>
        </w:rPr>
        <w:t>XAI</w:t>
      </w:r>
      <w:r>
        <w:rPr>
          <w:spacing w:val="-10"/>
        </w:rPr>
        <w:t xml:space="preserve"> </w:t>
      </w:r>
      <w:r>
        <w:rPr>
          <w:spacing w:val="-2"/>
        </w:rPr>
        <w:t>methods;</w:t>
      </w:r>
      <w:r>
        <w:rPr>
          <w:spacing w:val="-8"/>
        </w:rPr>
        <w:t xml:space="preserve"> </w:t>
      </w:r>
      <w:r>
        <w:rPr>
          <w:spacing w:val="-2"/>
        </w:rPr>
        <w:t>SHAP,</w:t>
      </w:r>
      <w:r>
        <w:rPr>
          <w:spacing w:val="-9"/>
        </w:rPr>
        <w:t xml:space="preserve"> </w:t>
      </w:r>
      <w:r>
        <w:rPr>
          <w:spacing w:val="-2"/>
        </w:rPr>
        <w:t>LIME,</w:t>
      </w:r>
      <w:r>
        <w:rPr>
          <w:spacing w:val="-10"/>
        </w:rPr>
        <w:t xml:space="preserve"> </w:t>
      </w:r>
      <w:r>
        <w:rPr>
          <w:spacing w:val="-2"/>
        </w:rPr>
        <w:t>ANCHORS,</w:t>
      </w:r>
      <w:r>
        <w:rPr>
          <w:spacing w:val="-10"/>
        </w:rPr>
        <w:t xml:space="preserve"> </w:t>
      </w:r>
      <w:r>
        <w:rPr>
          <w:spacing w:val="-2"/>
        </w:rPr>
        <w:t>and</w:t>
      </w:r>
      <w:r>
        <w:rPr>
          <w:spacing w:val="-9"/>
        </w:rPr>
        <w:t xml:space="preserve"> </w:t>
      </w:r>
      <w:r>
        <w:rPr>
          <w:spacing w:val="-4"/>
        </w:rPr>
        <w:t>DICE</w:t>
      </w:r>
      <w:ins w:id="25" w:author="Bujar Raufi" w:date="2023-12-28T12:34:00Z">
        <w:del w:id="26" w:author="Bujar Raufi [2]" w:date="2023-12-28T12:35:00Z">
          <w:r w:rsidR="00DC582F" w:rsidDel="00DC582F">
            <w:rPr>
              <w:spacing w:val="-4"/>
            </w:rPr>
            <w:delText>.</w:delText>
          </w:r>
        </w:del>
      </w:ins>
      <w:ins w:id="27" w:author="Bujar Raufi [2]" w:date="2023-12-28T12:35:00Z">
        <w:r w:rsidR="00DC582F">
          <w:rPr>
            <w:spacing w:val="-4"/>
          </w:rPr>
          <w:t xml:space="preserve"> </w:t>
        </w:r>
      </w:ins>
    </w:p>
    <w:p w14:paraId="6C63C5B4" w14:textId="77777777" w:rsidR="00371737" w:rsidRDefault="00371737">
      <w:pPr>
        <w:pStyle w:val="BodyText"/>
        <w:spacing w:line="381" w:lineRule="auto"/>
        <w:ind w:left="114" w:right="216" w:firstLine="351"/>
        <w:jc w:val="both"/>
        <w:sectPr w:rsidR="00371737" w:rsidSect="00FA1DAD">
          <w:footerReference w:type="default" r:id="rId9"/>
          <w:pgSz w:w="12240" w:h="15840"/>
          <w:pgMar w:top="1820" w:right="1480" w:bottom="980" w:left="1700" w:header="0" w:footer="799" w:gutter="0"/>
          <w:pgNumType w:start="1"/>
          <w:cols w:space="720"/>
        </w:sectPr>
        <w:pPrChange w:id="28" w:author="Bujar Raufi [2]" w:date="2023-12-28T12:35:00Z">
          <w:pPr>
            <w:spacing w:line="381" w:lineRule="auto"/>
            <w:jc w:val="both"/>
          </w:pPr>
        </w:pPrChange>
      </w:pPr>
    </w:p>
    <w:p w14:paraId="4AA4826D" w14:textId="280AEC16" w:rsidR="00371737" w:rsidRDefault="00000000">
      <w:pPr>
        <w:pStyle w:val="BodyText"/>
        <w:spacing w:before="128" w:line="381" w:lineRule="auto"/>
        <w:ind w:right="216"/>
        <w:jc w:val="both"/>
        <w:pPrChange w:id="29" w:author="Bujar Raufi [2]" w:date="2023-12-28T12:35:00Z">
          <w:pPr>
            <w:pStyle w:val="BodyText"/>
            <w:spacing w:before="128" w:line="381" w:lineRule="auto"/>
            <w:ind w:left="114" w:right="216"/>
            <w:jc w:val="both"/>
          </w:pPr>
        </w:pPrChange>
      </w:pPr>
      <w:r>
        <w:lastRenderedPageBreak/>
        <w:t>on</w:t>
      </w:r>
      <w:r>
        <w:rPr>
          <w:spacing w:val="-15"/>
        </w:rPr>
        <w:t xml:space="preserve"> </w:t>
      </w:r>
      <w:r>
        <w:t>an</w:t>
      </w:r>
      <w:r>
        <w:rPr>
          <w:spacing w:val="-14"/>
        </w:rPr>
        <w:t xml:space="preserve"> </w:t>
      </w:r>
      <w:r>
        <w:t>industry</w:t>
      </w:r>
      <w:r>
        <w:rPr>
          <w:spacing w:val="-15"/>
        </w:rPr>
        <w:t xml:space="preserve"> </w:t>
      </w:r>
      <w:r>
        <w:t>credit</w:t>
      </w:r>
      <w:r>
        <w:rPr>
          <w:spacing w:val="-14"/>
        </w:rPr>
        <w:t xml:space="preserve"> </w:t>
      </w:r>
      <w:r>
        <w:t>card</w:t>
      </w:r>
      <w:r>
        <w:rPr>
          <w:spacing w:val="-15"/>
        </w:rPr>
        <w:t xml:space="preserve"> </w:t>
      </w:r>
      <w:r>
        <w:t>fraud</w:t>
      </w:r>
      <w:r>
        <w:rPr>
          <w:spacing w:val="-14"/>
        </w:rPr>
        <w:t xml:space="preserve"> </w:t>
      </w:r>
      <w:r>
        <w:t>dataset,</w:t>
      </w:r>
      <w:r>
        <w:rPr>
          <w:spacing w:val="-15"/>
        </w:rPr>
        <w:t xml:space="preserve"> </w:t>
      </w:r>
      <w:r>
        <w:t>as</w:t>
      </w:r>
      <w:r>
        <w:rPr>
          <w:spacing w:val="-14"/>
        </w:rPr>
        <w:t xml:space="preserve"> </w:t>
      </w:r>
      <w:r>
        <w:t>applied</w:t>
      </w:r>
      <w:r>
        <w:rPr>
          <w:spacing w:val="-15"/>
        </w:rPr>
        <w:t xml:space="preserve"> </w:t>
      </w:r>
      <w:r>
        <w:t>to</w:t>
      </w:r>
      <w:r>
        <w:rPr>
          <w:spacing w:val="-14"/>
        </w:rPr>
        <w:t xml:space="preserve"> </w:t>
      </w:r>
      <w:r>
        <w:t>the</w:t>
      </w:r>
      <w:r>
        <w:rPr>
          <w:spacing w:val="-15"/>
        </w:rPr>
        <w:t xml:space="preserve"> </w:t>
      </w:r>
      <w:r>
        <w:t>classification</w:t>
      </w:r>
      <w:r>
        <w:rPr>
          <w:spacing w:val="-14"/>
        </w:rPr>
        <w:t xml:space="preserve"> </w:t>
      </w:r>
      <w:r>
        <w:t>of</w:t>
      </w:r>
      <w:r>
        <w:rPr>
          <w:spacing w:val="-15"/>
        </w:rPr>
        <w:t xml:space="preserve"> </w:t>
      </w:r>
      <w:r>
        <w:t>individual credit</w:t>
      </w:r>
      <w:r>
        <w:rPr>
          <w:spacing w:val="-15"/>
        </w:rPr>
        <w:t xml:space="preserve"> </w:t>
      </w:r>
      <w:r>
        <w:t>card</w:t>
      </w:r>
      <w:r>
        <w:rPr>
          <w:spacing w:val="-14"/>
        </w:rPr>
        <w:t xml:space="preserve"> </w:t>
      </w:r>
      <w:r>
        <w:t>transactions.</w:t>
      </w:r>
      <w:r>
        <w:rPr>
          <w:spacing w:val="3"/>
        </w:rPr>
        <w:t xml:space="preserve"> </w:t>
      </w:r>
      <w:r>
        <w:t>(These</w:t>
      </w:r>
      <w:r>
        <w:rPr>
          <w:spacing w:val="-15"/>
        </w:rPr>
        <w:t xml:space="preserve"> </w:t>
      </w:r>
      <w:r>
        <w:t>XAI</w:t>
      </w:r>
      <w:r>
        <w:rPr>
          <w:spacing w:val="-14"/>
        </w:rPr>
        <w:t xml:space="preserve"> </w:t>
      </w:r>
      <w:r>
        <w:t>approaches</w:t>
      </w:r>
      <w:r>
        <w:rPr>
          <w:spacing w:val="-15"/>
        </w:rPr>
        <w:t xml:space="preserve"> </w:t>
      </w:r>
      <w:r>
        <w:t>are</w:t>
      </w:r>
      <w:r>
        <w:rPr>
          <w:spacing w:val="-14"/>
        </w:rPr>
        <w:t xml:space="preserve"> </w:t>
      </w:r>
      <w:r>
        <w:t>described,</w:t>
      </w:r>
      <w:r>
        <w:rPr>
          <w:spacing w:val="-15"/>
        </w:rPr>
        <w:t xml:space="preserve"> </w:t>
      </w:r>
      <w:r>
        <w:t>with</w:t>
      </w:r>
      <w:r>
        <w:rPr>
          <w:spacing w:val="-14"/>
        </w:rPr>
        <w:t xml:space="preserve"> </w:t>
      </w:r>
      <w:r>
        <w:t>supporting</w:t>
      </w:r>
      <w:r>
        <w:rPr>
          <w:spacing w:val="-15"/>
        </w:rPr>
        <w:t xml:space="preserve"> </w:t>
      </w:r>
      <w:r>
        <w:t>ref</w:t>
      </w:r>
      <w:del w:id="30" w:author="Bujar Raufi [2]" w:date="2023-12-28T12:36:00Z">
        <w:r w:rsidDel="00DC582F">
          <w:delText xml:space="preserve">- </w:delText>
        </w:r>
      </w:del>
      <w:r>
        <w:rPr>
          <w:spacing w:val="-2"/>
        </w:rPr>
        <w:t>erences,</w:t>
      </w:r>
      <w:r>
        <w:rPr>
          <w:spacing w:val="-12"/>
        </w:rPr>
        <w:t xml:space="preserve"> </w:t>
      </w:r>
      <w:r>
        <w:rPr>
          <w:spacing w:val="-2"/>
        </w:rPr>
        <w:t>in</w:t>
      </w:r>
      <w:r>
        <w:rPr>
          <w:spacing w:val="-12"/>
        </w:rPr>
        <w:t xml:space="preserve"> </w:t>
      </w:r>
      <w:r>
        <w:rPr>
          <w:spacing w:val="-2"/>
        </w:rPr>
        <w:t>Section</w:t>
      </w:r>
      <w:r>
        <w:rPr>
          <w:spacing w:val="-12"/>
        </w:rPr>
        <w:t xml:space="preserve"> </w:t>
      </w:r>
      <w:r>
        <w:fldChar w:fldCharType="begin"/>
      </w:r>
      <w:r>
        <w:instrText>HYPERLINK \l "_bookmark23"</w:instrText>
      </w:r>
      <w:r>
        <w:fldChar w:fldCharType="separate"/>
      </w:r>
      <w:r>
        <w:rPr>
          <w:spacing w:val="-2"/>
        </w:rPr>
        <w:t>2.2).</w:t>
      </w:r>
      <w:r>
        <w:rPr>
          <w:spacing w:val="-2"/>
        </w:rPr>
        <w:fldChar w:fldCharType="end"/>
      </w:r>
      <w:r>
        <w:rPr>
          <w:spacing w:val="4"/>
        </w:rPr>
        <w:t xml:space="preserve"> </w:t>
      </w:r>
      <w:r>
        <w:rPr>
          <w:spacing w:val="-2"/>
        </w:rPr>
        <w:t>Companies</w:t>
      </w:r>
      <w:r>
        <w:rPr>
          <w:spacing w:val="-12"/>
        </w:rPr>
        <w:t xml:space="preserve"> </w:t>
      </w:r>
      <w:r>
        <w:rPr>
          <w:spacing w:val="-2"/>
        </w:rPr>
        <w:t>operating</w:t>
      </w:r>
      <w:r>
        <w:rPr>
          <w:spacing w:val="-12"/>
        </w:rPr>
        <w:t xml:space="preserve"> </w:t>
      </w:r>
      <w:r>
        <w:rPr>
          <w:spacing w:val="-2"/>
        </w:rPr>
        <w:t>in</w:t>
      </w:r>
      <w:r>
        <w:rPr>
          <w:spacing w:val="-12"/>
        </w:rPr>
        <w:t xml:space="preserve"> </w:t>
      </w:r>
      <w:del w:id="31" w:author="Bujar Raufi [2]" w:date="2023-12-28T12:35:00Z">
        <w:r w:rsidDel="00DC582F">
          <w:rPr>
            <w:spacing w:val="-2"/>
          </w:rPr>
          <w:delText>the</w:delText>
        </w:r>
        <w:r w:rsidDel="00DC582F">
          <w:rPr>
            <w:spacing w:val="-12"/>
          </w:rPr>
          <w:delText xml:space="preserve"> </w:delText>
        </w:r>
        <w:r w:rsidDel="00DC582F">
          <w:rPr>
            <w:spacing w:val="-2"/>
          </w:rPr>
          <w:delText>area</w:delText>
        </w:r>
        <w:r w:rsidDel="00DC582F">
          <w:rPr>
            <w:spacing w:val="-12"/>
          </w:rPr>
          <w:delText xml:space="preserve"> </w:delText>
        </w:r>
        <w:r w:rsidDel="00DC582F">
          <w:rPr>
            <w:spacing w:val="-2"/>
          </w:rPr>
          <w:delText>of</w:delText>
        </w:r>
        <w:r w:rsidDel="00DC582F">
          <w:rPr>
            <w:spacing w:val="-12"/>
          </w:rPr>
          <w:delText xml:space="preserve"> </w:delText>
        </w:r>
      </w:del>
      <w:r>
        <w:rPr>
          <w:spacing w:val="-2"/>
        </w:rPr>
        <w:t>financial</w:t>
      </w:r>
      <w:r>
        <w:rPr>
          <w:spacing w:val="-12"/>
        </w:rPr>
        <w:t xml:space="preserve"> </w:t>
      </w:r>
      <w:r>
        <w:rPr>
          <w:spacing w:val="-2"/>
        </w:rPr>
        <w:t>crime</w:t>
      </w:r>
      <w:r>
        <w:rPr>
          <w:spacing w:val="-12"/>
        </w:rPr>
        <w:t xml:space="preserve"> </w:t>
      </w:r>
      <w:r>
        <w:rPr>
          <w:spacing w:val="-2"/>
        </w:rPr>
        <w:t xml:space="preserve">software, </w:t>
      </w:r>
      <w:r>
        <w:t xml:space="preserve">such as </w:t>
      </w:r>
      <w:proofErr w:type="spellStart"/>
      <w:r>
        <w:t>SymphonyAI</w:t>
      </w:r>
      <w:proofErr w:type="spellEnd"/>
      <w:r>
        <w:t xml:space="preserve"> and Actimize, already sell </w:t>
      </w:r>
      <w:del w:id="32" w:author="Bujar Raufi [2]" w:date="2023-12-28T12:35:00Z">
        <w:r w:rsidDel="00DC582F">
          <w:delText xml:space="preserve">ML </w:delText>
        </w:r>
      </w:del>
      <w:ins w:id="33" w:author="Bujar Raufi [2]" w:date="2023-12-28T12:35:00Z">
        <w:r w:rsidR="00DC582F">
          <w:t>ML-</w:t>
        </w:r>
      </w:ins>
      <w:r>
        <w:t>based software to detect credit card</w:t>
      </w:r>
      <w:r>
        <w:rPr>
          <w:spacing w:val="-8"/>
        </w:rPr>
        <w:t xml:space="preserve"> </w:t>
      </w:r>
      <w:r>
        <w:t>fraud</w:t>
      </w:r>
      <w:r>
        <w:rPr>
          <w:spacing w:val="-7"/>
        </w:rPr>
        <w:t xml:space="preserve"> </w:t>
      </w:r>
      <w:r>
        <w:t>but</w:t>
      </w:r>
      <w:r>
        <w:rPr>
          <w:spacing w:val="-7"/>
        </w:rPr>
        <w:t xml:space="preserve"> </w:t>
      </w:r>
      <w:r>
        <w:t>generally</w:t>
      </w:r>
      <w:r>
        <w:rPr>
          <w:spacing w:val="-8"/>
        </w:rPr>
        <w:t xml:space="preserve"> </w:t>
      </w:r>
      <w:r>
        <w:t>rely</w:t>
      </w:r>
      <w:r>
        <w:rPr>
          <w:spacing w:val="-7"/>
        </w:rPr>
        <w:t xml:space="preserve"> </w:t>
      </w:r>
      <w:r>
        <w:t>on</w:t>
      </w:r>
      <w:r>
        <w:rPr>
          <w:spacing w:val="-7"/>
        </w:rPr>
        <w:t xml:space="preserve"> </w:t>
      </w:r>
      <w:r>
        <w:t>only</w:t>
      </w:r>
      <w:r>
        <w:rPr>
          <w:spacing w:val="-7"/>
        </w:rPr>
        <w:t xml:space="preserve"> </w:t>
      </w:r>
      <w:r>
        <w:t>one</w:t>
      </w:r>
      <w:r>
        <w:rPr>
          <w:spacing w:val="-8"/>
        </w:rPr>
        <w:t xml:space="preserve"> </w:t>
      </w:r>
      <w:r>
        <w:t>explainer</w:t>
      </w:r>
      <w:r>
        <w:rPr>
          <w:spacing w:val="-7"/>
        </w:rPr>
        <w:t xml:space="preserve"> </w:t>
      </w:r>
      <w:r>
        <w:t>technique,</w:t>
      </w:r>
      <w:r>
        <w:rPr>
          <w:spacing w:val="-7"/>
        </w:rPr>
        <w:t xml:space="preserve"> </w:t>
      </w:r>
      <w:r>
        <w:t>usually</w:t>
      </w:r>
      <w:r>
        <w:rPr>
          <w:spacing w:val="-7"/>
        </w:rPr>
        <w:t xml:space="preserve"> </w:t>
      </w:r>
      <w:r>
        <w:t>SHAP</w:t>
      </w:r>
      <w:r>
        <w:rPr>
          <w:spacing w:val="-8"/>
        </w:rPr>
        <w:t xml:space="preserve"> </w:t>
      </w:r>
      <w:r>
        <w:t>values.</w:t>
      </w:r>
    </w:p>
    <w:p w14:paraId="242C68FD" w14:textId="38E15516" w:rsidR="00371737" w:rsidRDefault="00000000">
      <w:pPr>
        <w:pStyle w:val="BodyText"/>
        <w:spacing w:line="379" w:lineRule="auto"/>
        <w:ind w:left="114" w:right="218" w:firstLine="351"/>
        <w:jc w:val="both"/>
      </w:pPr>
      <w:r>
        <w:rPr>
          <w:spacing w:val="-6"/>
        </w:rPr>
        <w:t xml:space="preserve">Specifically, the scope of experiments in this </w:t>
      </w:r>
      <w:commentRangeStart w:id="34"/>
      <w:r>
        <w:rPr>
          <w:spacing w:val="-6"/>
        </w:rPr>
        <w:t xml:space="preserve">paper </w:t>
      </w:r>
      <w:commentRangeEnd w:id="34"/>
      <w:r w:rsidR="00DC582F">
        <w:rPr>
          <w:rStyle w:val="CommentReference"/>
        </w:rPr>
        <w:commentReference w:id="34"/>
      </w:r>
      <w:r>
        <w:rPr>
          <w:spacing w:val="-6"/>
        </w:rPr>
        <w:t xml:space="preserve">is on explanations for individual </w:t>
      </w:r>
      <w:r>
        <w:rPr>
          <w:spacing w:val="-2"/>
        </w:rPr>
        <w:t>(</w:t>
      </w:r>
      <w:r>
        <w:rPr>
          <w:rFonts w:ascii="Times New Roman" w:hAnsi="Times New Roman"/>
          <w:i/>
          <w:spacing w:val="-2"/>
        </w:rPr>
        <w:t>’local</w:t>
      </w:r>
      <w:proofErr w:type="gramStart"/>
      <w:r>
        <w:rPr>
          <w:rFonts w:ascii="Times New Roman" w:hAnsi="Times New Roman"/>
          <w:i/>
          <w:spacing w:val="-2"/>
        </w:rPr>
        <w:t>’</w:t>
      </w:r>
      <w:r>
        <w:rPr>
          <w:rFonts w:ascii="Times New Roman" w:hAnsi="Times New Roman"/>
          <w:i/>
          <w:spacing w:val="-13"/>
        </w:rPr>
        <w:t xml:space="preserve"> </w:t>
      </w:r>
      <w:r>
        <w:rPr>
          <w:spacing w:val="-2"/>
        </w:rPr>
        <w:t>)</w:t>
      </w:r>
      <w:proofErr w:type="gramEnd"/>
      <w:r>
        <w:rPr>
          <w:spacing w:val="-13"/>
        </w:rPr>
        <w:t xml:space="preserve"> </w:t>
      </w:r>
      <w:r>
        <w:rPr>
          <w:spacing w:val="-2"/>
        </w:rPr>
        <w:t>transactions</w:t>
      </w:r>
      <w:del w:id="35" w:author="Bujar Raufi [2]" w:date="2023-12-28T12:37:00Z">
        <w:r w:rsidDel="00DC582F">
          <w:rPr>
            <w:spacing w:val="-2"/>
          </w:rPr>
          <w:delText>,</w:delText>
        </w:r>
      </w:del>
      <w:r>
        <w:rPr>
          <w:spacing w:val="-12"/>
        </w:rPr>
        <w:t xml:space="preserve"> </w:t>
      </w:r>
      <w:r>
        <w:rPr>
          <w:spacing w:val="-2"/>
        </w:rPr>
        <w:t>and</w:t>
      </w:r>
      <w:r>
        <w:rPr>
          <w:spacing w:val="-13"/>
        </w:rPr>
        <w:t xml:space="preserve"> </w:t>
      </w:r>
      <w:r>
        <w:rPr>
          <w:spacing w:val="-2"/>
        </w:rPr>
        <w:t>only</w:t>
      </w:r>
      <w:r>
        <w:rPr>
          <w:spacing w:val="-12"/>
        </w:rPr>
        <w:t xml:space="preserve"> </w:t>
      </w:r>
      <w:r>
        <w:rPr>
          <w:spacing w:val="-2"/>
        </w:rPr>
        <w:t>considers</w:t>
      </w:r>
      <w:r>
        <w:rPr>
          <w:spacing w:val="-13"/>
        </w:rPr>
        <w:t xml:space="preserve"> </w:t>
      </w:r>
      <w:r>
        <w:rPr>
          <w:spacing w:val="-2"/>
        </w:rPr>
        <w:t>interpretability</w:t>
      </w:r>
      <w:r>
        <w:rPr>
          <w:spacing w:val="-12"/>
        </w:rPr>
        <w:t xml:space="preserve"> </w:t>
      </w:r>
      <w:r>
        <w:rPr>
          <w:spacing w:val="-2"/>
        </w:rPr>
        <w:t>techniques</w:t>
      </w:r>
      <w:r>
        <w:rPr>
          <w:spacing w:val="-13"/>
        </w:rPr>
        <w:t xml:space="preserve"> </w:t>
      </w:r>
      <w:r>
        <w:rPr>
          <w:spacing w:val="-2"/>
        </w:rPr>
        <w:t>that</w:t>
      </w:r>
      <w:r>
        <w:rPr>
          <w:spacing w:val="-12"/>
        </w:rPr>
        <w:t xml:space="preserve"> </w:t>
      </w:r>
      <w:r>
        <w:rPr>
          <w:spacing w:val="-2"/>
        </w:rPr>
        <w:t>are</w:t>
      </w:r>
      <w:r>
        <w:rPr>
          <w:spacing w:val="-13"/>
        </w:rPr>
        <w:t xml:space="preserve"> </w:t>
      </w:r>
      <w:r>
        <w:rPr>
          <w:rFonts w:ascii="Times New Roman" w:hAnsi="Times New Roman"/>
          <w:i/>
          <w:spacing w:val="-2"/>
        </w:rPr>
        <w:t xml:space="preserve">agnostic </w:t>
      </w:r>
      <w:r>
        <w:t>about the type of the detection model.</w:t>
      </w:r>
    </w:p>
    <w:p w14:paraId="56C48022" w14:textId="77777777" w:rsidR="00371737" w:rsidRDefault="00371737">
      <w:pPr>
        <w:pStyle w:val="BodyText"/>
        <w:spacing w:before="220"/>
      </w:pPr>
    </w:p>
    <w:p w14:paraId="4B748A78" w14:textId="77777777" w:rsidR="00371737" w:rsidRDefault="00000000">
      <w:pPr>
        <w:pStyle w:val="Heading2"/>
        <w:numPr>
          <w:ilvl w:val="1"/>
          <w:numId w:val="6"/>
        </w:numPr>
        <w:tabs>
          <w:tab w:val="left" w:pos="996"/>
        </w:tabs>
        <w:spacing w:before="1"/>
        <w:ind w:hanging="882"/>
      </w:pPr>
      <w:bookmarkStart w:id="36" w:name="Research_Project/Problem"/>
      <w:bookmarkStart w:id="37" w:name="_bookmark9"/>
      <w:bookmarkEnd w:id="36"/>
      <w:bookmarkEnd w:id="37"/>
      <w:r>
        <w:rPr>
          <w:spacing w:val="-10"/>
        </w:rPr>
        <w:t>Research</w:t>
      </w:r>
      <w:r>
        <w:rPr>
          <w:spacing w:val="11"/>
        </w:rPr>
        <w:t xml:space="preserve"> </w:t>
      </w:r>
      <w:r>
        <w:rPr>
          <w:spacing w:val="-2"/>
        </w:rPr>
        <w:t>Project/Problem</w:t>
      </w:r>
    </w:p>
    <w:p w14:paraId="50F0E992" w14:textId="77777777" w:rsidR="00371737" w:rsidRDefault="00371737">
      <w:pPr>
        <w:pStyle w:val="BodyText"/>
        <w:spacing w:before="57"/>
        <w:rPr>
          <w:b/>
          <w:sz w:val="34"/>
        </w:rPr>
      </w:pPr>
    </w:p>
    <w:p w14:paraId="453D66EC" w14:textId="77777777" w:rsidR="00371737" w:rsidRDefault="00000000">
      <w:pPr>
        <w:pStyle w:val="Heading3"/>
        <w:numPr>
          <w:ilvl w:val="2"/>
          <w:numId w:val="6"/>
        </w:numPr>
        <w:tabs>
          <w:tab w:val="left" w:pos="1100"/>
        </w:tabs>
        <w:ind w:hanging="986"/>
      </w:pPr>
      <w:bookmarkStart w:id="38" w:name="Research_Question"/>
      <w:bookmarkStart w:id="39" w:name="_bookmark10"/>
      <w:bookmarkEnd w:id="38"/>
      <w:bookmarkEnd w:id="39"/>
      <w:r>
        <w:rPr>
          <w:spacing w:val="-7"/>
        </w:rPr>
        <w:t>Research</w:t>
      </w:r>
      <w:r>
        <w:rPr>
          <w:spacing w:val="14"/>
        </w:rPr>
        <w:t xml:space="preserve"> </w:t>
      </w:r>
      <w:r>
        <w:rPr>
          <w:spacing w:val="-2"/>
        </w:rPr>
        <w:t>Question</w:t>
      </w:r>
    </w:p>
    <w:p w14:paraId="5FA24040" w14:textId="178BC066" w:rsidR="00371737" w:rsidRDefault="00000000">
      <w:pPr>
        <w:spacing w:before="302" w:line="376" w:lineRule="auto"/>
        <w:ind w:left="114" w:right="218"/>
        <w:jc w:val="both"/>
        <w:rPr>
          <w:rFonts w:ascii="Times New Roman" w:hAnsi="Times New Roman"/>
          <w:i/>
          <w:sz w:val="24"/>
        </w:rPr>
      </w:pPr>
      <w:r>
        <w:rPr>
          <w:rFonts w:ascii="Times New Roman" w:hAnsi="Times New Roman"/>
          <w:i/>
          <w:sz w:val="24"/>
        </w:rPr>
        <w:t>“To what extent can we quantify the quality of contemporary machine learning inter</w:t>
      </w:r>
      <w:del w:id="40" w:author="Bujar Raufi [2]" w:date="2023-12-28T12:38:00Z">
        <w:r w:rsidDel="00DC582F">
          <w:rPr>
            <w:rFonts w:ascii="Times New Roman" w:hAnsi="Times New Roman"/>
            <w:i/>
            <w:sz w:val="24"/>
          </w:rPr>
          <w:delText xml:space="preserve">- </w:delText>
        </w:r>
      </w:del>
      <w:r>
        <w:rPr>
          <w:rFonts w:ascii="Times New Roman" w:hAnsi="Times New Roman"/>
          <w:i/>
          <w:sz w:val="24"/>
        </w:rPr>
        <w:t>pretability</w:t>
      </w:r>
      <w:r>
        <w:rPr>
          <w:rFonts w:ascii="Times New Roman" w:hAnsi="Times New Roman"/>
          <w:i/>
          <w:spacing w:val="40"/>
          <w:sz w:val="24"/>
        </w:rPr>
        <w:t xml:space="preserve"> </w:t>
      </w:r>
      <w:r>
        <w:rPr>
          <w:rFonts w:ascii="Times New Roman" w:hAnsi="Times New Roman"/>
          <w:i/>
          <w:sz w:val="24"/>
        </w:rPr>
        <w:t>techniques,</w:t>
      </w:r>
      <w:r>
        <w:rPr>
          <w:rFonts w:ascii="Times New Roman" w:hAnsi="Times New Roman"/>
          <w:i/>
          <w:spacing w:val="40"/>
          <w:sz w:val="24"/>
        </w:rPr>
        <w:t xml:space="preserve"> </w:t>
      </w:r>
      <w:r>
        <w:rPr>
          <w:rFonts w:ascii="Times New Roman" w:hAnsi="Times New Roman"/>
          <w:i/>
          <w:sz w:val="24"/>
        </w:rPr>
        <w:t>providing</w:t>
      </w:r>
      <w:r>
        <w:rPr>
          <w:rFonts w:ascii="Times New Roman" w:hAnsi="Times New Roman"/>
          <w:i/>
          <w:spacing w:val="40"/>
          <w:sz w:val="24"/>
        </w:rPr>
        <w:t xml:space="preserve"> </w:t>
      </w:r>
      <w:r>
        <w:rPr>
          <w:rFonts w:ascii="Times New Roman" w:hAnsi="Times New Roman"/>
          <w:i/>
          <w:sz w:val="24"/>
        </w:rPr>
        <w:t>local,</w:t>
      </w:r>
      <w:r>
        <w:rPr>
          <w:rFonts w:ascii="Times New Roman" w:hAnsi="Times New Roman"/>
          <w:i/>
          <w:spacing w:val="40"/>
          <w:sz w:val="24"/>
        </w:rPr>
        <w:t xml:space="preserve"> </w:t>
      </w:r>
      <w:r>
        <w:rPr>
          <w:rFonts w:ascii="Times New Roman" w:hAnsi="Times New Roman"/>
          <w:i/>
          <w:sz w:val="24"/>
        </w:rPr>
        <w:t>model-agnostic,</w:t>
      </w:r>
      <w:r>
        <w:rPr>
          <w:rFonts w:ascii="Times New Roman" w:hAnsi="Times New Roman"/>
          <w:i/>
          <w:spacing w:val="40"/>
          <w:sz w:val="24"/>
        </w:rPr>
        <w:t xml:space="preserve"> </w:t>
      </w:r>
      <w:r>
        <w:rPr>
          <w:rFonts w:ascii="Times New Roman" w:hAnsi="Times New Roman"/>
          <w:i/>
          <w:sz w:val="24"/>
        </w:rPr>
        <w:t>and</w:t>
      </w:r>
      <w:r>
        <w:rPr>
          <w:rFonts w:ascii="Times New Roman" w:hAnsi="Times New Roman"/>
          <w:i/>
          <w:spacing w:val="40"/>
          <w:sz w:val="24"/>
        </w:rPr>
        <w:t xml:space="preserve"> </w:t>
      </w:r>
      <w:r>
        <w:rPr>
          <w:rFonts w:ascii="Times New Roman" w:hAnsi="Times New Roman"/>
          <w:i/>
          <w:sz w:val="24"/>
        </w:rPr>
        <w:t>post-hoc</w:t>
      </w:r>
      <w:r>
        <w:rPr>
          <w:rFonts w:ascii="Times New Roman" w:hAnsi="Times New Roman"/>
          <w:i/>
          <w:spacing w:val="40"/>
          <w:sz w:val="24"/>
        </w:rPr>
        <w:t xml:space="preserve"> </w:t>
      </w:r>
      <w:r>
        <w:rPr>
          <w:rFonts w:ascii="Times New Roman" w:hAnsi="Times New Roman"/>
          <w:i/>
          <w:sz w:val="24"/>
        </w:rPr>
        <w:t>explanations,</w:t>
      </w:r>
      <w:r>
        <w:rPr>
          <w:rFonts w:ascii="Times New Roman" w:hAnsi="Times New Roman"/>
          <w:i/>
          <w:spacing w:val="40"/>
          <w:sz w:val="24"/>
        </w:rPr>
        <w:t xml:space="preserve"> </w:t>
      </w:r>
      <w:r>
        <w:rPr>
          <w:rFonts w:ascii="Times New Roman" w:hAnsi="Times New Roman"/>
          <w:i/>
          <w:sz w:val="24"/>
        </w:rPr>
        <w:t xml:space="preserve">in </w:t>
      </w:r>
      <w:del w:id="41" w:author="Bujar Raufi [2]" w:date="2023-12-28T12:38:00Z">
        <w:r w:rsidDel="00DC582F">
          <w:rPr>
            <w:rFonts w:ascii="Times New Roman" w:hAnsi="Times New Roman"/>
            <w:i/>
            <w:sz w:val="24"/>
          </w:rPr>
          <w:delText>the classification of</w:delText>
        </w:r>
      </w:del>
      <w:ins w:id="42" w:author="Bujar Raufi [2]" w:date="2023-12-28T12:39:00Z">
        <w:r w:rsidR="00DC582F">
          <w:rPr>
            <w:rFonts w:ascii="Times New Roman" w:hAnsi="Times New Roman"/>
            <w:i/>
            <w:sz w:val="24"/>
          </w:rPr>
          <w:t xml:space="preserve"> </w:t>
        </w:r>
      </w:ins>
      <w:ins w:id="43" w:author="Bujar Raufi [2]" w:date="2023-12-28T12:38:00Z">
        <w:r w:rsidR="00DC582F">
          <w:rPr>
            <w:rFonts w:ascii="Times New Roman" w:hAnsi="Times New Roman"/>
            <w:i/>
            <w:sz w:val="24"/>
          </w:rPr>
          <w:t>classifying</w:t>
        </w:r>
      </w:ins>
      <w:r>
        <w:rPr>
          <w:rFonts w:ascii="Times New Roman" w:hAnsi="Times New Roman"/>
          <w:i/>
          <w:sz w:val="24"/>
        </w:rPr>
        <w:t xml:space="preserve"> credit card fraud transactions by a ‘black box’ Neural Network ML </w:t>
      </w:r>
      <w:r>
        <w:rPr>
          <w:rFonts w:ascii="Times New Roman" w:hAnsi="Times New Roman"/>
          <w:i/>
          <w:spacing w:val="-2"/>
          <w:sz w:val="24"/>
        </w:rPr>
        <w:t>model?”</w:t>
      </w:r>
    </w:p>
    <w:p w14:paraId="6E87D341" w14:textId="3CCFB5C0" w:rsidR="00371737" w:rsidRDefault="00000000">
      <w:pPr>
        <w:pStyle w:val="BodyText"/>
        <w:spacing w:before="4" w:line="381" w:lineRule="auto"/>
        <w:ind w:left="114" w:right="219" w:firstLine="351"/>
        <w:jc w:val="both"/>
      </w:pPr>
      <w:r>
        <w:t>The</w:t>
      </w:r>
      <w:r>
        <w:rPr>
          <w:spacing w:val="-9"/>
        </w:rPr>
        <w:t xml:space="preserve"> </w:t>
      </w:r>
      <w:r>
        <w:t>question</w:t>
      </w:r>
      <w:r>
        <w:rPr>
          <w:spacing w:val="-9"/>
        </w:rPr>
        <w:t xml:space="preserve"> </w:t>
      </w:r>
      <w:r>
        <w:t>focuses</w:t>
      </w:r>
      <w:r>
        <w:rPr>
          <w:spacing w:val="-9"/>
        </w:rPr>
        <w:t xml:space="preserve"> </w:t>
      </w:r>
      <w:r>
        <w:t>on</w:t>
      </w:r>
      <w:r>
        <w:rPr>
          <w:spacing w:val="-9"/>
        </w:rPr>
        <w:t xml:space="preserve"> </w:t>
      </w:r>
      <w:del w:id="44" w:author="Bujar Raufi [2]" w:date="2023-12-28T12:39:00Z">
        <w:r w:rsidDel="00DC582F">
          <w:delText>a</w:delText>
        </w:r>
        <w:r w:rsidDel="00DC582F">
          <w:rPr>
            <w:spacing w:val="-9"/>
          </w:rPr>
          <w:delText xml:space="preserve"> </w:delText>
        </w:r>
        <w:r w:rsidDel="00DC582F">
          <w:delText>quantitative</w:delText>
        </w:r>
        <w:r w:rsidDel="00DC582F">
          <w:rPr>
            <w:spacing w:val="-9"/>
          </w:rPr>
          <w:delText xml:space="preserve"> </w:delText>
        </w:r>
        <w:r w:rsidDel="00DC582F">
          <w:delText>comparison</w:delText>
        </w:r>
        <w:r w:rsidDel="00DC582F">
          <w:rPr>
            <w:spacing w:val="-9"/>
          </w:rPr>
          <w:delText xml:space="preserve"> </w:delText>
        </w:r>
        <w:r w:rsidDel="00DC582F">
          <w:delText>of</w:delText>
        </w:r>
      </w:del>
      <w:ins w:id="45" w:author="Bujar Raufi [2]" w:date="2023-12-28T12:39:00Z">
        <w:r w:rsidR="00DC582F">
          <w:t>quantitatively comparing</w:t>
        </w:r>
      </w:ins>
      <w:r>
        <w:rPr>
          <w:spacing w:val="-9"/>
        </w:rPr>
        <w:t xml:space="preserve"> </w:t>
      </w:r>
      <w:r>
        <w:t>explanations</w:t>
      </w:r>
      <w:r>
        <w:rPr>
          <w:spacing w:val="-9"/>
        </w:rPr>
        <w:t xml:space="preserve"> </w:t>
      </w:r>
      <w:r>
        <w:t>produced</w:t>
      </w:r>
      <w:r>
        <w:rPr>
          <w:spacing w:val="-9"/>
        </w:rPr>
        <w:t xml:space="preserve"> </w:t>
      </w:r>
      <w:r>
        <w:t>by different</w:t>
      </w:r>
      <w:r>
        <w:rPr>
          <w:spacing w:val="-8"/>
        </w:rPr>
        <w:t xml:space="preserve"> </w:t>
      </w:r>
      <w:r>
        <w:t>XAI</w:t>
      </w:r>
      <w:r>
        <w:rPr>
          <w:spacing w:val="-7"/>
        </w:rPr>
        <w:t xml:space="preserve"> </w:t>
      </w:r>
      <w:r>
        <w:t>techniques</w:t>
      </w:r>
      <w:r>
        <w:rPr>
          <w:spacing w:val="-7"/>
        </w:rPr>
        <w:t xml:space="preserve"> </w:t>
      </w:r>
      <w:r>
        <w:t>on</w:t>
      </w:r>
      <w:r>
        <w:rPr>
          <w:spacing w:val="-8"/>
        </w:rPr>
        <w:t xml:space="preserve"> </w:t>
      </w:r>
      <w:r>
        <w:t>specific</w:t>
      </w:r>
      <w:r>
        <w:rPr>
          <w:spacing w:val="-7"/>
        </w:rPr>
        <w:t xml:space="preserve"> </w:t>
      </w:r>
      <w:r>
        <w:t>(local)</w:t>
      </w:r>
      <w:r>
        <w:rPr>
          <w:spacing w:val="-7"/>
        </w:rPr>
        <w:t xml:space="preserve"> </w:t>
      </w:r>
      <w:r>
        <w:t>NN</w:t>
      </w:r>
      <w:r>
        <w:rPr>
          <w:spacing w:val="-7"/>
        </w:rPr>
        <w:t xml:space="preserve"> </w:t>
      </w:r>
      <w:r>
        <w:t>model</w:t>
      </w:r>
      <w:r>
        <w:rPr>
          <w:spacing w:val="-8"/>
        </w:rPr>
        <w:t xml:space="preserve"> </w:t>
      </w:r>
      <w:r>
        <w:t>predictions.</w:t>
      </w:r>
    </w:p>
    <w:p w14:paraId="6BC0560D" w14:textId="77777777" w:rsidR="00371737" w:rsidRDefault="00371737">
      <w:pPr>
        <w:pStyle w:val="BodyText"/>
        <w:spacing w:before="130"/>
      </w:pPr>
    </w:p>
    <w:p w14:paraId="4CB23113" w14:textId="77777777" w:rsidR="00371737" w:rsidRDefault="00000000">
      <w:pPr>
        <w:pStyle w:val="Heading3"/>
        <w:numPr>
          <w:ilvl w:val="2"/>
          <w:numId w:val="6"/>
        </w:numPr>
        <w:tabs>
          <w:tab w:val="left" w:pos="1100"/>
        </w:tabs>
        <w:ind w:hanging="986"/>
      </w:pPr>
      <w:bookmarkStart w:id="46" w:name="Research_Problem"/>
      <w:bookmarkStart w:id="47" w:name="_bookmark11"/>
      <w:bookmarkEnd w:id="46"/>
      <w:bookmarkEnd w:id="47"/>
      <w:r>
        <w:rPr>
          <w:spacing w:val="-7"/>
        </w:rPr>
        <w:t>Research</w:t>
      </w:r>
      <w:r>
        <w:rPr>
          <w:spacing w:val="14"/>
        </w:rPr>
        <w:t xml:space="preserve"> </w:t>
      </w:r>
      <w:r>
        <w:rPr>
          <w:spacing w:val="-2"/>
        </w:rPr>
        <w:t>Problem</w:t>
      </w:r>
    </w:p>
    <w:p w14:paraId="6B118595" w14:textId="61C5D50C" w:rsidR="00371737" w:rsidRDefault="00000000">
      <w:pPr>
        <w:pStyle w:val="BodyText"/>
        <w:spacing w:before="306" w:line="381" w:lineRule="auto"/>
        <w:ind w:left="114" w:right="215"/>
        <w:jc w:val="both"/>
      </w:pPr>
      <w:r>
        <w:t>The</w:t>
      </w:r>
      <w:r>
        <w:rPr>
          <w:spacing w:val="-15"/>
        </w:rPr>
        <w:t xml:space="preserve"> </w:t>
      </w:r>
      <w:r>
        <w:t>research</w:t>
      </w:r>
      <w:r>
        <w:rPr>
          <w:spacing w:val="-14"/>
        </w:rPr>
        <w:t xml:space="preserve"> </w:t>
      </w:r>
      <w:r>
        <w:t>problem</w:t>
      </w:r>
      <w:r>
        <w:rPr>
          <w:spacing w:val="-15"/>
        </w:rPr>
        <w:t xml:space="preserve"> </w:t>
      </w:r>
      <w:r>
        <w:t>can</w:t>
      </w:r>
      <w:r>
        <w:rPr>
          <w:spacing w:val="-14"/>
        </w:rPr>
        <w:t xml:space="preserve"> </w:t>
      </w:r>
      <w:r>
        <w:t>be</w:t>
      </w:r>
      <w:r>
        <w:rPr>
          <w:spacing w:val="-15"/>
        </w:rPr>
        <w:t xml:space="preserve"> </w:t>
      </w:r>
      <w:r>
        <w:t>described</w:t>
      </w:r>
      <w:r>
        <w:rPr>
          <w:spacing w:val="-14"/>
        </w:rPr>
        <w:t xml:space="preserve"> </w:t>
      </w:r>
      <w:r>
        <w:t>as</w:t>
      </w:r>
      <w:r>
        <w:rPr>
          <w:spacing w:val="-15"/>
        </w:rPr>
        <w:t xml:space="preserve"> </w:t>
      </w:r>
      <w:r>
        <w:t>the</w:t>
      </w:r>
      <w:r>
        <w:rPr>
          <w:spacing w:val="-14"/>
        </w:rPr>
        <w:t xml:space="preserve"> </w:t>
      </w:r>
      <w:r>
        <w:t>means</w:t>
      </w:r>
      <w:r>
        <w:rPr>
          <w:spacing w:val="-15"/>
        </w:rPr>
        <w:t xml:space="preserve"> </w:t>
      </w:r>
      <w:r>
        <w:t>to</w:t>
      </w:r>
      <w:r>
        <w:rPr>
          <w:spacing w:val="-14"/>
        </w:rPr>
        <w:t xml:space="preserve"> </w:t>
      </w:r>
      <w:r>
        <w:t>produce</w:t>
      </w:r>
      <w:r>
        <w:rPr>
          <w:spacing w:val="-15"/>
        </w:rPr>
        <w:t xml:space="preserve"> </w:t>
      </w:r>
      <w:r>
        <w:t>an</w:t>
      </w:r>
      <w:r>
        <w:rPr>
          <w:spacing w:val="-14"/>
        </w:rPr>
        <w:t xml:space="preserve"> </w:t>
      </w:r>
      <w:r>
        <w:t>objective</w:t>
      </w:r>
      <w:r>
        <w:rPr>
          <w:spacing w:val="-15"/>
        </w:rPr>
        <w:t xml:space="preserve"> </w:t>
      </w:r>
      <w:r>
        <w:t>assess</w:t>
      </w:r>
      <w:del w:id="48" w:author="Bujar Raufi" w:date="2024-01-14T21:19:00Z">
        <w:r w:rsidDel="00DF20B1">
          <w:delText xml:space="preserve">- </w:delText>
        </w:r>
      </w:del>
      <w:r>
        <w:rPr>
          <w:spacing w:val="-2"/>
        </w:rPr>
        <w:t>ment</w:t>
      </w:r>
      <w:r>
        <w:rPr>
          <w:spacing w:val="-11"/>
        </w:rPr>
        <w:t xml:space="preserve"> </w:t>
      </w:r>
      <w:r>
        <w:rPr>
          <w:spacing w:val="-2"/>
        </w:rPr>
        <w:t>of</w:t>
      </w:r>
      <w:r>
        <w:rPr>
          <w:spacing w:val="-11"/>
        </w:rPr>
        <w:t xml:space="preserve"> </w:t>
      </w:r>
      <w:r>
        <w:rPr>
          <w:spacing w:val="-2"/>
        </w:rPr>
        <w:t>state-of-the-art</w:t>
      </w:r>
      <w:r>
        <w:rPr>
          <w:spacing w:val="-11"/>
        </w:rPr>
        <w:t xml:space="preserve"> </w:t>
      </w:r>
      <w:r>
        <w:rPr>
          <w:spacing w:val="-2"/>
        </w:rPr>
        <w:t>ML</w:t>
      </w:r>
      <w:r>
        <w:rPr>
          <w:spacing w:val="-11"/>
        </w:rPr>
        <w:t xml:space="preserve"> </w:t>
      </w:r>
      <w:r>
        <w:rPr>
          <w:spacing w:val="-2"/>
        </w:rPr>
        <w:t>explainers,</w:t>
      </w:r>
      <w:r>
        <w:rPr>
          <w:spacing w:val="-9"/>
        </w:rPr>
        <w:t xml:space="preserve"> </w:t>
      </w:r>
      <w:r>
        <w:rPr>
          <w:spacing w:val="-2"/>
        </w:rPr>
        <w:t>as</w:t>
      </w:r>
      <w:r>
        <w:rPr>
          <w:spacing w:val="-11"/>
        </w:rPr>
        <w:t xml:space="preserve"> </w:t>
      </w:r>
      <w:r>
        <w:rPr>
          <w:spacing w:val="-2"/>
        </w:rPr>
        <w:t>applied</w:t>
      </w:r>
      <w:r>
        <w:rPr>
          <w:spacing w:val="-10"/>
        </w:rPr>
        <w:t xml:space="preserve"> </w:t>
      </w:r>
      <w:r>
        <w:rPr>
          <w:spacing w:val="-2"/>
        </w:rPr>
        <w:t>to</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0"/>
        </w:rPr>
        <w:t xml:space="preserve"> </w:t>
      </w:r>
      <w:r>
        <w:rPr>
          <w:spacing w:val="-2"/>
        </w:rPr>
        <w:t>detection.</w:t>
      </w:r>
      <w:r>
        <w:rPr>
          <w:spacing w:val="9"/>
        </w:rPr>
        <w:t xml:space="preserve"> </w:t>
      </w:r>
      <w:r>
        <w:rPr>
          <w:spacing w:val="-2"/>
        </w:rPr>
        <w:t xml:space="preserve">The </w:t>
      </w:r>
      <w:r>
        <w:rPr>
          <w:spacing w:val="-4"/>
        </w:rPr>
        <w:t>intention</w:t>
      </w:r>
      <w:r>
        <w:rPr>
          <w:spacing w:val="-6"/>
        </w:rPr>
        <w:t xml:space="preserve"> </w:t>
      </w:r>
      <w:r>
        <w:rPr>
          <w:spacing w:val="-4"/>
        </w:rPr>
        <w:t>is</w:t>
      </w:r>
      <w:r>
        <w:rPr>
          <w:spacing w:val="-6"/>
        </w:rPr>
        <w:t xml:space="preserve"> </w:t>
      </w:r>
      <w:r>
        <w:rPr>
          <w:spacing w:val="-4"/>
        </w:rPr>
        <w:t>to</w:t>
      </w:r>
      <w:r>
        <w:rPr>
          <w:spacing w:val="-6"/>
        </w:rPr>
        <w:t xml:space="preserve"> </w:t>
      </w:r>
      <w:r>
        <w:rPr>
          <w:spacing w:val="-4"/>
        </w:rPr>
        <w:t>compare</w:t>
      </w:r>
      <w:r>
        <w:rPr>
          <w:spacing w:val="-6"/>
        </w:rPr>
        <w:t xml:space="preserve"> </w:t>
      </w:r>
      <w:r>
        <w:rPr>
          <w:spacing w:val="-4"/>
        </w:rPr>
        <w:t>a</w:t>
      </w:r>
      <w:r>
        <w:rPr>
          <w:spacing w:val="-6"/>
        </w:rPr>
        <w:t xml:space="preserve"> </w:t>
      </w:r>
      <w:r>
        <w:rPr>
          <w:spacing w:val="-4"/>
        </w:rPr>
        <w:t>set</w:t>
      </w:r>
      <w:r>
        <w:rPr>
          <w:spacing w:val="-6"/>
        </w:rPr>
        <w:t xml:space="preserve"> </w:t>
      </w:r>
      <w:r>
        <w:rPr>
          <w:spacing w:val="-4"/>
        </w:rPr>
        <w:t>of</w:t>
      </w:r>
      <w:r>
        <w:rPr>
          <w:spacing w:val="-6"/>
        </w:rPr>
        <w:t xml:space="preserve"> </w:t>
      </w:r>
      <w:r>
        <w:rPr>
          <w:spacing w:val="-4"/>
        </w:rPr>
        <w:t>common</w:t>
      </w:r>
      <w:r>
        <w:rPr>
          <w:spacing w:val="-6"/>
        </w:rPr>
        <w:t xml:space="preserve"> </w:t>
      </w:r>
      <w:r>
        <w:rPr>
          <w:spacing w:val="-4"/>
        </w:rPr>
        <w:t>XAI</w:t>
      </w:r>
      <w:r>
        <w:rPr>
          <w:spacing w:val="-6"/>
        </w:rPr>
        <w:t xml:space="preserve"> </w:t>
      </w:r>
      <w:r>
        <w:rPr>
          <w:spacing w:val="-4"/>
        </w:rPr>
        <w:t>techniques</w:t>
      </w:r>
      <w:r>
        <w:rPr>
          <w:spacing w:val="-6"/>
        </w:rPr>
        <w:t xml:space="preserve"> </w:t>
      </w:r>
      <w:r>
        <w:rPr>
          <w:spacing w:val="-4"/>
        </w:rPr>
        <w:t>and</w:t>
      </w:r>
      <w:r>
        <w:rPr>
          <w:spacing w:val="-6"/>
        </w:rPr>
        <w:t xml:space="preserve"> </w:t>
      </w:r>
      <w:r>
        <w:rPr>
          <w:spacing w:val="-4"/>
        </w:rPr>
        <w:t>look</w:t>
      </w:r>
      <w:r>
        <w:rPr>
          <w:spacing w:val="-6"/>
        </w:rPr>
        <w:t xml:space="preserve"> </w:t>
      </w:r>
      <w:r>
        <w:rPr>
          <w:spacing w:val="-4"/>
        </w:rPr>
        <w:t>for</w:t>
      </w:r>
      <w:r>
        <w:rPr>
          <w:spacing w:val="-6"/>
        </w:rPr>
        <w:t xml:space="preserve"> </w:t>
      </w:r>
      <w:r>
        <w:rPr>
          <w:spacing w:val="-4"/>
        </w:rPr>
        <w:t>insights</w:t>
      </w:r>
      <w:r>
        <w:rPr>
          <w:spacing w:val="-6"/>
        </w:rPr>
        <w:t xml:space="preserve"> </w:t>
      </w:r>
      <w:r>
        <w:rPr>
          <w:spacing w:val="-4"/>
        </w:rPr>
        <w:t>into</w:t>
      </w:r>
      <w:r>
        <w:rPr>
          <w:spacing w:val="-6"/>
        </w:rPr>
        <w:t xml:space="preserve"> </w:t>
      </w:r>
      <w:r>
        <w:rPr>
          <w:spacing w:val="-4"/>
        </w:rPr>
        <w:t xml:space="preserve">the </w:t>
      </w:r>
      <w:r>
        <w:t>relative</w:t>
      </w:r>
      <w:r>
        <w:rPr>
          <w:spacing w:val="-1"/>
        </w:rPr>
        <w:t xml:space="preserve"> </w:t>
      </w:r>
      <w:r>
        <w:t>strengths</w:t>
      </w:r>
      <w:r>
        <w:rPr>
          <w:spacing w:val="-1"/>
        </w:rPr>
        <w:t xml:space="preserve"> </w:t>
      </w:r>
      <w:r>
        <w:t>of</w:t>
      </w:r>
      <w:r>
        <w:rPr>
          <w:spacing w:val="-1"/>
        </w:rPr>
        <w:t xml:space="preserve"> </w:t>
      </w:r>
      <w:r>
        <w:t>each</w:t>
      </w:r>
      <w:r>
        <w:rPr>
          <w:spacing w:val="-1"/>
        </w:rPr>
        <w:t xml:space="preserve"> </w:t>
      </w:r>
      <w:r>
        <w:t>one.</w:t>
      </w:r>
      <w:r>
        <w:rPr>
          <w:spacing w:val="35"/>
        </w:rPr>
        <w:t xml:space="preserve"> </w:t>
      </w:r>
      <w:r>
        <w:t>The</w:t>
      </w:r>
      <w:r>
        <w:rPr>
          <w:spacing w:val="-1"/>
        </w:rPr>
        <w:t xml:space="preserve"> </w:t>
      </w:r>
      <w:r>
        <w:t>initial</w:t>
      </w:r>
      <w:r>
        <w:rPr>
          <w:spacing w:val="-1"/>
        </w:rPr>
        <w:t xml:space="preserve"> </w:t>
      </w:r>
      <w:r>
        <w:t>experiment</w:t>
      </w:r>
      <w:r>
        <w:rPr>
          <w:spacing w:val="-1"/>
        </w:rPr>
        <w:t xml:space="preserve"> </w:t>
      </w:r>
      <w:r>
        <w:t>focus</w:t>
      </w:r>
      <w:r>
        <w:rPr>
          <w:spacing w:val="-1"/>
        </w:rPr>
        <w:t xml:space="preserve"> </w:t>
      </w:r>
      <w:r>
        <w:t>is</w:t>
      </w:r>
      <w:r>
        <w:rPr>
          <w:spacing w:val="-1"/>
        </w:rPr>
        <w:t xml:space="preserve"> </w:t>
      </w:r>
      <w:r>
        <w:t>on</w:t>
      </w:r>
      <w:r>
        <w:rPr>
          <w:spacing w:val="-1"/>
        </w:rPr>
        <w:t xml:space="preserve"> </w:t>
      </w:r>
      <w:r>
        <w:t>the</w:t>
      </w:r>
      <w:r>
        <w:rPr>
          <w:spacing w:val="-1"/>
        </w:rPr>
        <w:t xml:space="preserve"> </w:t>
      </w:r>
      <w:r>
        <w:t>application</w:t>
      </w:r>
      <w:r>
        <w:rPr>
          <w:spacing w:val="-1"/>
        </w:rPr>
        <w:t xml:space="preserve"> </w:t>
      </w:r>
      <w:r>
        <w:t xml:space="preserve">of </w:t>
      </w:r>
      <w:r>
        <w:rPr>
          <w:spacing w:val="-4"/>
        </w:rPr>
        <w:t>SHAP,</w:t>
      </w:r>
      <w:r>
        <w:rPr>
          <w:spacing w:val="-6"/>
        </w:rPr>
        <w:t xml:space="preserve"> </w:t>
      </w:r>
      <w:r>
        <w:rPr>
          <w:spacing w:val="-4"/>
        </w:rPr>
        <w:t>LIME,</w:t>
      </w:r>
      <w:r>
        <w:rPr>
          <w:spacing w:val="-6"/>
        </w:rPr>
        <w:t xml:space="preserve"> </w:t>
      </w:r>
      <w:r>
        <w:rPr>
          <w:spacing w:val="-4"/>
        </w:rPr>
        <w:t>ANCHORS,</w:t>
      </w:r>
      <w:r>
        <w:rPr>
          <w:spacing w:val="-6"/>
        </w:rPr>
        <w:t xml:space="preserve"> </w:t>
      </w:r>
      <w:r>
        <w:rPr>
          <w:spacing w:val="-4"/>
        </w:rPr>
        <w:t>and</w:t>
      </w:r>
      <w:r>
        <w:rPr>
          <w:spacing w:val="-6"/>
        </w:rPr>
        <w:t xml:space="preserve"> </w:t>
      </w:r>
      <w:proofErr w:type="spellStart"/>
      <w:r>
        <w:rPr>
          <w:spacing w:val="-4"/>
        </w:rPr>
        <w:t>DiCE</w:t>
      </w:r>
      <w:proofErr w:type="spellEnd"/>
      <w:r>
        <w:rPr>
          <w:spacing w:val="-6"/>
        </w:rPr>
        <w:t xml:space="preserve"> </w:t>
      </w:r>
      <w:r>
        <w:rPr>
          <w:spacing w:val="-4"/>
        </w:rPr>
        <w:t>interpretability</w:t>
      </w:r>
      <w:r>
        <w:rPr>
          <w:spacing w:val="-6"/>
        </w:rPr>
        <w:t xml:space="preserve"> </w:t>
      </w:r>
      <w:r>
        <w:rPr>
          <w:spacing w:val="-4"/>
        </w:rPr>
        <w:t>methods</w:t>
      </w:r>
      <w:r>
        <w:rPr>
          <w:spacing w:val="-6"/>
        </w:rPr>
        <w:t xml:space="preserve"> </w:t>
      </w:r>
      <w:r>
        <w:rPr>
          <w:spacing w:val="-4"/>
        </w:rPr>
        <w:t>upon</w:t>
      </w:r>
      <w:r>
        <w:rPr>
          <w:spacing w:val="-6"/>
        </w:rPr>
        <w:t xml:space="preserve"> </w:t>
      </w:r>
      <w:r>
        <w:rPr>
          <w:spacing w:val="-4"/>
        </w:rPr>
        <w:t>a</w:t>
      </w:r>
      <w:r>
        <w:rPr>
          <w:spacing w:val="-6"/>
        </w:rPr>
        <w:t xml:space="preserve"> </w:t>
      </w:r>
      <w:r>
        <w:rPr>
          <w:spacing w:val="-4"/>
        </w:rPr>
        <w:t>Neural</w:t>
      </w:r>
      <w:r>
        <w:rPr>
          <w:spacing w:val="-6"/>
        </w:rPr>
        <w:t xml:space="preserve"> </w:t>
      </w:r>
      <w:r>
        <w:rPr>
          <w:spacing w:val="-4"/>
        </w:rPr>
        <w:t xml:space="preserve">Network model trained on a commercial dataset containing credit card transactions, which are </w:t>
      </w:r>
      <w:r>
        <w:t xml:space="preserve">labelled </w:t>
      </w:r>
      <w:r>
        <w:rPr>
          <w:rFonts w:ascii="Times New Roman" w:hAnsi="Times New Roman"/>
          <w:i/>
        </w:rPr>
        <w:t>‘fraud’</w:t>
      </w:r>
      <w:r>
        <w:rPr>
          <w:rFonts w:ascii="Times New Roman" w:hAnsi="Times New Roman"/>
          <w:i/>
          <w:spacing w:val="40"/>
        </w:rPr>
        <w:t xml:space="preserve"> </w:t>
      </w:r>
      <w:r>
        <w:t xml:space="preserve">or </w:t>
      </w:r>
      <w:r>
        <w:rPr>
          <w:rFonts w:ascii="Times New Roman" w:hAnsi="Times New Roman"/>
          <w:i/>
        </w:rPr>
        <w:t>‘non-fraud’</w:t>
      </w:r>
      <w:r>
        <w:t>.</w:t>
      </w:r>
    </w:p>
    <w:p w14:paraId="1A3EA39C" w14:textId="77777777" w:rsidR="00371737" w:rsidRDefault="00371737">
      <w:pPr>
        <w:spacing w:line="381" w:lineRule="auto"/>
        <w:jc w:val="both"/>
        <w:sectPr w:rsidR="00371737" w:rsidSect="00FA1DAD">
          <w:headerReference w:type="default" r:id="rId14"/>
          <w:footerReference w:type="default" r:id="rId15"/>
          <w:pgSz w:w="12240" w:h="15840"/>
          <w:pgMar w:top="1300" w:right="1480" w:bottom="980" w:left="1700" w:header="805" w:footer="799" w:gutter="0"/>
          <w:cols w:space="720"/>
        </w:sectPr>
      </w:pPr>
    </w:p>
    <w:p w14:paraId="70176286" w14:textId="77777777" w:rsidR="00371737" w:rsidRDefault="00000000">
      <w:pPr>
        <w:pStyle w:val="Heading2"/>
        <w:numPr>
          <w:ilvl w:val="1"/>
          <w:numId w:val="6"/>
        </w:numPr>
        <w:tabs>
          <w:tab w:val="left" w:pos="996"/>
        </w:tabs>
        <w:spacing w:before="36"/>
        <w:ind w:hanging="882"/>
      </w:pPr>
      <w:bookmarkStart w:id="49" w:name="Research_Objectives"/>
      <w:bookmarkStart w:id="50" w:name="_bookmark12"/>
      <w:bookmarkEnd w:id="49"/>
      <w:bookmarkEnd w:id="50"/>
      <w:r>
        <w:rPr>
          <w:spacing w:val="-10"/>
        </w:rPr>
        <w:lastRenderedPageBreak/>
        <w:t>Research</w:t>
      </w:r>
      <w:r>
        <w:rPr>
          <w:spacing w:val="11"/>
        </w:rPr>
        <w:t xml:space="preserve"> </w:t>
      </w:r>
      <w:r>
        <w:rPr>
          <w:spacing w:val="-2"/>
        </w:rPr>
        <w:t>Objectives</w:t>
      </w:r>
    </w:p>
    <w:p w14:paraId="4C2B9A20" w14:textId="27ACB3E6" w:rsidR="00371737" w:rsidRDefault="00000000">
      <w:pPr>
        <w:pStyle w:val="BodyText"/>
        <w:spacing w:before="376" w:line="381" w:lineRule="auto"/>
        <w:ind w:left="114" w:right="215"/>
        <w:jc w:val="both"/>
      </w:pPr>
      <w:r>
        <w:t>Metrics</w:t>
      </w:r>
      <w:r>
        <w:rPr>
          <w:spacing w:val="-3"/>
        </w:rPr>
        <w:t xml:space="preserve"> </w:t>
      </w:r>
      <w:r>
        <w:t>for</w:t>
      </w:r>
      <w:r>
        <w:rPr>
          <w:spacing w:val="-3"/>
        </w:rPr>
        <w:t xml:space="preserve"> </w:t>
      </w:r>
      <w:r>
        <w:t>all</w:t>
      </w:r>
      <w:r>
        <w:rPr>
          <w:spacing w:val="-3"/>
        </w:rPr>
        <w:t xml:space="preserve"> </w:t>
      </w:r>
      <w:r>
        <w:t>four</w:t>
      </w:r>
      <w:r>
        <w:rPr>
          <w:spacing w:val="-3"/>
        </w:rPr>
        <w:t xml:space="preserve"> </w:t>
      </w:r>
      <w:r>
        <w:t>explainer</w:t>
      </w:r>
      <w:r>
        <w:rPr>
          <w:spacing w:val="-3"/>
        </w:rPr>
        <w:t xml:space="preserve"> </w:t>
      </w:r>
      <w:r>
        <w:t>techniques</w:t>
      </w:r>
      <w:r>
        <w:rPr>
          <w:spacing w:val="-3"/>
        </w:rPr>
        <w:t xml:space="preserve"> </w:t>
      </w:r>
      <w:r>
        <w:t>will</w:t>
      </w:r>
      <w:r>
        <w:rPr>
          <w:spacing w:val="-3"/>
        </w:rPr>
        <w:t xml:space="preserve"> </w:t>
      </w:r>
      <w:r>
        <w:t>be</w:t>
      </w:r>
      <w:r>
        <w:rPr>
          <w:spacing w:val="-3"/>
        </w:rPr>
        <w:t xml:space="preserve"> </w:t>
      </w:r>
      <w:r>
        <w:t>collated</w:t>
      </w:r>
      <w:r>
        <w:rPr>
          <w:spacing w:val="-3"/>
        </w:rPr>
        <w:t xml:space="preserve"> </w:t>
      </w:r>
      <w:r>
        <w:t>based</w:t>
      </w:r>
      <w:r>
        <w:rPr>
          <w:spacing w:val="-3"/>
        </w:rPr>
        <w:t xml:space="preserve"> </w:t>
      </w:r>
      <w:r>
        <w:t>on</w:t>
      </w:r>
      <w:r>
        <w:rPr>
          <w:spacing w:val="-3"/>
        </w:rPr>
        <w:t xml:space="preserve"> </w:t>
      </w:r>
      <w:r>
        <w:t>the</w:t>
      </w:r>
      <w:r>
        <w:rPr>
          <w:spacing w:val="-3"/>
        </w:rPr>
        <w:t xml:space="preserve"> </w:t>
      </w:r>
      <w:r>
        <w:t xml:space="preserve">methodology described in Section </w:t>
      </w:r>
      <w:hyperlink w:anchor="_bookmark13" w:history="1">
        <w:r>
          <w:t>1.4</w:t>
        </w:r>
      </w:hyperlink>
      <w:r>
        <w:t xml:space="preserve"> below.</w:t>
      </w:r>
      <w:r>
        <w:rPr>
          <w:spacing w:val="40"/>
        </w:rPr>
        <w:t xml:space="preserve"> </w:t>
      </w:r>
      <w:r>
        <w:t>This output will be subjected to a statistical test</w:t>
      </w:r>
      <w:r>
        <w:rPr>
          <w:spacing w:val="80"/>
        </w:rPr>
        <w:t xml:space="preserve"> </w:t>
      </w:r>
      <w:r>
        <w:t>for significance.</w:t>
      </w:r>
      <w:r>
        <w:rPr>
          <w:spacing w:val="40"/>
        </w:rPr>
        <w:t xml:space="preserve"> </w:t>
      </w:r>
      <w:r>
        <w:t>Is one explainer better than another</w:t>
      </w:r>
      <w:ins w:id="51" w:author="Bujar Raufi" w:date="2024-01-14T21:21:00Z">
        <w:r w:rsidR="00DF20B1">
          <w:t>,</w:t>
        </w:r>
      </w:ins>
      <w:r>
        <w:t xml:space="preserve"> and if so, how great is that </w:t>
      </w:r>
      <w:r>
        <w:rPr>
          <w:spacing w:val="-2"/>
        </w:rPr>
        <w:t>difference?</w:t>
      </w:r>
    </w:p>
    <w:p w14:paraId="3FC4A999" w14:textId="77777777" w:rsidR="00371737" w:rsidRDefault="00000000">
      <w:pPr>
        <w:pStyle w:val="BodyText"/>
        <w:spacing w:line="381" w:lineRule="auto"/>
        <w:ind w:left="114" w:right="216" w:firstLine="351"/>
        <w:jc w:val="both"/>
      </w:pPr>
      <w:r>
        <w:t xml:space="preserve">The objective of the experiments under-pining this research paper is a very </w:t>
      </w:r>
      <w:commentRangeStart w:id="52"/>
      <w:r>
        <w:t xml:space="preserve">de- </w:t>
      </w:r>
      <w:r>
        <w:rPr>
          <w:spacing w:val="-2"/>
        </w:rPr>
        <w:t>liberate</w:t>
      </w:r>
      <w:commentRangeEnd w:id="52"/>
      <w:r w:rsidR="00DF20B1">
        <w:rPr>
          <w:rStyle w:val="CommentReference"/>
        </w:rPr>
        <w:commentReference w:id="52"/>
      </w:r>
      <w:r>
        <w:rPr>
          <w:spacing w:val="-11"/>
        </w:rPr>
        <w:t xml:space="preserve"> </w:t>
      </w:r>
      <w:r>
        <w:rPr>
          <w:spacing w:val="-2"/>
        </w:rPr>
        <w:t>intention</w:t>
      </w:r>
      <w:r>
        <w:rPr>
          <w:spacing w:val="-11"/>
        </w:rPr>
        <w:t xml:space="preserve"> </w:t>
      </w:r>
      <w:r>
        <w:rPr>
          <w:spacing w:val="-2"/>
        </w:rPr>
        <w:t>to</w:t>
      </w:r>
      <w:r>
        <w:rPr>
          <w:spacing w:val="-11"/>
        </w:rPr>
        <w:t xml:space="preserve"> </w:t>
      </w:r>
      <w:r>
        <w:rPr>
          <w:spacing w:val="-2"/>
        </w:rPr>
        <w:t>avoid</w:t>
      </w:r>
      <w:r>
        <w:rPr>
          <w:spacing w:val="-11"/>
        </w:rPr>
        <w:t xml:space="preserve"> </w:t>
      </w:r>
      <w:r>
        <w:rPr>
          <w:spacing w:val="-2"/>
        </w:rPr>
        <w:t>any</w:t>
      </w:r>
      <w:r>
        <w:rPr>
          <w:spacing w:val="-11"/>
        </w:rPr>
        <w:t xml:space="preserve"> </w:t>
      </w:r>
      <w:r>
        <w:rPr>
          <w:spacing w:val="-2"/>
        </w:rPr>
        <w:t>elements</w:t>
      </w:r>
      <w:r>
        <w:rPr>
          <w:spacing w:val="-11"/>
        </w:rPr>
        <w:t xml:space="preserve"> </w:t>
      </w:r>
      <w:r>
        <w:rPr>
          <w:spacing w:val="-2"/>
        </w:rPr>
        <w:t>of</w:t>
      </w:r>
      <w:r>
        <w:rPr>
          <w:spacing w:val="-11"/>
        </w:rPr>
        <w:t xml:space="preserve"> </w:t>
      </w:r>
      <w:r>
        <w:rPr>
          <w:spacing w:val="-2"/>
        </w:rPr>
        <w:t>human</w:t>
      </w:r>
      <w:r>
        <w:rPr>
          <w:spacing w:val="-11"/>
        </w:rPr>
        <w:t xml:space="preserve"> </w:t>
      </w:r>
      <w:r>
        <w:rPr>
          <w:spacing w:val="-2"/>
        </w:rPr>
        <w:t>assessment</w:t>
      </w:r>
      <w:r>
        <w:rPr>
          <w:spacing w:val="-11"/>
        </w:rPr>
        <w:t xml:space="preserve"> </w:t>
      </w:r>
      <w:r>
        <w:rPr>
          <w:spacing w:val="-2"/>
        </w:rPr>
        <w:t>of</w:t>
      </w:r>
      <w:r>
        <w:rPr>
          <w:spacing w:val="-11"/>
        </w:rPr>
        <w:t xml:space="preserve"> </w:t>
      </w:r>
      <w:r>
        <w:rPr>
          <w:spacing w:val="-2"/>
        </w:rPr>
        <w:t>the</w:t>
      </w:r>
      <w:r>
        <w:rPr>
          <w:spacing w:val="-11"/>
        </w:rPr>
        <w:t xml:space="preserve"> </w:t>
      </w:r>
      <w:r>
        <w:rPr>
          <w:spacing w:val="-2"/>
        </w:rPr>
        <w:t>XAI</w:t>
      </w:r>
      <w:r>
        <w:rPr>
          <w:spacing w:val="-11"/>
        </w:rPr>
        <w:t xml:space="preserve"> </w:t>
      </w:r>
      <w:r>
        <w:rPr>
          <w:spacing w:val="-2"/>
        </w:rPr>
        <w:t xml:space="preserve">techniques. </w:t>
      </w:r>
      <w:r>
        <w:t>Taking</w:t>
      </w:r>
      <w:r>
        <w:rPr>
          <w:spacing w:val="-13"/>
        </w:rPr>
        <w:t xml:space="preserve"> </w:t>
      </w:r>
      <w:r>
        <w:t>a</w:t>
      </w:r>
      <w:r>
        <w:rPr>
          <w:spacing w:val="-13"/>
        </w:rPr>
        <w:t xml:space="preserve"> </w:t>
      </w:r>
      <w:r>
        <w:t>lead</w:t>
      </w:r>
      <w:r>
        <w:rPr>
          <w:spacing w:val="-13"/>
        </w:rPr>
        <w:t xml:space="preserve"> </w:t>
      </w:r>
      <w:r>
        <w:t>from</w:t>
      </w:r>
      <w:r>
        <w:rPr>
          <w:spacing w:val="-13"/>
        </w:rPr>
        <w:t xml:space="preserve"> </w:t>
      </w:r>
      <w:r>
        <w:t>a</w:t>
      </w:r>
      <w:r>
        <w:rPr>
          <w:spacing w:val="-13"/>
        </w:rPr>
        <w:t xml:space="preserve"> </w:t>
      </w:r>
      <w:r>
        <w:t>study</w:t>
      </w:r>
      <w:r>
        <w:rPr>
          <w:spacing w:val="-13"/>
        </w:rPr>
        <w:t xml:space="preserve"> </w:t>
      </w:r>
      <w:r>
        <w:t>of</w:t>
      </w:r>
      <w:r>
        <w:rPr>
          <w:spacing w:val="-13"/>
        </w:rPr>
        <w:t xml:space="preserve"> </w:t>
      </w:r>
      <w:r>
        <w:t>XAI</w:t>
      </w:r>
      <w:r>
        <w:rPr>
          <w:spacing w:val="-13"/>
        </w:rPr>
        <w:t xml:space="preserve"> </w:t>
      </w:r>
      <w:r>
        <w:t>techniques</w:t>
      </w:r>
      <w:r>
        <w:rPr>
          <w:spacing w:val="-13"/>
        </w:rPr>
        <w:t xml:space="preserve"> </w:t>
      </w:r>
      <w:r>
        <w:t>applied</w:t>
      </w:r>
      <w:r>
        <w:rPr>
          <w:spacing w:val="-13"/>
        </w:rPr>
        <w:t xml:space="preserve"> </w:t>
      </w:r>
      <w:r>
        <w:t>to</w:t>
      </w:r>
      <w:r>
        <w:rPr>
          <w:spacing w:val="-13"/>
        </w:rPr>
        <w:t xml:space="preserve"> </w:t>
      </w:r>
      <w:r>
        <w:t>eye</w:t>
      </w:r>
      <w:r>
        <w:rPr>
          <w:spacing w:val="-13"/>
        </w:rPr>
        <w:t xml:space="preserve"> </w:t>
      </w:r>
      <w:r>
        <w:t>tracking</w:t>
      </w:r>
      <w:r>
        <w:rPr>
          <w:spacing w:val="-13"/>
        </w:rPr>
        <w:t xml:space="preserve"> </w:t>
      </w:r>
      <w:r>
        <w:t>experiments</w:t>
      </w:r>
      <w:r>
        <w:rPr>
          <w:spacing w:val="-13"/>
        </w:rPr>
        <w:t xml:space="preserve"> </w:t>
      </w:r>
      <w:r>
        <w:t>in the</w:t>
      </w:r>
      <w:r>
        <w:rPr>
          <w:spacing w:val="-15"/>
        </w:rPr>
        <w:t xml:space="preserve"> </w:t>
      </w:r>
      <w:r>
        <w:t>research</w:t>
      </w:r>
      <w:r>
        <w:rPr>
          <w:spacing w:val="-14"/>
        </w:rPr>
        <w:t xml:space="preserve"> </w:t>
      </w:r>
      <w:r>
        <w:t>by</w:t>
      </w:r>
      <w:r>
        <w:rPr>
          <w:spacing w:val="-15"/>
        </w:rPr>
        <w:t xml:space="preserve"> </w:t>
      </w:r>
      <w:hyperlink w:anchor="_bookmark80" w:history="1">
        <w:r>
          <w:t>(</w:t>
        </w:r>
        <w:proofErr w:type="spellStart"/>
        <w:r>
          <w:t>Mart´ınez</w:t>
        </w:r>
        <w:proofErr w:type="spellEnd"/>
        <w:r>
          <w:t>,</w:t>
        </w:r>
        <w:r>
          <w:rPr>
            <w:spacing w:val="-14"/>
          </w:rPr>
          <w:t xml:space="preserve"> </w:t>
        </w:r>
        <w:proofErr w:type="spellStart"/>
        <w:r>
          <w:t>Nadj</w:t>
        </w:r>
        <w:proofErr w:type="spellEnd"/>
        <w:r>
          <w:t>,</w:t>
        </w:r>
        <w:r>
          <w:rPr>
            <w:spacing w:val="-15"/>
          </w:rPr>
          <w:t xml:space="preserve"> </w:t>
        </w:r>
        <w:proofErr w:type="spellStart"/>
        <w:r>
          <w:t>Langner</w:t>
        </w:r>
        <w:proofErr w:type="spellEnd"/>
        <w:r>
          <w:t>,</w:t>
        </w:r>
        <w:r>
          <w:rPr>
            <w:spacing w:val="-14"/>
          </w:rPr>
          <w:t xml:space="preserve"> </w:t>
        </w:r>
        <w:proofErr w:type="spellStart"/>
        <w:r>
          <w:t>Toreini</w:t>
        </w:r>
        <w:proofErr w:type="spellEnd"/>
        <w:r>
          <w:t>,</w:t>
        </w:r>
        <w:r>
          <w:rPr>
            <w:spacing w:val="-15"/>
          </w:rPr>
          <w:t xml:space="preserve"> </w:t>
        </w:r>
        <w:r>
          <w:t>&amp;</w:t>
        </w:r>
        <w:r>
          <w:rPr>
            <w:spacing w:val="-14"/>
          </w:rPr>
          <w:t xml:space="preserve"> </w:t>
        </w:r>
        <w:proofErr w:type="spellStart"/>
        <w:r>
          <w:t>Maedche</w:t>
        </w:r>
        <w:proofErr w:type="spellEnd"/>
        <w:r>
          <w:t>,</w:t>
        </w:r>
      </w:hyperlink>
      <w:r>
        <w:rPr>
          <w:spacing w:val="-15"/>
        </w:rPr>
        <w:t xml:space="preserve"> </w:t>
      </w:r>
      <w:hyperlink w:anchor="_bookmark80" w:history="1">
        <w:r>
          <w:t>2023)</w:t>
        </w:r>
      </w:hyperlink>
      <w:r>
        <w:rPr>
          <w:spacing w:val="-14"/>
        </w:rPr>
        <w:t xml:space="preserve"> </w:t>
      </w:r>
      <w:r>
        <w:t>this</w:t>
      </w:r>
      <w:r>
        <w:rPr>
          <w:spacing w:val="-15"/>
        </w:rPr>
        <w:t xml:space="preserve"> </w:t>
      </w:r>
      <w:r>
        <w:t>research will</w:t>
      </w:r>
      <w:r>
        <w:rPr>
          <w:spacing w:val="-7"/>
        </w:rPr>
        <w:t xml:space="preserve"> </w:t>
      </w:r>
      <w:r>
        <w:t>aim</w:t>
      </w:r>
      <w:r>
        <w:rPr>
          <w:spacing w:val="-7"/>
        </w:rPr>
        <w:t xml:space="preserve"> </w:t>
      </w:r>
      <w:r>
        <w:t>to</w:t>
      </w:r>
      <w:r>
        <w:rPr>
          <w:spacing w:val="-7"/>
        </w:rPr>
        <w:t xml:space="preserve"> </w:t>
      </w:r>
      <w:r>
        <w:t>demonstrate</w:t>
      </w:r>
      <w:r>
        <w:rPr>
          <w:spacing w:val="-7"/>
        </w:rPr>
        <w:t xml:space="preserve"> </w:t>
      </w:r>
      <w:r>
        <w:t>that</w:t>
      </w:r>
      <w:r>
        <w:rPr>
          <w:spacing w:val="-7"/>
        </w:rPr>
        <w:t xml:space="preserve"> </w:t>
      </w:r>
      <w:r>
        <w:t>it</w:t>
      </w:r>
      <w:r>
        <w:rPr>
          <w:spacing w:val="-7"/>
        </w:rPr>
        <w:t xml:space="preserve"> </w:t>
      </w:r>
      <w:r>
        <w:t>is</w:t>
      </w:r>
      <w:r>
        <w:rPr>
          <w:spacing w:val="-7"/>
        </w:rPr>
        <w:t xml:space="preserve"> </w:t>
      </w:r>
      <w:r>
        <w:t>possible</w:t>
      </w:r>
      <w:r>
        <w:rPr>
          <w:spacing w:val="-7"/>
        </w:rPr>
        <w:t xml:space="preserve"> </w:t>
      </w:r>
      <w:r>
        <w:t>to</w:t>
      </w:r>
      <w:r>
        <w:rPr>
          <w:spacing w:val="-7"/>
        </w:rPr>
        <w:t xml:space="preserve"> </w:t>
      </w:r>
      <w:r>
        <w:t>produce</w:t>
      </w:r>
      <w:r>
        <w:rPr>
          <w:spacing w:val="-7"/>
        </w:rPr>
        <w:t xml:space="preserve"> </w:t>
      </w:r>
      <w:r>
        <w:t>a</w:t>
      </w:r>
      <w:r>
        <w:rPr>
          <w:spacing w:val="-7"/>
        </w:rPr>
        <w:t xml:space="preserve"> </w:t>
      </w:r>
      <w:r>
        <w:t>purely</w:t>
      </w:r>
      <w:r>
        <w:rPr>
          <w:spacing w:val="-7"/>
        </w:rPr>
        <w:t xml:space="preserve"> </w:t>
      </w:r>
      <w:r>
        <w:t>statistical</w:t>
      </w:r>
      <w:r>
        <w:rPr>
          <w:spacing w:val="-7"/>
        </w:rPr>
        <w:t xml:space="preserve"> </w:t>
      </w:r>
      <w:r>
        <w:t>analysis</w:t>
      </w:r>
      <w:r>
        <w:rPr>
          <w:spacing w:val="-7"/>
        </w:rPr>
        <w:t xml:space="preserve"> </w:t>
      </w:r>
      <w:r>
        <w:t xml:space="preserve">on </w:t>
      </w:r>
      <w:r>
        <w:rPr>
          <w:spacing w:val="-2"/>
        </w:rPr>
        <w:t>explainer performance for individual credit card fraud predictions.</w:t>
      </w:r>
    </w:p>
    <w:p w14:paraId="76AB229A" w14:textId="77777777" w:rsidR="00371737" w:rsidRDefault="00371737">
      <w:pPr>
        <w:pStyle w:val="BodyText"/>
        <w:spacing w:before="217"/>
      </w:pPr>
    </w:p>
    <w:p w14:paraId="1E5B6DDA" w14:textId="77777777" w:rsidR="00371737" w:rsidRDefault="00000000">
      <w:pPr>
        <w:pStyle w:val="Heading2"/>
        <w:numPr>
          <w:ilvl w:val="1"/>
          <w:numId w:val="6"/>
        </w:numPr>
        <w:tabs>
          <w:tab w:val="left" w:pos="996"/>
        </w:tabs>
        <w:spacing w:before="1"/>
        <w:ind w:hanging="882"/>
      </w:pPr>
      <w:bookmarkStart w:id="53" w:name="Research_Methodologies"/>
      <w:bookmarkStart w:id="54" w:name="_bookmark13"/>
      <w:bookmarkEnd w:id="53"/>
      <w:bookmarkEnd w:id="54"/>
      <w:r>
        <w:rPr>
          <w:spacing w:val="-10"/>
        </w:rPr>
        <w:t>Research</w:t>
      </w:r>
      <w:r>
        <w:rPr>
          <w:spacing w:val="11"/>
        </w:rPr>
        <w:t xml:space="preserve"> </w:t>
      </w:r>
      <w:r>
        <w:rPr>
          <w:spacing w:val="-2"/>
        </w:rPr>
        <w:t>Methodologies</w:t>
      </w:r>
    </w:p>
    <w:p w14:paraId="3491FA12" w14:textId="77777777" w:rsidR="00371737" w:rsidRDefault="00000000">
      <w:pPr>
        <w:pStyle w:val="BodyText"/>
        <w:spacing w:before="375" w:line="379" w:lineRule="auto"/>
        <w:ind w:left="114" w:right="217"/>
        <w:jc w:val="both"/>
      </w:pPr>
      <w:r>
        <w:t>The</w:t>
      </w:r>
      <w:r>
        <w:rPr>
          <w:spacing w:val="-15"/>
        </w:rPr>
        <w:t xml:space="preserve"> </w:t>
      </w:r>
      <w:r>
        <w:t>proposed</w:t>
      </w:r>
      <w:r>
        <w:rPr>
          <w:spacing w:val="-14"/>
        </w:rPr>
        <w:t xml:space="preserve"> </w:t>
      </w:r>
      <w:r>
        <w:t>experiments</w:t>
      </w:r>
      <w:r>
        <w:rPr>
          <w:spacing w:val="-15"/>
        </w:rPr>
        <w:t xml:space="preserve"> </w:t>
      </w:r>
      <w:r>
        <w:t>in</w:t>
      </w:r>
      <w:r>
        <w:rPr>
          <w:spacing w:val="-14"/>
        </w:rPr>
        <w:t xml:space="preserve"> </w:t>
      </w:r>
      <w:r>
        <w:t>this</w:t>
      </w:r>
      <w:r>
        <w:rPr>
          <w:spacing w:val="-15"/>
        </w:rPr>
        <w:t xml:space="preserve"> </w:t>
      </w:r>
      <w:r>
        <w:t>paper</w:t>
      </w:r>
      <w:r>
        <w:rPr>
          <w:spacing w:val="-14"/>
        </w:rPr>
        <w:t xml:space="preserve"> </w:t>
      </w:r>
      <w:r>
        <w:t>are</w:t>
      </w:r>
      <w:r>
        <w:rPr>
          <w:spacing w:val="-15"/>
        </w:rPr>
        <w:t xml:space="preserve"> </w:t>
      </w:r>
      <w:r>
        <w:t>based</w:t>
      </w:r>
      <w:r>
        <w:rPr>
          <w:spacing w:val="-14"/>
        </w:rPr>
        <w:t xml:space="preserve"> </w:t>
      </w:r>
      <w:r>
        <w:t>on</w:t>
      </w:r>
      <w:r>
        <w:rPr>
          <w:spacing w:val="-15"/>
        </w:rPr>
        <w:t xml:space="preserve"> </w:t>
      </w:r>
      <w:r>
        <w:t>a</w:t>
      </w:r>
      <w:r>
        <w:rPr>
          <w:spacing w:val="-14"/>
        </w:rPr>
        <w:t xml:space="preserve"> </w:t>
      </w:r>
      <w:r>
        <w:t>similar</w:t>
      </w:r>
      <w:r>
        <w:rPr>
          <w:spacing w:val="-15"/>
        </w:rPr>
        <w:t xml:space="preserve"> </w:t>
      </w:r>
      <w:r>
        <w:t>study</w:t>
      </w:r>
      <w:r>
        <w:rPr>
          <w:spacing w:val="-14"/>
        </w:rPr>
        <w:t xml:space="preserve"> </w:t>
      </w:r>
      <w:r>
        <w:t>into</w:t>
      </w:r>
      <w:r>
        <w:rPr>
          <w:spacing w:val="-15"/>
        </w:rPr>
        <w:t xml:space="preserve"> </w:t>
      </w:r>
      <w:r>
        <w:t>measuring interpretability</w:t>
      </w:r>
      <w:r>
        <w:rPr>
          <w:spacing w:val="-15"/>
        </w:rPr>
        <w:t xml:space="preserve"> </w:t>
      </w:r>
      <w:r>
        <w:t>methods</w:t>
      </w:r>
      <w:r>
        <w:rPr>
          <w:spacing w:val="-14"/>
        </w:rPr>
        <w:t xml:space="preserve"> </w:t>
      </w:r>
      <w:r>
        <w:t>on</w:t>
      </w:r>
      <w:r>
        <w:rPr>
          <w:spacing w:val="-15"/>
        </w:rPr>
        <w:t xml:space="preserve"> </w:t>
      </w:r>
      <w:r>
        <w:t>healthcare</w:t>
      </w:r>
      <w:r>
        <w:rPr>
          <w:spacing w:val="-14"/>
        </w:rPr>
        <w:t xml:space="preserve"> </w:t>
      </w:r>
      <w:r>
        <w:t>datasets</w:t>
      </w:r>
      <w:r>
        <w:rPr>
          <w:spacing w:val="-15"/>
        </w:rPr>
        <w:t xml:space="preserve"> </w:t>
      </w:r>
      <w:r>
        <w:t>that</w:t>
      </w:r>
      <w:r>
        <w:rPr>
          <w:spacing w:val="-14"/>
        </w:rPr>
        <w:t xml:space="preserve"> </w:t>
      </w:r>
      <w:r>
        <w:t>classified</w:t>
      </w:r>
      <w:r>
        <w:rPr>
          <w:spacing w:val="-15"/>
        </w:rPr>
        <w:t xml:space="preserve"> </w:t>
      </w:r>
      <w:r>
        <w:t>mortality</w:t>
      </w:r>
      <w:r>
        <w:rPr>
          <w:spacing w:val="-14"/>
        </w:rPr>
        <w:t xml:space="preserve"> </w:t>
      </w:r>
      <w:r>
        <w:t xml:space="preserve">predictions </w:t>
      </w:r>
      <w:hyperlink w:anchor="_bookmark68" w:history="1">
        <w:r>
          <w:rPr>
            <w:spacing w:val="-4"/>
          </w:rPr>
          <w:t>(</w:t>
        </w:r>
        <w:proofErr w:type="spellStart"/>
        <w:r>
          <w:rPr>
            <w:spacing w:val="-4"/>
          </w:rPr>
          <w:t>ElShawi</w:t>
        </w:r>
        <w:proofErr w:type="spellEnd"/>
        <w:r>
          <w:rPr>
            <w:spacing w:val="-4"/>
          </w:rPr>
          <w:t>,</w:t>
        </w:r>
        <w:r>
          <w:rPr>
            <w:spacing w:val="-8"/>
          </w:rPr>
          <w:t xml:space="preserve"> </w:t>
        </w:r>
        <w:proofErr w:type="spellStart"/>
        <w:r>
          <w:rPr>
            <w:spacing w:val="-4"/>
          </w:rPr>
          <w:t>Sherif</w:t>
        </w:r>
        <w:proofErr w:type="spellEnd"/>
        <w:r>
          <w:rPr>
            <w:spacing w:val="-4"/>
          </w:rPr>
          <w:t>,</w:t>
        </w:r>
        <w:r>
          <w:rPr>
            <w:spacing w:val="-8"/>
          </w:rPr>
          <w:t xml:space="preserve"> </w:t>
        </w:r>
        <w:r>
          <w:rPr>
            <w:spacing w:val="-4"/>
          </w:rPr>
          <w:t>Al-</w:t>
        </w:r>
        <w:proofErr w:type="spellStart"/>
        <w:r>
          <w:rPr>
            <w:spacing w:val="-4"/>
          </w:rPr>
          <w:t>Mallah</w:t>
        </w:r>
        <w:proofErr w:type="spellEnd"/>
        <w:r>
          <w:rPr>
            <w:spacing w:val="-4"/>
          </w:rPr>
          <w:t>,</w:t>
        </w:r>
        <w:r>
          <w:rPr>
            <w:spacing w:val="-10"/>
          </w:rPr>
          <w:t xml:space="preserve"> </w:t>
        </w:r>
        <w:r>
          <w:rPr>
            <w:spacing w:val="-4"/>
          </w:rPr>
          <w:t>&amp;</w:t>
        </w:r>
        <w:r>
          <w:rPr>
            <w:spacing w:val="-10"/>
          </w:rPr>
          <w:t xml:space="preserve"> </w:t>
        </w:r>
        <w:proofErr w:type="spellStart"/>
        <w:r>
          <w:rPr>
            <w:spacing w:val="-4"/>
          </w:rPr>
          <w:t>Sakr</w:t>
        </w:r>
        <w:proofErr w:type="spellEnd"/>
        <w:r>
          <w:rPr>
            <w:spacing w:val="-4"/>
          </w:rPr>
          <w:t>,</w:t>
        </w:r>
      </w:hyperlink>
      <w:r>
        <w:rPr>
          <w:spacing w:val="-8"/>
        </w:rPr>
        <w:t xml:space="preserve"> </w:t>
      </w:r>
      <w:hyperlink w:anchor="_bookmark68" w:history="1">
        <w:r>
          <w:rPr>
            <w:spacing w:val="-4"/>
          </w:rPr>
          <w:t>2020).</w:t>
        </w:r>
      </w:hyperlink>
      <w:r>
        <w:rPr>
          <w:spacing w:val="18"/>
        </w:rPr>
        <w:t xml:space="preserve"> </w:t>
      </w:r>
      <w:r>
        <w:rPr>
          <w:spacing w:val="-4"/>
        </w:rPr>
        <w:t>This</w:t>
      </w:r>
      <w:r>
        <w:rPr>
          <w:spacing w:val="-10"/>
        </w:rPr>
        <w:t xml:space="preserve"> </w:t>
      </w:r>
      <w:r>
        <w:rPr>
          <w:spacing w:val="-4"/>
        </w:rPr>
        <w:t>study</w:t>
      </w:r>
      <w:r>
        <w:rPr>
          <w:spacing w:val="-10"/>
        </w:rPr>
        <w:t xml:space="preserve"> </w:t>
      </w:r>
      <w:r>
        <w:rPr>
          <w:spacing w:val="-4"/>
        </w:rPr>
        <w:t>defined</w:t>
      </w:r>
      <w:r>
        <w:rPr>
          <w:spacing w:val="-10"/>
        </w:rPr>
        <w:t xml:space="preserve"> </w:t>
      </w:r>
      <w:r>
        <w:rPr>
          <w:spacing w:val="-4"/>
        </w:rPr>
        <w:t>a</w:t>
      </w:r>
      <w:r>
        <w:rPr>
          <w:spacing w:val="-10"/>
        </w:rPr>
        <w:t xml:space="preserve"> </w:t>
      </w:r>
      <w:r>
        <w:rPr>
          <w:spacing w:val="-4"/>
        </w:rPr>
        <w:t>set</w:t>
      </w:r>
      <w:r>
        <w:rPr>
          <w:spacing w:val="-10"/>
        </w:rPr>
        <w:t xml:space="preserve"> </w:t>
      </w:r>
      <w:r>
        <w:rPr>
          <w:spacing w:val="-4"/>
        </w:rPr>
        <w:t>of</w:t>
      </w:r>
      <w:r>
        <w:rPr>
          <w:spacing w:val="-10"/>
        </w:rPr>
        <w:t xml:space="preserve"> </w:t>
      </w:r>
      <w:r>
        <w:rPr>
          <w:spacing w:val="-4"/>
        </w:rPr>
        <w:t>generic</w:t>
      </w:r>
      <w:r>
        <w:rPr>
          <w:spacing w:val="-10"/>
        </w:rPr>
        <w:t xml:space="preserve"> </w:t>
      </w:r>
      <w:r>
        <w:rPr>
          <w:spacing w:val="-4"/>
        </w:rPr>
        <w:t xml:space="preserve">metrics </w:t>
      </w:r>
      <w:r>
        <w:t xml:space="preserve">and then </w:t>
      </w:r>
      <w:r>
        <w:rPr>
          <w:rFonts w:ascii="Times New Roman"/>
          <w:i/>
        </w:rPr>
        <w:t>scored</w:t>
      </w:r>
      <w:r>
        <w:rPr>
          <w:rFonts w:ascii="Times New Roman"/>
          <w:i/>
          <w:spacing w:val="17"/>
        </w:rPr>
        <w:t xml:space="preserve"> </w:t>
      </w:r>
      <w:r>
        <w:t>the output of a series of XAI techniques against these metrics.</w:t>
      </w:r>
    </w:p>
    <w:p w14:paraId="5F334F04" w14:textId="77777777" w:rsidR="00371737" w:rsidRDefault="00000000">
      <w:pPr>
        <w:pStyle w:val="BodyText"/>
        <w:spacing w:before="4" w:line="381" w:lineRule="auto"/>
        <w:ind w:left="114" w:right="216" w:firstLine="351"/>
        <w:jc w:val="both"/>
      </w:pPr>
      <w:r>
        <w:t>As</w:t>
      </w:r>
      <w:r>
        <w:rPr>
          <w:spacing w:val="-1"/>
        </w:rPr>
        <w:t xml:space="preserve"> </w:t>
      </w:r>
      <w:r>
        <w:t>listed</w:t>
      </w:r>
      <w:r>
        <w:rPr>
          <w:spacing w:val="-1"/>
        </w:rPr>
        <w:t xml:space="preserve"> </w:t>
      </w:r>
      <w:r>
        <w:t>in</w:t>
      </w:r>
      <w:r>
        <w:rPr>
          <w:spacing w:val="-1"/>
        </w:rPr>
        <w:t xml:space="preserve"> </w:t>
      </w:r>
      <w:r>
        <w:t>Section</w:t>
      </w:r>
      <w:r>
        <w:rPr>
          <w:spacing w:val="-1"/>
        </w:rPr>
        <w:t xml:space="preserve"> </w:t>
      </w:r>
      <w:hyperlink w:anchor="_bookmark8" w:history="1">
        <w:r>
          <w:t>1.1,</w:t>
        </w:r>
      </w:hyperlink>
      <w:r>
        <w:t xml:space="preserve"> the</w:t>
      </w:r>
      <w:r>
        <w:rPr>
          <w:spacing w:val="-1"/>
        </w:rPr>
        <w:t xml:space="preserve"> </w:t>
      </w:r>
      <w:r>
        <w:t>experiments</w:t>
      </w:r>
      <w:r>
        <w:rPr>
          <w:spacing w:val="-1"/>
        </w:rPr>
        <w:t xml:space="preserve"> </w:t>
      </w:r>
      <w:r>
        <w:t>in</w:t>
      </w:r>
      <w:r>
        <w:rPr>
          <w:spacing w:val="-1"/>
        </w:rPr>
        <w:t xml:space="preserve"> </w:t>
      </w:r>
      <w:r>
        <w:t>this</w:t>
      </w:r>
      <w:r>
        <w:rPr>
          <w:spacing w:val="-1"/>
        </w:rPr>
        <w:t xml:space="preserve"> </w:t>
      </w:r>
      <w:r>
        <w:t>research</w:t>
      </w:r>
      <w:r>
        <w:rPr>
          <w:spacing w:val="-1"/>
        </w:rPr>
        <w:t xml:space="preserve"> </w:t>
      </w:r>
      <w:r>
        <w:t>paper</w:t>
      </w:r>
      <w:r>
        <w:rPr>
          <w:spacing w:val="-1"/>
        </w:rPr>
        <w:t xml:space="preserve"> </w:t>
      </w:r>
      <w:r>
        <w:t>will</w:t>
      </w:r>
      <w:r>
        <w:rPr>
          <w:spacing w:val="-1"/>
        </w:rPr>
        <w:t xml:space="preserve"> </w:t>
      </w:r>
      <w:r>
        <w:t>score</w:t>
      </w:r>
      <w:r>
        <w:rPr>
          <w:spacing w:val="-1"/>
        </w:rPr>
        <w:t xml:space="preserve"> </w:t>
      </w:r>
      <w:r>
        <w:t>SHAP, LIME,</w:t>
      </w:r>
      <w:r>
        <w:rPr>
          <w:spacing w:val="-14"/>
        </w:rPr>
        <w:t xml:space="preserve"> </w:t>
      </w:r>
      <w:r>
        <w:t>ANCHORS,</w:t>
      </w:r>
      <w:r>
        <w:rPr>
          <w:spacing w:val="-14"/>
        </w:rPr>
        <w:t xml:space="preserve"> </w:t>
      </w:r>
      <w:r>
        <w:t>and</w:t>
      </w:r>
      <w:r>
        <w:rPr>
          <w:spacing w:val="-14"/>
        </w:rPr>
        <w:t xml:space="preserve"> </w:t>
      </w:r>
      <w:r>
        <w:t>DICE</w:t>
      </w:r>
      <w:r>
        <w:rPr>
          <w:spacing w:val="-14"/>
        </w:rPr>
        <w:t xml:space="preserve"> </w:t>
      </w:r>
      <w:r>
        <w:t>methods</w:t>
      </w:r>
      <w:r>
        <w:rPr>
          <w:spacing w:val="-14"/>
        </w:rPr>
        <w:t xml:space="preserve"> </w:t>
      </w:r>
      <w:r>
        <w:t>on</w:t>
      </w:r>
      <w:r>
        <w:rPr>
          <w:spacing w:val="-14"/>
        </w:rPr>
        <w:t xml:space="preserve"> </w:t>
      </w:r>
      <w:r>
        <w:t>an</w:t>
      </w:r>
      <w:r>
        <w:rPr>
          <w:spacing w:val="-14"/>
        </w:rPr>
        <w:t xml:space="preserve"> </w:t>
      </w:r>
      <w:r>
        <w:t>industry</w:t>
      </w:r>
      <w:r>
        <w:rPr>
          <w:spacing w:val="-14"/>
        </w:rPr>
        <w:t xml:space="preserve"> </w:t>
      </w:r>
      <w:r>
        <w:t>credit</w:t>
      </w:r>
      <w:r>
        <w:rPr>
          <w:spacing w:val="-14"/>
        </w:rPr>
        <w:t xml:space="preserve"> </w:t>
      </w:r>
      <w:r>
        <w:t>card</w:t>
      </w:r>
      <w:r>
        <w:rPr>
          <w:spacing w:val="-14"/>
        </w:rPr>
        <w:t xml:space="preserve"> </w:t>
      </w:r>
      <w:r>
        <w:t>fraud</w:t>
      </w:r>
      <w:r>
        <w:rPr>
          <w:spacing w:val="-14"/>
        </w:rPr>
        <w:t xml:space="preserve"> </w:t>
      </w:r>
      <w:r>
        <w:t>dataset.</w:t>
      </w:r>
      <w:r>
        <w:rPr>
          <w:spacing w:val="6"/>
        </w:rPr>
        <w:t xml:space="preserve"> </w:t>
      </w:r>
      <w:r>
        <w:t>The metrics</w:t>
      </w:r>
      <w:r>
        <w:rPr>
          <w:spacing w:val="-15"/>
        </w:rPr>
        <w:t xml:space="preserve"> </w:t>
      </w:r>
      <w:r>
        <w:t>for</w:t>
      </w:r>
      <w:r>
        <w:rPr>
          <w:spacing w:val="-14"/>
        </w:rPr>
        <w:t xml:space="preserve"> </w:t>
      </w:r>
      <w:r>
        <w:t>the</w:t>
      </w:r>
      <w:r>
        <w:rPr>
          <w:spacing w:val="-15"/>
        </w:rPr>
        <w:t xml:space="preserve"> </w:t>
      </w:r>
      <w:r>
        <w:t>experiments</w:t>
      </w:r>
      <w:r>
        <w:rPr>
          <w:spacing w:val="-14"/>
        </w:rPr>
        <w:t xml:space="preserve"> </w:t>
      </w:r>
      <w:r>
        <w:t>are</w:t>
      </w:r>
      <w:r>
        <w:rPr>
          <w:spacing w:val="-15"/>
        </w:rPr>
        <w:t xml:space="preserve"> </w:t>
      </w:r>
      <w:r>
        <w:t>defined</w:t>
      </w:r>
      <w:r>
        <w:rPr>
          <w:spacing w:val="-14"/>
        </w:rPr>
        <w:t xml:space="preserve"> </w:t>
      </w:r>
      <w:r>
        <w:t>in</w:t>
      </w:r>
      <w:r>
        <w:rPr>
          <w:spacing w:val="-15"/>
        </w:rPr>
        <w:t xml:space="preserve"> </w:t>
      </w:r>
      <w:r>
        <w:t>Section</w:t>
      </w:r>
      <w:r>
        <w:rPr>
          <w:spacing w:val="-14"/>
        </w:rPr>
        <w:t xml:space="preserve"> </w:t>
      </w:r>
      <w:hyperlink w:anchor="_bookmark35" w:history="1">
        <w:r>
          <w:t>3.2.4</w:t>
        </w:r>
      </w:hyperlink>
      <w:r>
        <w:rPr>
          <w:spacing w:val="-15"/>
        </w:rPr>
        <w:t xml:space="preserve"> </w:t>
      </w:r>
      <w:r>
        <w:t>of</w:t>
      </w:r>
      <w:r>
        <w:rPr>
          <w:spacing w:val="-14"/>
        </w:rPr>
        <w:t xml:space="preserve"> </w:t>
      </w:r>
      <w:r>
        <w:t>this</w:t>
      </w:r>
      <w:r>
        <w:rPr>
          <w:spacing w:val="-15"/>
        </w:rPr>
        <w:t xml:space="preserve"> </w:t>
      </w:r>
      <w:r>
        <w:t>paper</w:t>
      </w:r>
      <w:r>
        <w:rPr>
          <w:spacing w:val="-14"/>
        </w:rPr>
        <w:t xml:space="preserve"> </w:t>
      </w:r>
      <w:r>
        <w:t>and</w:t>
      </w:r>
      <w:r>
        <w:rPr>
          <w:spacing w:val="-15"/>
        </w:rPr>
        <w:t xml:space="preserve"> </w:t>
      </w:r>
      <w:r>
        <w:t>take</w:t>
      </w:r>
      <w:r>
        <w:rPr>
          <w:spacing w:val="-14"/>
        </w:rPr>
        <w:t xml:space="preserve"> </w:t>
      </w:r>
      <w:r>
        <w:t>inspi</w:t>
      </w:r>
      <w:del w:id="55" w:author="Bujar Raufi" w:date="2024-01-14T21:27:00Z">
        <w:r w:rsidDel="00DF20B1">
          <w:delText xml:space="preserve">- </w:delText>
        </w:r>
      </w:del>
      <w:r>
        <w:rPr>
          <w:spacing w:val="-2"/>
        </w:rPr>
        <w:t>ration</w:t>
      </w:r>
      <w:r>
        <w:rPr>
          <w:spacing w:val="-13"/>
        </w:rPr>
        <w:t xml:space="preserve"> </w:t>
      </w:r>
      <w:r>
        <w:rPr>
          <w:spacing w:val="-2"/>
        </w:rPr>
        <w:t>from</w:t>
      </w:r>
      <w:r>
        <w:rPr>
          <w:spacing w:val="-12"/>
        </w:rPr>
        <w:t xml:space="preserve"> </w:t>
      </w:r>
      <w:r>
        <w:rPr>
          <w:spacing w:val="-2"/>
        </w:rPr>
        <w:t>the</w:t>
      </w:r>
      <w:r>
        <w:rPr>
          <w:spacing w:val="-13"/>
        </w:rPr>
        <w:t xml:space="preserve"> </w:t>
      </w:r>
      <w:r>
        <w:rPr>
          <w:spacing w:val="-2"/>
        </w:rPr>
        <w:t>aforementioned</w:t>
      </w:r>
      <w:r>
        <w:rPr>
          <w:spacing w:val="-12"/>
        </w:rPr>
        <w:t xml:space="preserve"> </w:t>
      </w:r>
      <w:hyperlink w:anchor="_bookmark68" w:history="1">
        <w:r>
          <w:rPr>
            <w:spacing w:val="-2"/>
          </w:rPr>
          <w:t>(</w:t>
        </w:r>
        <w:proofErr w:type="spellStart"/>
        <w:r>
          <w:rPr>
            <w:spacing w:val="-2"/>
          </w:rPr>
          <w:t>ElShawi</w:t>
        </w:r>
        <w:proofErr w:type="spellEnd"/>
        <w:r>
          <w:rPr>
            <w:spacing w:val="-13"/>
          </w:rPr>
          <w:t xml:space="preserve"> </w:t>
        </w:r>
        <w:r>
          <w:rPr>
            <w:spacing w:val="-2"/>
          </w:rPr>
          <w:t>et</w:t>
        </w:r>
        <w:r>
          <w:rPr>
            <w:spacing w:val="-12"/>
          </w:rPr>
          <w:t xml:space="preserve"> </w:t>
        </w:r>
        <w:r>
          <w:rPr>
            <w:spacing w:val="-2"/>
          </w:rPr>
          <w:t>al.,</w:t>
        </w:r>
      </w:hyperlink>
      <w:r>
        <w:rPr>
          <w:spacing w:val="-13"/>
        </w:rPr>
        <w:t xml:space="preserve"> </w:t>
      </w:r>
      <w:hyperlink w:anchor="_bookmark68" w:history="1">
        <w:r>
          <w:rPr>
            <w:spacing w:val="-2"/>
          </w:rPr>
          <w:t>2020)</w:t>
        </w:r>
      </w:hyperlink>
      <w:r>
        <w:rPr>
          <w:spacing w:val="-12"/>
        </w:rPr>
        <w:t xml:space="preserve"> </w:t>
      </w:r>
      <w:r>
        <w:rPr>
          <w:spacing w:val="-2"/>
        </w:rPr>
        <w:t>research</w:t>
      </w:r>
      <w:r>
        <w:rPr>
          <w:spacing w:val="-13"/>
        </w:rPr>
        <w:t xml:space="preserve"> </w:t>
      </w:r>
      <w:r>
        <w:rPr>
          <w:spacing w:val="-2"/>
        </w:rPr>
        <w:t>and</w:t>
      </w:r>
      <w:r>
        <w:rPr>
          <w:spacing w:val="-12"/>
        </w:rPr>
        <w:t xml:space="preserve"> </w:t>
      </w:r>
      <w:r>
        <w:rPr>
          <w:spacing w:val="-2"/>
        </w:rPr>
        <w:t>XAI</w:t>
      </w:r>
      <w:r>
        <w:rPr>
          <w:spacing w:val="-13"/>
        </w:rPr>
        <w:t xml:space="preserve"> </w:t>
      </w:r>
      <w:r>
        <w:rPr>
          <w:spacing w:val="-2"/>
        </w:rPr>
        <w:t xml:space="preserve">benchmarks </w:t>
      </w:r>
      <w:r>
        <w:t xml:space="preserve">produced in a paper by </w:t>
      </w:r>
      <w:hyperlink w:anchor="_bookmark74" w:history="1">
        <w:r>
          <w:t>(Jacob et al.,</w:t>
        </w:r>
      </w:hyperlink>
      <w:r>
        <w:t xml:space="preserve"> </w:t>
      </w:r>
      <w:hyperlink w:anchor="_bookmark74" w:history="1">
        <w:r>
          <w:t>2021).</w:t>
        </w:r>
      </w:hyperlink>
    </w:p>
    <w:p w14:paraId="4E6B3B6C" w14:textId="77777777" w:rsidR="00371737" w:rsidRDefault="00000000">
      <w:pPr>
        <w:pStyle w:val="BodyText"/>
        <w:spacing w:line="381" w:lineRule="auto"/>
        <w:ind w:left="114" w:right="220" w:firstLine="351"/>
        <w:jc w:val="both"/>
      </w:pPr>
      <w:r>
        <w:t>A</w:t>
      </w:r>
      <w:r>
        <w:rPr>
          <w:spacing w:val="-14"/>
        </w:rPr>
        <w:t xml:space="preserve"> </w:t>
      </w:r>
      <w:r>
        <w:t>key</w:t>
      </w:r>
      <w:r>
        <w:rPr>
          <w:spacing w:val="-14"/>
        </w:rPr>
        <w:t xml:space="preserve"> </w:t>
      </w:r>
      <w:r>
        <w:t>assumption</w:t>
      </w:r>
      <w:r>
        <w:rPr>
          <w:spacing w:val="-14"/>
        </w:rPr>
        <w:t xml:space="preserve"> </w:t>
      </w:r>
      <w:r>
        <w:t>is</w:t>
      </w:r>
      <w:r>
        <w:rPr>
          <w:spacing w:val="-14"/>
        </w:rPr>
        <w:t xml:space="preserve"> </w:t>
      </w:r>
      <w:r>
        <w:t>that</w:t>
      </w:r>
      <w:r>
        <w:rPr>
          <w:spacing w:val="-14"/>
        </w:rPr>
        <w:t xml:space="preserve"> </w:t>
      </w:r>
      <w:r>
        <w:t>this</w:t>
      </w:r>
      <w:r>
        <w:rPr>
          <w:spacing w:val="-14"/>
        </w:rPr>
        <w:t xml:space="preserve"> </w:t>
      </w:r>
      <w:r>
        <w:t>research</w:t>
      </w:r>
      <w:r>
        <w:rPr>
          <w:spacing w:val="-14"/>
        </w:rPr>
        <w:t xml:space="preserve"> </w:t>
      </w:r>
      <w:r>
        <w:t>approach</w:t>
      </w:r>
      <w:r>
        <w:rPr>
          <w:spacing w:val="-14"/>
        </w:rPr>
        <w:t xml:space="preserve"> </w:t>
      </w:r>
      <w:r>
        <w:t>will</w:t>
      </w:r>
      <w:r>
        <w:rPr>
          <w:spacing w:val="-14"/>
        </w:rPr>
        <w:t xml:space="preserve"> </w:t>
      </w:r>
      <w:r>
        <w:t>translate</w:t>
      </w:r>
      <w:r>
        <w:rPr>
          <w:spacing w:val="-14"/>
        </w:rPr>
        <w:t xml:space="preserve"> </w:t>
      </w:r>
      <w:r>
        <w:t>into</w:t>
      </w:r>
      <w:r>
        <w:rPr>
          <w:spacing w:val="-14"/>
        </w:rPr>
        <w:t xml:space="preserve"> </w:t>
      </w:r>
      <w:r>
        <w:t>the</w:t>
      </w:r>
      <w:r>
        <w:rPr>
          <w:spacing w:val="-14"/>
        </w:rPr>
        <w:t xml:space="preserve"> </w:t>
      </w:r>
      <w:r>
        <w:t>domain</w:t>
      </w:r>
      <w:r>
        <w:rPr>
          <w:spacing w:val="-14"/>
        </w:rPr>
        <w:t xml:space="preserve"> </w:t>
      </w:r>
      <w:r>
        <w:t>of credit card fraud detection.</w:t>
      </w:r>
    </w:p>
    <w:p w14:paraId="02D37874"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05C0A1EE" w14:textId="77777777" w:rsidR="00371737" w:rsidRDefault="00000000">
      <w:pPr>
        <w:pStyle w:val="Heading2"/>
        <w:numPr>
          <w:ilvl w:val="1"/>
          <w:numId w:val="6"/>
        </w:numPr>
        <w:tabs>
          <w:tab w:val="left" w:pos="996"/>
        </w:tabs>
        <w:spacing w:before="36"/>
        <w:ind w:hanging="882"/>
      </w:pPr>
      <w:bookmarkStart w:id="56" w:name="Scope_and_Limitations"/>
      <w:bookmarkStart w:id="57" w:name="_bookmark14"/>
      <w:bookmarkEnd w:id="56"/>
      <w:bookmarkEnd w:id="57"/>
      <w:r>
        <w:rPr>
          <w:spacing w:val="-4"/>
        </w:rPr>
        <w:lastRenderedPageBreak/>
        <w:t>Scope</w:t>
      </w:r>
      <w:r>
        <w:rPr>
          <w:spacing w:val="4"/>
        </w:rPr>
        <w:t xml:space="preserve"> </w:t>
      </w:r>
      <w:r>
        <w:rPr>
          <w:spacing w:val="-4"/>
        </w:rPr>
        <w:t>and</w:t>
      </w:r>
      <w:r>
        <w:rPr>
          <w:spacing w:val="5"/>
        </w:rPr>
        <w:t xml:space="preserve"> </w:t>
      </w:r>
      <w:r>
        <w:rPr>
          <w:spacing w:val="-4"/>
        </w:rPr>
        <w:t>Limitations</w:t>
      </w:r>
    </w:p>
    <w:p w14:paraId="4A10EC3F" w14:textId="77777777" w:rsidR="00371737" w:rsidRDefault="00000000">
      <w:pPr>
        <w:pStyle w:val="Heading4"/>
        <w:spacing w:before="376"/>
      </w:pPr>
      <w:r>
        <w:rPr>
          <w:spacing w:val="-4"/>
        </w:rPr>
        <w:t>Focus</w:t>
      </w:r>
      <w:r>
        <w:rPr>
          <w:spacing w:val="-1"/>
        </w:rPr>
        <w:t xml:space="preserve"> </w:t>
      </w:r>
      <w:r>
        <w:rPr>
          <w:spacing w:val="-4"/>
        </w:rPr>
        <w:t>on</w:t>
      </w:r>
      <w:r>
        <w:rPr>
          <w:spacing w:val="-1"/>
        </w:rPr>
        <w:t xml:space="preserve"> </w:t>
      </w:r>
      <w:r>
        <w:rPr>
          <w:spacing w:val="-4"/>
        </w:rPr>
        <w:t>Four</w:t>
      </w:r>
      <w:r>
        <w:t xml:space="preserve"> </w:t>
      </w:r>
      <w:r>
        <w:rPr>
          <w:spacing w:val="-4"/>
        </w:rPr>
        <w:t>Specific</w:t>
      </w:r>
      <w:r>
        <w:rPr>
          <w:spacing w:val="-1"/>
        </w:rPr>
        <w:t xml:space="preserve"> </w:t>
      </w:r>
      <w:r>
        <w:rPr>
          <w:spacing w:val="-4"/>
        </w:rPr>
        <w:t>XAI</w:t>
      </w:r>
      <w:r>
        <w:t xml:space="preserve"> </w:t>
      </w:r>
      <w:r>
        <w:rPr>
          <w:spacing w:val="-4"/>
        </w:rPr>
        <w:t>Techniques</w:t>
      </w:r>
    </w:p>
    <w:p w14:paraId="064413FD" w14:textId="77777777" w:rsidR="00371737" w:rsidRDefault="00371737">
      <w:pPr>
        <w:pStyle w:val="BodyText"/>
        <w:spacing w:before="42"/>
        <w:rPr>
          <w:b/>
        </w:rPr>
      </w:pPr>
    </w:p>
    <w:p w14:paraId="7CBF7A58" w14:textId="37B70E7D" w:rsidR="00371737" w:rsidRDefault="00000000">
      <w:pPr>
        <w:pStyle w:val="BodyText"/>
        <w:spacing w:line="381" w:lineRule="auto"/>
        <w:ind w:left="114" w:right="216"/>
        <w:jc w:val="both"/>
      </w:pPr>
      <w:r>
        <w:rPr>
          <w:spacing w:val="-2"/>
        </w:rPr>
        <w:t>Experiments</w:t>
      </w:r>
      <w:r>
        <w:rPr>
          <w:spacing w:val="-3"/>
        </w:rPr>
        <w:t xml:space="preserve"> </w:t>
      </w:r>
      <w:r>
        <w:rPr>
          <w:spacing w:val="-2"/>
        </w:rPr>
        <w:t>are</w:t>
      </w:r>
      <w:r>
        <w:rPr>
          <w:spacing w:val="-3"/>
        </w:rPr>
        <w:t xml:space="preserve"> </w:t>
      </w:r>
      <w:r>
        <w:rPr>
          <w:spacing w:val="-2"/>
        </w:rPr>
        <w:t>being</w:t>
      </w:r>
      <w:r>
        <w:rPr>
          <w:spacing w:val="-3"/>
        </w:rPr>
        <w:t xml:space="preserve"> </w:t>
      </w:r>
      <w:r>
        <w:rPr>
          <w:spacing w:val="-2"/>
        </w:rPr>
        <w:t>specifically</w:t>
      </w:r>
      <w:r>
        <w:rPr>
          <w:spacing w:val="-3"/>
        </w:rPr>
        <w:t xml:space="preserve"> </w:t>
      </w:r>
      <w:r>
        <w:rPr>
          <w:spacing w:val="-2"/>
        </w:rPr>
        <w:t>limited</w:t>
      </w:r>
      <w:r>
        <w:rPr>
          <w:spacing w:val="-3"/>
        </w:rPr>
        <w:t xml:space="preserve"> </w:t>
      </w:r>
      <w:r>
        <w:rPr>
          <w:spacing w:val="-2"/>
        </w:rPr>
        <w:t>to</w:t>
      </w:r>
      <w:r>
        <w:rPr>
          <w:spacing w:val="-3"/>
        </w:rPr>
        <w:t xml:space="preserve"> </w:t>
      </w:r>
      <w:r>
        <w:rPr>
          <w:spacing w:val="-2"/>
        </w:rPr>
        <w:t>four</w:t>
      </w:r>
      <w:r>
        <w:rPr>
          <w:spacing w:val="-3"/>
        </w:rPr>
        <w:t xml:space="preserve"> </w:t>
      </w:r>
      <w:r>
        <w:rPr>
          <w:spacing w:val="-2"/>
        </w:rPr>
        <w:t>post-hoc</w:t>
      </w:r>
      <w:r>
        <w:rPr>
          <w:spacing w:val="-3"/>
        </w:rPr>
        <w:t xml:space="preserve"> </w:t>
      </w:r>
      <w:r>
        <w:rPr>
          <w:spacing w:val="-2"/>
        </w:rPr>
        <w:t>and</w:t>
      </w:r>
      <w:r>
        <w:rPr>
          <w:spacing w:val="-3"/>
        </w:rPr>
        <w:t xml:space="preserve"> </w:t>
      </w:r>
      <w:r>
        <w:rPr>
          <w:spacing w:val="-2"/>
        </w:rPr>
        <w:t>local</w:t>
      </w:r>
      <w:r>
        <w:rPr>
          <w:spacing w:val="-3"/>
        </w:rPr>
        <w:t xml:space="preserve"> </w:t>
      </w:r>
      <w:r>
        <w:rPr>
          <w:spacing w:val="-2"/>
        </w:rPr>
        <w:t xml:space="preserve">interpretability </w:t>
      </w:r>
      <w:r>
        <w:rPr>
          <w:spacing w:val="-6"/>
        </w:rPr>
        <w:t>frameworks.</w:t>
      </w:r>
      <w:r>
        <w:rPr>
          <w:spacing w:val="30"/>
        </w:rPr>
        <w:t xml:space="preserve"> </w:t>
      </w:r>
      <w:r>
        <w:rPr>
          <w:spacing w:val="-6"/>
        </w:rPr>
        <w:t>Thus</w:t>
      </w:r>
      <w:del w:id="58" w:author="Bujar Raufi" w:date="2024-01-14T21:28:00Z">
        <w:r w:rsidDel="00DF20B1">
          <w:rPr>
            <w:spacing w:val="-6"/>
          </w:rPr>
          <w:delText xml:space="preserve"> the research is only looking at explanations extracted from a trained </w:delText>
        </w:r>
        <w:r w:rsidDel="00DF20B1">
          <w:delText>model for individuals</w:delText>
        </w:r>
      </w:del>
      <w:ins w:id="59" w:author="Bujar Raufi" w:date="2024-01-14T21:28:00Z">
        <w:r w:rsidR="00DF20B1">
          <w:rPr>
            <w:spacing w:val="-6"/>
          </w:rPr>
          <w:t>, the research is only looking at explanations extracted from a trained model for individual</w:t>
        </w:r>
      </w:ins>
      <w:r>
        <w:t xml:space="preserve"> credit card fraud predictions.</w:t>
      </w:r>
      <w:r>
        <w:rPr>
          <w:spacing w:val="40"/>
        </w:rPr>
        <w:t xml:space="preserve"> </w:t>
      </w:r>
      <w:r>
        <w:t>This is done to focus on the ’business’</w:t>
      </w:r>
      <w:r>
        <w:rPr>
          <w:spacing w:val="-11"/>
        </w:rPr>
        <w:t xml:space="preserve"> </w:t>
      </w:r>
      <w:r>
        <w:t>objectives</w:t>
      </w:r>
      <w:r>
        <w:rPr>
          <w:spacing w:val="-11"/>
        </w:rPr>
        <w:t xml:space="preserve"> </w:t>
      </w:r>
      <w:r>
        <w:t>of</w:t>
      </w:r>
      <w:r>
        <w:rPr>
          <w:spacing w:val="-11"/>
        </w:rPr>
        <w:t xml:space="preserve"> </w:t>
      </w:r>
      <w:r>
        <w:t>this</w:t>
      </w:r>
      <w:r>
        <w:rPr>
          <w:spacing w:val="-11"/>
        </w:rPr>
        <w:t xml:space="preserve"> </w:t>
      </w:r>
      <w:r>
        <w:t>paper,</w:t>
      </w:r>
      <w:r>
        <w:rPr>
          <w:spacing w:val="-11"/>
        </w:rPr>
        <w:t xml:space="preserve"> </w:t>
      </w:r>
      <w:r>
        <w:t>as</w:t>
      </w:r>
      <w:r>
        <w:rPr>
          <w:spacing w:val="-11"/>
        </w:rPr>
        <w:t xml:space="preserve"> </w:t>
      </w:r>
      <w:r>
        <w:t>elaborated</w:t>
      </w:r>
      <w:r>
        <w:rPr>
          <w:spacing w:val="-11"/>
        </w:rPr>
        <w:t xml:space="preserve"> </w:t>
      </w:r>
      <w:r>
        <w:t>in</w:t>
      </w:r>
      <w:r>
        <w:rPr>
          <w:spacing w:val="-11"/>
        </w:rPr>
        <w:t xml:space="preserve"> </w:t>
      </w:r>
      <w:r>
        <w:t>the</w:t>
      </w:r>
      <w:r>
        <w:rPr>
          <w:spacing w:val="-11"/>
        </w:rPr>
        <w:t xml:space="preserve"> </w:t>
      </w:r>
      <w:r>
        <w:t>Abstract,</w:t>
      </w:r>
      <w:r>
        <w:rPr>
          <w:spacing w:val="-11"/>
        </w:rPr>
        <w:t xml:space="preserve"> </w:t>
      </w:r>
      <w:r>
        <w:t>and</w:t>
      </w:r>
      <w:r>
        <w:rPr>
          <w:spacing w:val="-11"/>
        </w:rPr>
        <w:t xml:space="preserve"> </w:t>
      </w:r>
      <w:r>
        <w:t>in</w:t>
      </w:r>
      <w:r>
        <w:rPr>
          <w:spacing w:val="-11"/>
        </w:rPr>
        <w:t xml:space="preserve"> </w:t>
      </w:r>
      <w:r>
        <w:t>particular</w:t>
      </w:r>
      <w:r>
        <w:rPr>
          <w:spacing w:val="-11"/>
        </w:rPr>
        <w:t xml:space="preserve"> </w:t>
      </w:r>
      <w:r>
        <w:t>to build</w:t>
      </w:r>
      <w:r>
        <w:rPr>
          <w:spacing w:val="-15"/>
        </w:rPr>
        <w:t xml:space="preserve"> </w:t>
      </w:r>
      <w:r>
        <w:t>on</w:t>
      </w:r>
      <w:r>
        <w:rPr>
          <w:spacing w:val="-14"/>
        </w:rPr>
        <w:t xml:space="preserve"> </w:t>
      </w:r>
      <w:r>
        <w:t>related</w:t>
      </w:r>
      <w:r>
        <w:rPr>
          <w:spacing w:val="-15"/>
        </w:rPr>
        <w:t xml:space="preserve"> </w:t>
      </w:r>
      <w:r>
        <w:t>research</w:t>
      </w:r>
      <w:r>
        <w:rPr>
          <w:spacing w:val="-14"/>
        </w:rPr>
        <w:t xml:space="preserve"> </w:t>
      </w:r>
      <w:r>
        <w:t>papers</w:t>
      </w:r>
      <w:r>
        <w:rPr>
          <w:spacing w:val="-15"/>
        </w:rPr>
        <w:t xml:space="preserve"> </w:t>
      </w:r>
      <w:r>
        <w:t>by</w:t>
      </w:r>
      <w:r>
        <w:rPr>
          <w:spacing w:val="-14"/>
        </w:rPr>
        <w:t xml:space="preserve"> </w:t>
      </w:r>
      <w:hyperlink w:anchor="_bookmark90" w:history="1">
        <w:r>
          <w:t>(Ribeiro,</w:t>
        </w:r>
        <w:r>
          <w:rPr>
            <w:spacing w:val="-15"/>
          </w:rPr>
          <w:t xml:space="preserve"> </w:t>
        </w:r>
        <w:r>
          <w:t>Singh,</w:t>
        </w:r>
        <w:r>
          <w:rPr>
            <w:spacing w:val="-14"/>
          </w:rPr>
          <w:t xml:space="preserve"> </w:t>
        </w:r>
        <w:r>
          <w:t>&amp;</w:t>
        </w:r>
        <w:r>
          <w:rPr>
            <w:spacing w:val="-15"/>
          </w:rPr>
          <w:t xml:space="preserve"> </w:t>
        </w:r>
        <w:proofErr w:type="spellStart"/>
        <w:r>
          <w:t>Guestrin</w:t>
        </w:r>
        <w:proofErr w:type="spellEnd"/>
        <w:r>
          <w:t>,</w:t>
        </w:r>
      </w:hyperlink>
      <w:r>
        <w:rPr>
          <w:spacing w:val="-14"/>
        </w:rPr>
        <w:t xml:space="preserve"> </w:t>
      </w:r>
      <w:hyperlink w:anchor="_bookmark90" w:history="1">
        <w:r>
          <w:t>2016)</w:t>
        </w:r>
      </w:hyperlink>
      <w:r>
        <w:rPr>
          <w:spacing w:val="-15"/>
        </w:rPr>
        <w:t xml:space="preserve"> </w:t>
      </w:r>
      <w:r>
        <w:t>and</w:t>
      </w:r>
      <w:r>
        <w:rPr>
          <w:spacing w:val="-14"/>
        </w:rPr>
        <w:t xml:space="preserve"> </w:t>
      </w:r>
      <w:hyperlink w:anchor="_bookmark70" w:history="1">
        <w:r>
          <w:t>(</w:t>
        </w:r>
        <w:proofErr w:type="spellStart"/>
        <w:r>
          <w:t>Guidotti</w:t>
        </w:r>
        <w:proofErr w:type="spellEnd"/>
      </w:hyperlink>
      <w:r>
        <w:t xml:space="preserve"> </w:t>
      </w:r>
      <w:hyperlink w:anchor="_bookmark70" w:history="1">
        <w:r>
          <w:t>et al.,</w:t>
        </w:r>
      </w:hyperlink>
      <w:r>
        <w:t xml:space="preserve"> </w:t>
      </w:r>
      <w:hyperlink w:anchor="_bookmark70" w:history="1">
        <w:r>
          <w:t>2019).</w:t>
        </w:r>
      </w:hyperlink>
    </w:p>
    <w:p w14:paraId="58C56CF7" w14:textId="77777777" w:rsidR="00371737" w:rsidRDefault="00371737">
      <w:pPr>
        <w:pStyle w:val="BodyText"/>
        <w:spacing w:before="61"/>
      </w:pPr>
    </w:p>
    <w:p w14:paraId="28F22842" w14:textId="77777777" w:rsidR="00371737" w:rsidRDefault="00000000">
      <w:pPr>
        <w:pStyle w:val="Heading4"/>
      </w:pPr>
      <w:r>
        <w:rPr>
          <w:spacing w:val="-6"/>
        </w:rPr>
        <w:t>Only</w:t>
      </w:r>
      <w:r>
        <w:rPr>
          <w:spacing w:val="10"/>
        </w:rPr>
        <w:t xml:space="preserve"> </w:t>
      </w:r>
      <w:r>
        <w:rPr>
          <w:spacing w:val="-6"/>
        </w:rPr>
        <w:t>Local</w:t>
      </w:r>
      <w:r>
        <w:rPr>
          <w:spacing w:val="11"/>
        </w:rPr>
        <w:t xml:space="preserve"> </w:t>
      </w:r>
      <w:r>
        <w:rPr>
          <w:spacing w:val="-6"/>
        </w:rPr>
        <w:t>Explanations</w:t>
      </w:r>
      <w:r>
        <w:rPr>
          <w:spacing w:val="10"/>
        </w:rPr>
        <w:t xml:space="preserve"> </w:t>
      </w:r>
      <w:r>
        <w:rPr>
          <w:spacing w:val="-6"/>
        </w:rPr>
        <w:t>Measured</w:t>
      </w:r>
    </w:p>
    <w:p w14:paraId="6CFF2E5C" w14:textId="77777777" w:rsidR="00371737" w:rsidRDefault="00371737">
      <w:pPr>
        <w:pStyle w:val="BodyText"/>
        <w:spacing w:before="42"/>
        <w:rPr>
          <w:b/>
        </w:rPr>
      </w:pPr>
    </w:p>
    <w:p w14:paraId="14A27D14" w14:textId="77777777" w:rsidR="00371737" w:rsidRDefault="00000000">
      <w:pPr>
        <w:pStyle w:val="BodyText"/>
        <w:spacing w:line="381" w:lineRule="auto"/>
        <w:ind w:left="114" w:right="217"/>
        <w:jc w:val="both"/>
      </w:pPr>
      <w:r>
        <w:t>Only local explanations on specific credit card transactions are being considered – global</w:t>
      </w:r>
      <w:r>
        <w:rPr>
          <w:spacing w:val="-7"/>
        </w:rPr>
        <w:t xml:space="preserve"> </w:t>
      </w:r>
      <w:proofErr w:type="spellStart"/>
      <w:r>
        <w:t>explainability</w:t>
      </w:r>
      <w:proofErr w:type="spellEnd"/>
      <w:r>
        <w:rPr>
          <w:spacing w:val="-7"/>
        </w:rPr>
        <w:t xml:space="preserve"> </w:t>
      </w:r>
      <w:r>
        <w:t>on</w:t>
      </w:r>
      <w:r>
        <w:rPr>
          <w:spacing w:val="-7"/>
        </w:rPr>
        <w:t xml:space="preserve"> </w:t>
      </w:r>
      <w:r>
        <w:t>the</w:t>
      </w:r>
      <w:r>
        <w:rPr>
          <w:spacing w:val="-7"/>
        </w:rPr>
        <w:t xml:space="preserve"> </w:t>
      </w:r>
      <w:r>
        <w:t>overall</w:t>
      </w:r>
      <w:r>
        <w:rPr>
          <w:spacing w:val="-7"/>
        </w:rPr>
        <w:t xml:space="preserve"> </w:t>
      </w:r>
      <w:r>
        <w:t>model</w:t>
      </w:r>
      <w:r>
        <w:rPr>
          <w:spacing w:val="-7"/>
        </w:rPr>
        <w:t xml:space="preserve"> </w:t>
      </w:r>
      <w:r>
        <w:t>is</w:t>
      </w:r>
      <w:r>
        <w:rPr>
          <w:spacing w:val="-7"/>
        </w:rPr>
        <w:t xml:space="preserve"> </w:t>
      </w:r>
      <w:r>
        <w:t>not</w:t>
      </w:r>
      <w:r>
        <w:rPr>
          <w:spacing w:val="-7"/>
        </w:rPr>
        <w:t xml:space="preserve"> </w:t>
      </w:r>
      <w:r>
        <w:t>in</w:t>
      </w:r>
      <w:r>
        <w:rPr>
          <w:spacing w:val="-7"/>
        </w:rPr>
        <w:t xml:space="preserve"> </w:t>
      </w:r>
      <w:r>
        <w:t>scope.</w:t>
      </w:r>
      <w:r>
        <w:rPr>
          <w:spacing w:val="16"/>
        </w:rPr>
        <w:t xml:space="preserve"> </w:t>
      </w:r>
      <w:r>
        <w:t>The</w:t>
      </w:r>
      <w:r>
        <w:rPr>
          <w:spacing w:val="-7"/>
        </w:rPr>
        <w:t xml:space="preserve"> </w:t>
      </w:r>
      <w:r>
        <w:t>potential</w:t>
      </w:r>
      <w:r>
        <w:rPr>
          <w:spacing w:val="-7"/>
        </w:rPr>
        <w:t xml:space="preserve"> </w:t>
      </w:r>
      <w:r>
        <w:t>use</w:t>
      </w:r>
      <w:r>
        <w:rPr>
          <w:spacing w:val="-7"/>
        </w:rPr>
        <w:t xml:space="preserve"> </w:t>
      </w:r>
      <w:r>
        <w:t>case</w:t>
      </w:r>
      <w:r>
        <w:rPr>
          <w:spacing w:val="-7"/>
        </w:rPr>
        <w:t xml:space="preserve"> </w:t>
      </w:r>
      <w:r>
        <w:t>for the</w:t>
      </w:r>
      <w:r>
        <w:rPr>
          <w:spacing w:val="-3"/>
        </w:rPr>
        <w:t xml:space="preserve"> </w:t>
      </w:r>
      <w:r>
        <w:t>output</w:t>
      </w:r>
      <w:r>
        <w:rPr>
          <w:spacing w:val="-3"/>
        </w:rPr>
        <w:t xml:space="preserve"> </w:t>
      </w:r>
      <w:r>
        <w:t>of</w:t>
      </w:r>
      <w:r>
        <w:rPr>
          <w:spacing w:val="-3"/>
        </w:rPr>
        <w:t xml:space="preserve"> </w:t>
      </w:r>
      <w:r>
        <w:t>this</w:t>
      </w:r>
      <w:r>
        <w:rPr>
          <w:spacing w:val="-3"/>
        </w:rPr>
        <w:t xml:space="preserve"> </w:t>
      </w:r>
      <w:r>
        <w:t>research</w:t>
      </w:r>
      <w:r>
        <w:rPr>
          <w:spacing w:val="-3"/>
        </w:rPr>
        <w:t xml:space="preserve"> </w:t>
      </w:r>
      <w:r>
        <w:t>is</w:t>
      </w:r>
      <w:r>
        <w:rPr>
          <w:spacing w:val="-3"/>
        </w:rPr>
        <w:t xml:space="preserve"> </w:t>
      </w:r>
      <w:r>
        <w:t>to</w:t>
      </w:r>
      <w:r>
        <w:rPr>
          <w:spacing w:val="-3"/>
        </w:rPr>
        <w:t xml:space="preserve"> </w:t>
      </w:r>
      <w:r>
        <w:t>improve</w:t>
      </w:r>
      <w:r>
        <w:rPr>
          <w:spacing w:val="-3"/>
        </w:rPr>
        <w:t xml:space="preserve"> </w:t>
      </w:r>
      <w:r>
        <w:t>fraud</w:t>
      </w:r>
      <w:r>
        <w:rPr>
          <w:spacing w:val="-3"/>
        </w:rPr>
        <w:t xml:space="preserve"> </w:t>
      </w:r>
      <w:r>
        <w:t>investigator</w:t>
      </w:r>
      <w:r>
        <w:rPr>
          <w:spacing w:val="-3"/>
        </w:rPr>
        <w:t xml:space="preserve"> </w:t>
      </w:r>
      <w:r>
        <w:t>information</w:t>
      </w:r>
      <w:r>
        <w:rPr>
          <w:spacing w:val="-3"/>
        </w:rPr>
        <w:t xml:space="preserve"> </w:t>
      </w:r>
      <w:r>
        <w:t>for</w:t>
      </w:r>
      <w:r>
        <w:rPr>
          <w:spacing w:val="-3"/>
        </w:rPr>
        <w:t xml:space="preserve"> </w:t>
      </w:r>
      <w:r>
        <w:t>specific transaction</w:t>
      </w:r>
      <w:r>
        <w:rPr>
          <w:spacing w:val="-15"/>
        </w:rPr>
        <w:t xml:space="preserve"> </w:t>
      </w:r>
      <w:r>
        <w:t>assessments.</w:t>
      </w:r>
      <w:r>
        <w:rPr>
          <w:spacing w:val="6"/>
        </w:rPr>
        <w:t xml:space="preserve"> </w:t>
      </w:r>
      <w:r>
        <w:t>The</w:t>
      </w:r>
      <w:r>
        <w:rPr>
          <w:spacing w:val="-14"/>
        </w:rPr>
        <w:t xml:space="preserve"> </w:t>
      </w:r>
      <w:r>
        <w:t>choice</w:t>
      </w:r>
      <w:r>
        <w:rPr>
          <w:spacing w:val="-15"/>
        </w:rPr>
        <w:t xml:space="preserve"> </w:t>
      </w:r>
      <w:r>
        <w:t>of</w:t>
      </w:r>
      <w:r>
        <w:rPr>
          <w:spacing w:val="-14"/>
        </w:rPr>
        <w:t xml:space="preserve"> </w:t>
      </w:r>
      <w:r>
        <w:t>explainers</w:t>
      </w:r>
      <w:r>
        <w:rPr>
          <w:spacing w:val="-15"/>
        </w:rPr>
        <w:t xml:space="preserve"> </w:t>
      </w:r>
      <w:r>
        <w:t>for</w:t>
      </w:r>
      <w:r>
        <w:rPr>
          <w:spacing w:val="-14"/>
        </w:rPr>
        <w:t xml:space="preserve"> </w:t>
      </w:r>
      <w:r>
        <w:t>this</w:t>
      </w:r>
      <w:r>
        <w:rPr>
          <w:spacing w:val="-15"/>
        </w:rPr>
        <w:t xml:space="preserve"> </w:t>
      </w:r>
      <w:r>
        <w:t>paper</w:t>
      </w:r>
      <w:r>
        <w:rPr>
          <w:spacing w:val="-14"/>
        </w:rPr>
        <w:t xml:space="preserve"> </w:t>
      </w:r>
      <w:r>
        <w:t>has</w:t>
      </w:r>
      <w:r>
        <w:rPr>
          <w:spacing w:val="-15"/>
        </w:rPr>
        <w:t xml:space="preserve"> </w:t>
      </w:r>
      <w:r>
        <w:t>also</w:t>
      </w:r>
      <w:r>
        <w:rPr>
          <w:spacing w:val="-14"/>
        </w:rPr>
        <w:t xml:space="preserve"> </w:t>
      </w:r>
      <w:r>
        <w:t>been</w:t>
      </w:r>
      <w:r>
        <w:rPr>
          <w:spacing w:val="-14"/>
        </w:rPr>
        <w:t xml:space="preserve"> </w:t>
      </w:r>
      <w:proofErr w:type="spellStart"/>
      <w:r>
        <w:t>influ</w:t>
      </w:r>
      <w:proofErr w:type="spellEnd"/>
      <w:r>
        <w:t xml:space="preserve">- </w:t>
      </w:r>
      <w:proofErr w:type="spellStart"/>
      <w:r>
        <w:rPr>
          <w:spacing w:val="-8"/>
        </w:rPr>
        <w:t>enced</w:t>
      </w:r>
      <w:proofErr w:type="spellEnd"/>
      <w:r>
        <w:rPr>
          <w:spacing w:val="-3"/>
        </w:rPr>
        <w:t xml:space="preserve"> </w:t>
      </w:r>
      <w:r>
        <w:rPr>
          <w:spacing w:val="-8"/>
        </w:rPr>
        <w:t>by</w:t>
      </w:r>
      <w:r>
        <w:rPr>
          <w:spacing w:val="-3"/>
        </w:rPr>
        <w:t xml:space="preserve"> </w:t>
      </w:r>
      <w:r>
        <w:rPr>
          <w:spacing w:val="-8"/>
        </w:rPr>
        <w:t>the</w:t>
      </w:r>
      <w:r>
        <w:rPr>
          <w:spacing w:val="-3"/>
        </w:rPr>
        <w:t xml:space="preserve"> </w:t>
      </w:r>
      <w:r>
        <w:rPr>
          <w:spacing w:val="-8"/>
        </w:rPr>
        <w:t>graphical</w:t>
      </w:r>
      <w:r>
        <w:rPr>
          <w:spacing w:val="-3"/>
        </w:rPr>
        <w:t xml:space="preserve"> </w:t>
      </w:r>
      <w:r>
        <w:rPr>
          <w:spacing w:val="-8"/>
        </w:rPr>
        <w:t>display</w:t>
      </w:r>
      <w:r>
        <w:rPr>
          <w:spacing w:val="-3"/>
        </w:rPr>
        <w:t xml:space="preserve"> </w:t>
      </w:r>
      <w:r>
        <w:rPr>
          <w:spacing w:val="-8"/>
        </w:rPr>
        <w:t>of</w:t>
      </w:r>
      <w:r>
        <w:rPr>
          <w:spacing w:val="-3"/>
        </w:rPr>
        <w:t xml:space="preserve"> </w:t>
      </w:r>
      <w:r>
        <w:rPr>
          <w:spacing w:val="-8"/>
        </w:rPr>
        <w:t>the</w:t>
      </w:r>
      <w:r>
        <w:rPr>
          <w:spacing w:val="-3"/>
        </w:rPr>
        <w:t xml:space="preserve"> </w:t>
      </w:r>
      <w:r>
        <w:rPr>
          <w:spacing w:val="-8"/>
        </w:rPr>
        <w:t>most</w:t>
      </w:r>
      <w:r>
        <w:rPr>
          <w:spacing w:val="-3"/>
        </w:rPr>
        <w:t xml:space="preserve"> </w:t>
      </w:r>
      <w:r>
        <w:rPr>
          <w:spacing w:val="-8"/>
        </w:rPr>
        <w:t>common</w:t>
      </w:r>
      <w:r>
        <w:rPr>
          <w:spacing w:val="-2"/>
        </w:rPr>
        <w:t xml:space="preserve"> </w:t>
      </w:r>
      <w:r>
        <w:rPr>
          <w:spacing w:val="-8"/>
        </w:rPr>
        <w:t>XAI</w:t>
      </w:r>
      <w:r>
        <w:rPr>
          <w:spacing w:val="-3"/>
        </w:rPr>
        <w:t xml:space="preserve"> </w:t>
      </w:r>
      <w:r>
        <w:rPr>
          <w:spacing w:val="-8"/>
        </w:rPr>
        <w:t>techniques</w:t>
      </w:r>
      <w:r>
        <w:rPr>
          <w:spacing w:val="-3"/>
        </w:rPr>
        <w:t xml:space="preserve"> </w:t>
      </w:r>
      <w:r>
        <w:rPr>
          <w:spacing w:val="-8"/>
        </w:rPr>
        <w:t>for</w:t>
      </w:r>
      <w:r>
        <w:rPr>
          <w:spacing w:val="-3"/>
        </w:rPr>
        <w:t xml:space="preserve"> </w:t>
      </w:r>
      <w:r>
        <w:rPr>
          <w:spacing w:val="-8"/>
        </w:rPr>
        <w:t>local</w:t>
      </w:r>
      <w:r>
        <w:rPr>
          <w:spacing w:val="-3"/>
        </w:rPr>
        <w:t xml:space="preserve"> </w:t>
      </w:r>
      <w:r>
        <w:rPr>
          <w:spacing w:val="-8"/>
        </w:rPr>
        <w:t xml:space="preserve">assessment </w:t>
      </w:r>
      <w:r>
        <w:t>of</w:t>
      </w:r>
      <w:r>
        <w:rPr>
          <w:spacing w:val="-2"/>
        </w:rPr>
        <w:t xml:space="preserve"> </w:t>
      </w:r>
      <w:r>
        <w:t>NN</w:t>
      </w:r>
      <w:r>
        <w:rPr>
          <w:spacing w:val="-3"/>
        </w:rPr>
        <w:t xml:space="preserve"> </w:t>
      </w:r>
      <w:r>
        <w:t>models</w:t>
      </w:r>
      <w:r>
        <w:rPr>
          <w:spacing w:val="-2"/>
        </w:rPr>
        <w:t xml:space="preserve"> </w:t>
      </w:r>
      <w:r>
        <w:t>provided</w:t>
      </w:r>
      <w:r>
        <w:rPr>
          <w:spacing w:val="-3"/>
        </w:rPr>
        <w:t xml:space="preserve"> </w:t>
      </w:r>
      <w:r>
        <w:t>in</w:t>
      </w:r>
      <w:r>
        <w:rPr>
          <w:spacing w:val="-2"/>
        </w:rPr>
        <w:t xml:space="preserve"> </w:t>
      </w:r>
      <w:r>
        <w:t>research</w:t>
      </w:r>
      <w:r>
        <w:rPr>
          <w:spacing w:val="-3"/>
        </w:rPr>
        <w:t xml:space="preserve"> </w:t>
      </w:r>
      <w:r>
        <w:t>by</w:t>
      </w:r>
      <w:r>
        <w:rPr>
          <w:spacing w:val="-2"/>
        </w:rPr>
        <w:t xml:space="preserve"> </w:t>
      </w:r>
      <w:hyperlink w:anchor="_bookmark89" w:history="1">
        <w:r>
          <w:t>(Ras,</w:t>
        </w:r>
        <w:r>
          <w:rPr>
            <w:spacing w:val="-3"/>
          </w:rPr>
          <w:t xml:space="preserve"> </w:t>
        </w:r>
        <w:proofErr w:type="spellStart"/>
        <w:r>
          <w:t>Xie</w:t>
        </w:r>
        <w:proofErr w:type="spellEnd"/>
        <w:r>
          <w:t>,</w:t>
        </w:r>
        <w:r>
          <w:rPr>
            <w:spacing w:val="-2"/>
          </w:rPr>
          <w:t xml:space="preserve"> </w:t>
        </w:r>
        <w:proofErr w:type="spellStart"/>
        <w:r>
          <w:t>Gerven</w:t>
        </w:r>
        <w:proofErr w:type="spellEnd"/>
        <w:r>
          <w:t>,</w:t>
        </w:r>
        <w:r>
          <w:rPr>
            <w:spacing w:val="-3"/>
          </w:rPr>
          <w:t xml:space="preserve"> </w:t>
        </w:r>
        <w:r>
          <w:t>&amp;</w:t>
        </w:r>
        <w:r>
          <w:rPr>
            <w:spacing w:val="-2"/>
          </w:rPr>
          <w:t xml:space="preserve"> </w:t>
        </w:r>
        <w:r>
          <w:t>Doran,</w:t>
        </w:r>
      </w:hyperlink>
      <w:r>
        <w:rPr>
          <w:spacing w:val="-3"/>
        </w:rPr>
        <w:t xml:space="preserve"> </w:t>
      </w:r>
      <w:hyperlink w:anchor="_bookmark89" w:history="1">
        <w:r>
          <w:t>2022).</w:t>
        </w:r>
      </w:hyperlink>
    </w:p>
    <w:p w14:paraId="38A53345" w14:textId="77777777" w:rsidR="00371737" w:rsidRDefault="00371737">
      <w:pPr>
        <w:pStyle w:val="BodyText"/>
        <w:spacing w:before="61"/>
      </w:pPr>
    </w:p>
    <w:p w14:paraId="34ACB117" w14:textId="77777777" w:rsidR="00371737" w:rsidRDefault="00000000">
      <w:pPr>
        <w:pStyle w:val="Heading4"/>
      </w:pPr>
      <w:r>
        <w:rPr>
          <w:spacing w:val="-4"/>
        </w:rPr>
        <w:t>Automated</w:t>
      </w:r>
      <w:r>
        <w:rPr>
          <w:spacing w:val="9"/>
        </w:rPr>
        <w:t xml:space="preserve"> </w:t>
      </w:r>
      <w:r>
        <w:rPr>
          <w:spacing w:val="-2"/>
        </w:rPr>
        <w:t>Experiments</w:t>
      </w:r>
    </w:p>
    <w:p w14:paraId="60127CB8" w14:textId="77777777" w:rsidR="00371737" w:rsidRDefault="00371737">
      <w:pPr>
        <w:pStyle w:val="BodyText"/>
        <w:spacing w:before="42"/>
        <w:rPr>
          <w:b/>
        </w:rPr>
      </w:pPr>
    </w:p>
    <w:p w14:paraId="404795FB" w14:textId="28275663" w:rsidR="00371737" w:rsidRDefault="00000000">
      <w:pPr>
        <w:pStyle w:val="BodyText"/>
        <w:spacing w:line="379" w:lineRule="auto"/>
        <w:ind w:left="114" w:right="217"/>
        <w:jc w:val="both"/>
      </w:pPr>
      <w:del w:id="60" w:author="Bujar Raufi" w:date="2024-01-14T21:30:00Z">
        <w:r w:rsidDel="009E468C">
          <w:rPr>
            <w:spacing w:val="-4"/>
          </w:rPr>
          <w:delText>Deliberately</w:delText>
        </w:r>
      </w:del>
      <w:ins w:id="61" w:author="Bujar Raufi" w:date="2024-01-14T21:31:00Z">
        <w:r w:rsidR="009E468C">
          <w:rPr>
            <w:spacing w:val="-4"/>
          </w:rPr>
          <w:t>Consciously</w:t>
        </w:r>
      </w:ins>
      <w:r>
        <w:rPr>
          <w:spacing w:val="-4"/>
        </w:rPr>
        <w:t>,</w:t>
      </w:r>
      <w:r>
        <w:rPr>
          <w:spacing w:val="-6"/>
        </w:rPr>
        <w:t xml:space="preserve"> </w:t>
      </w:r>
      <w:r>
        <w:rPr>
          <w:spacing w:val="-4"/>
        </w:rPr>
        <w:t>there</w:t>
      </w:r>
      <w:r>
        <w:rPr>
          <w:spacing w:val="-7"/>
        </w:rPr>
        <w:t xml:space="preserve"> </w:t>
      </w:r>
      <w:r>
        <w:rPr>
          <w:spacing w:val="-4"/>
        </w:rPr>
        <w:t>is</w:t>
      </w:r>
      <w:r>
        <w:rPr>
          <w:spacing w:val="-7"/>
        </w:rPr>
        <w:t xml:space="preserve"> </w:t>
      </w:r>
      <w:r>
        <w:rPr>
          <w:spacing w:val="-4"/>
        </w:rPr>
        <w:t>no</w:t>
      </w:r>
      <w:r>
        <w:rPr>
          <w:spacing w:val="-7"/>
        </w:rPr>
        <w:t xml:space="preserve"> </w:t>
      </w:r>
      <w:r>
        <w:rPr>
          <w:spacing w:val="-4"/>
        </w:rPr>
        <w:t>human</w:t>
      </w:r>
      <w:r>
        <w:rPr>
          <w:spacing w:val="-7"/>
        </w:rPr>
        <w:t xml:space="preserve"> </w:t>
      </w:r>
      <w:r>
        <w:rPr>
          <w:spacing w:val="-4"/>
        </w:rPr>
        <w:t>assessment</w:t>
      </w:r>
      <w:r>
        <w:rPr>
          <w:spacing w:val="-7"/>
        </w:rPr>
        <w:t xml:space="preserve"> </w:t>
      </w:r>
      <w:r>
        <w:rPr>
          <w:spacing w:val="-4"/>
        </w:rPr>
        <w:t>of</w:t>
      </w:r>
      <w:r>
        <w:rPr>
          <w:spacing w:val="-7"/>
        </w:rPr>
        <w:t xml:space="preserve"> </w:t>
      </w:r>
      <w:r>
        <w:rPr>
          <w:spacing w:val="-4"/>
        </w:rPr>
        <w:t>the</w:t>
      </w:r>
      <w:r>
        <w:rPr>
          <w:spacing w:val="-7"/>
        </w:rPr>
        <w:t xml:space="preserve"> </w:t>
      </w:r>
      <w:r>
        <w:rPr>
          <w:spacing w:val="-4"/>
        </w:rPr>
        <w:t>explanations</w:t>
      </w:r>
      <w:r>
        <w:rPr>
          <w:spacing w:val="-7"/>
        </w:rPr>
        <w:t xml:space="preserve"> </w:t>
      </w:r>
      <w:r>
        <w:rPr>
          <w:spacing w:val="-4"/>
        </w:rPr>
        <w:t>as</w:t>
      </w:r>
      <w:r>
        <w:rPr>
          <w:spacing w:val="-7"/>
        </w:rPr>
        <w:t xml:space="preserve"> </w:t>
      </w:r>
      <w:r>
        <w:rPr>
          <w:spacing w:val="-4"/>
        </w:rPr>
        <w:t>this</w:t>
      </w:r>
      <w:r>
        <w:rPr>
          <w:spacing w:val="-7"/>
        </w:rPr>
        <w:t xml:space="preserve"> </w:t>
      </w:r>
      <w:r>
        <w:rPr>
          <w:spacing w:val="-4"/>
        </w:rPr>
        <w:t>will</w:t>
      </w:r>
      <w:r>
        <w:rPr>
          <w:spacing w:val="-7"/>
        </w:rPr>
        <w:t xml:space="preserve"> </w:t>
      </w:r>
      <w:r>
        <w:rPr>
          <w:spacing w:val="-4"/>
        </w:rPr>
        <w:t>be</w:t>
      </w:r>
      <w:r>
        <w:rPr>
          <w:spacing w:val="-7"/>
        </w:rPr>
        <w:t xml:space="preserve"> </w:t>
      </w:r>
      <w:r>
        <w:rPr>
          <w:spacing w:val="-4"/>
        </w:rPr>
        <w:t>a</w:t>
      </w:r>
      <w:r>
        <w:rPr>
          <w:spacing w:val="-7"/>
        </w:rPr>
        <w:t xml:space="preserve"> </w:t>
      </w:r>
      <w:r>
        <w:rPr>
          <w:spacing w:val="-4"/>
        </w:rPr>
        <w:t>purely programmatic</w:t>
      </w:r>
      <w:r>
        <w:rPr>
          <w:spacing w:val="-8"/>
        </w:rPr>
        <w:t xml:space="preserve"> </w:t>
      </w:r>
      <w:r>
        <w:rPr>
          <w:spacing w:val="-4"/>
        </w:rPr>
        <w:t>and</w:t>
      </w:r>
      <w:r>
        <w:rPr>
          <w:spacing w:val="-8"/>
        </w:rPr>
        <w:t xml:space="preserve"> </w:t>
      </w:r>
      <w:r>
        <w:rPr>
          <w:spacing w:val="-4"/>
        </w:rPr>
        <w:t>arithmetic</w:t>
      </w:r>
      <w:r>
        <w:rPr>
          <w:spacing w:val="-8"/>
        </w:rPr>
        <w:t xml:space="preserve"> </w:t>
      </w:r>
      <w:r>
        <w:rPr>
          <w:spacing w:val="-4"/>
        </w:rPr>
        <w:t>exercise.</w:t>
      </w:r>
      <w:r>
        <w:rPr>
          <w:spacing w:val="12"/>
        </w:rPr>
        <w:t xml:space="preserve"> </w:t>
      </w:r>
      <w:r>
        <w:rPr>
          <w:spacing w:val="-4"/>
        </w:rPr>
        <w:t>This</w:t>
      </w:r>
      <w:r>
        <w:rPr>
          <w:spacing w:val="-8"/>
        </w:rPr>
        <w:t xml:space="preserve"> </w:t>
      </w:r>
      <w:r>
        <w:rPr>
          <w:spacing w:val="-4"/>
        </w:rPr>
        <w:t>is</w:t>
      </w:r>
      <w:r>
        <w:rPr>
          <w:spacing w:val="-8"/>
        </w:rPr>
        <w:t xml:space="preserve"> </w:t>
      </w:r>
      <w:r>
        <w:rPr>
          <w:spacing w:val="-4"/>
        </w:rPr>
        <w:t>a</w:t>
      </w:r>
      <w:r>
        <w:rPr>
          <w:spacing w:val="-8"/>
        </w:rPr>
        <w:t xml:space="preserve"> </w:t>
      </w:r>
      <w:r>
        <w:rPr>
          <w:spacing w:val="-4"/>
        </w:rPr>
        <w:t>conscious</w:t>
      </w:r>
      <w:r>
        <w:rPr>
          <w:spacing w:val="-8"/>
        </w:rPr>
        <w:t xml:space="preserve"> </w:t>
      </w:r>
      <w:r>
        <w:rPr>
          <w:spacing w:val="-4"/>
        </w:rPr>
        <w:t>research</w:t>
      </w:r>
      <w:r>
        <w:rPr>
          <w:spacing w:val="-8"/>
        </w:rPr>
        <w:t xml:space="preserve"> </w:t>
      </w:r>
      <w:r>
        <w:rPr>
          <w:spacing w:val="-4"/>
        </w:rPr>
        <w:t>decision</w:t>
      </w:r>
      <w:r>
        <w:rPr>
          <w:spacing w:val="-8"/>
        </w:rPr>
        <w:t xml:space="preserve"> </w:t>
      </w:r>
      <w:r>
        <w:rPr>
          <w:spacing w:val="-4"/>
        </w:rPr>
        <w:t>to</w:t>
      </w:r>
      <w:r>
        <w:rPr>
          <w:spacing w:val="-8"/>
        </w:rPr>
        <w:t xml:space="preserve"> </w:t>
      </w:r>
      <w:r>
        <w:rPr>
          <w:spacing w:val="-4"/>
        </w:rPr>
        <w:t>imple</w:t>
      </w:r>
      <w:del w:id="62" w:author="Bujar Raufi" w:date="2024-01-14T21:31:00Z">
        <w:r w:rsidDel="009E468C">
          <w:rPr>
            <w:spacing w:val="-4"/>
          </w:rPr>
          <w:delText xml:space="preserve">- </w:delText>
        </w:r>
      </w:del>
      <w:r>
        <w:rPr>
          <w:spacing w:val="-2"/>
        </w:rPr>
        <w:t>ment</w:t>
      </w:r>
      <w:r>
        <w:rPr>
          <w:spacing w:val="-13"/>
        </w:rPr>
        <w:t xml:space="preserve"> </w:t>
      </w:r>
      <w:r>
        <w:rPr>
          <w:spacing w:val="-2"/>
        </w:rPr>
        <w:t>a</w:t>
      </w:r>
      <w:r>
        <w:rPr>
          <w:spacing w:val="-12"/>
        </w:rPr>
        <w:t xml:space="preserve"> </w:t>
      </w:r>
      <w:r>
        <w:rPr>
          <w:spacing w:val="-2"/>
        </w:rPr>
        <w:t>purely</w:t>
      </w:r>
      <w:r>
        <w:rPr>
          <w:spacing w:val="-13"/>
        </w:rPr>
        <w:t xml:space="preserve"> </w:t>
      </w:r>
      <w:r>
        <w:rPr>
          <w:spacing w:val="-2"/>
        </w:rPr>
        <w:t>statistical</w:t>
      </w:r>
      <w:r>
        <w:rPr>
          <w:spacing w:val="-12"/>
        </w:rPr>
        <w:t xml:space="preserve"> </w:t>
      </w:r>
      <w:r>
        <w:rPr>
          <w:spacing w:val="-2"/>
        </w:rPr>
        <w:t>analysis.</w:t>
      </w:r>
      <w:r>
        <w:rPr>
          <w:spacing w:val="-13"/>
        </w:rPr>
        <w:t xml:space="preserve"> </w:t>
      </w:r>
      <w:r>
        <w:rPr>
          <w:spacing w:val="-2"/>
        </w:rPr>
        <w:t>The</w:t>
      </w:r>
      <w:r>
        <w:rPr>
          <w:spacing w:val="-12"/>
        </w:rPr>
        <w:t xml:space="preserve"> </w:t>
      </w:r>
      <w:r>
        <w:rPr>
          <w:spacing w:val="-2"/>
        </w:rPr>
        <w:t>rationale</w:t>
      </w:r>
      <w:r>
        <w:rPr>
          <w:spacing w:val="-13"/>
        </w:rPr>
        <w:t xml:space="preserve"> </w:t>
      </w:r>
      <w:r>
        <w:rPr>
          <w:spacing w:val="-2"/>
        </w:rPr>
        <w:t>is</w:t>
      </w:r>
      <w:r>
        <w:rPr>
          <w:spacing w:val="-12"/>
        </w:rPr>
        <w:t xml:space="preserve"> </w:t>
      </w:r>
      <w:r>
        <w:rPr>
          <w:spacing w:val="-2"/>
        </w:rPr>
        <w:t>to</w:t>
      </w:r>
      <w:r>
        <w:rPr>
          <w:spacing w:val="-13"/>
        </w:rPr>
        <w:t xml:space="preserve"> </w:t>
      </w:r>
      <w:r>
        <w:rPr>
          <w:spacing w:val="-2"/>
        </w:rPr>
        <w:t>generate</w:t>
      </w:r>
      <w:r>
        <w:rPr>
          <w:spacing w:val="-12"/>
        </w:rPr>
        <w:t xml:space="preserve"> </w:t>
      </w:r>
      <w:r>
        <w:rPr>
          <w:spacing w:val="-2"/>
        </w:rPr>
        <w:t>a</w:t>
      </w:r>
      <w:r>
        <w:rPr>
          <w:spacing w:val="-13"/>
        </w:rPr>
        <w:t xml:space="preserve"> </w:t>
      </w:r>
      <w:r>
        <w:rPr>
          <w:spacing w:val="-2"/>
        </w:rPr>
        <w:t>lower</w:t>
      </w:r>
      <w:r>
        <w:rPr>
          <w:spacing w:val="-12"/>
        </w:rPr>
        <w:t xml:space="preserve"> </w:t>
      </w:r>
      <w:r>
        <w:rPr>
          <w:spacing w:val="-2"/>
        </w:rPr>
        <w:t>cost</w:t>
      </w:r>
      <w:r>
        <w:rPr>
          <w:spacing w:val="-13"/>
        </w:rPr>
        <w:t xml:space="preserve"> </w:t>
      </w:r>
      <w:r>
        <w:rPr>
          <w:spacing w:val="-2"/>
        </w:rPr>
        <w:t xml:space="preserve">assessment </w:t>
      </w:r>
      <w:r>
        <w:t xml:space="preserve">framework for XAI output but to also avoid situations such as those described by </w:t>
      </w:r>
      <w:hyperlink w:anchor="_bookmark65" w:history="1">
        <w:r>
          <w:rPr>
            <w:spacing w:val="-2"/>
          </w:rPr>
          <w:t>(</w:t>
        </w:r>
        <w:proofErr w:type="spellStart"/>
        <w:r>
          <w:rPr>
            <w:spacing w:val="-2"/>
          </w:rPr>
          <w:t>Chromik</w:t>
        </w:r>
        <w:proofErr w:type="spellEnd"/>
        <w:r>
          <w:rPr>
            <w:spacing w:val="-2"/>
          </w:rPr>
          <w:t>,</w:t>
        </w:r>
        <w:r>
          <w:rPr>
            <w:spacing w:val="-13"/>
          </w:rPr>
          <w:t xml:space="preserve"> </w:t>
        </w:r>
        <w:r>
          <w:rPr>
            <w:spacing w:val="-2"/>
          </w:rPr>
          <w:t>.</w:t>
        </w:r>
        <w:proofErr w:type="spellStart"/>
        <w:r>
          <w:rPr>
            <w:spacing w:val="-2"/>
          </w:rPr>
          <w:t>Eiband</w:t>
        </w:r>
        <w:proofErr w:type="spellEnd"/>
        <w:r>
          <w:rPr>
            <w:spacing w:val="-2"/>
          </w:rPr>
          <w:t>,</w:t>
        </w:r>
        <w:r>
          <w:rPr>
            <w:spacing w:val="-12"/>
          </w:rPr>
          <w:t xml:space="preserve"> </w:t>
        </w:r>
        <w:r>
          <w:rPr>
            <w:spacing w:val="-2"/>
          </w:rPr>
          <w:t>Buchner,</w:t>
        </w:r>
        <w:r>
          <w:rPr>
            <w:spacing w:val="-13"/>
          </w:rPr>
          <w:t xml:space="preserve"> </w:t>
        </w:r>
        <w:proofErr w:type="spellStart"/>
        <w:r>
          <w:rPr>
            <w:spacing w:val="12"/>
            <w:w w:val="106"/>
          </w:rPr>
          <w:t>Kr</w:t>
        </w:r>
        <w:r>
          <w:rPr>
            <w:spacing w:val="-112"/>
            <w:w w:val="98"/>
          </w:rPr>
          <w:t>u</w:t>
        </w:r>
        <w:r>
          <w:rPr>
            <w:spacing w:val="18"/>
            <w:w w:val="101"/>
          </w:rPr>
          <w:t>¨</w:t>
        </w:r>
        <w:r>
          <w:rPr>
            <w:spacing w:val="12"/>
            <w:w w:val="97"/>
          </w:rPr>
          <w:t>ger</w:t>
        </w:r>
        <w:proofErr w:type="spellEnd"/>
        <w:r>
          <w:rPr>
            <w:spacing w:val="12"/>
            <w:w w:val="97"/>
          </w:rPr>
          <w:t>,</w:t>
        </w:r>
        <w:r>
          <w:rPr>
            <w:spacing w:val="-11"/>
            <w:w w:val="99"/>
          </w:rPr>
          <w:t xml:space="preserve"> </w:t>
        </w:r>
        <w:r>
          <w:rPr>
            <w:spacing w:val="-2"/>
          </w:rPr>
          <w:t>&amp;</w:t>
        </w:r>
        <w:r>
          <w:rPr>
            <w:spacing w:val="-13"/>
          </w:rPr>
          <w:t xml:space="preserve"> </w:t>
        </w:r>
        <w:proofErr w:type="spellStart"/>
        <w:r>
          <w:rPr>
            <w:spacing w:val="-2"/>
          </w:rPr>
          <w:t>Butz</w:t>
        </w:r>
        <w:proofErr w:type="spellEnd"/>
        <w:r>
          <w:rPr>
            <w:spacing w:val="-2"/>
          </w:rPr>
          <w:t>,</w:t>
        </w:r>
      </w:hyperlink>
      <w:r>
        <w:rPr>
          <w:spacing w:val="-12"/>
        </w:rPr>
        <w:t xml:space="preserve"> </w:t>
      </w:r>
      <w:hyperlink w:anchor="_bookmark65" w:history="1">
        <w:r>
          <w:rPr>
            <w:spacing w:val="-2"/>
          </w:rPr>
          <w:t>2021)</w:t>
        </w:r>
      </w:hyperlink>
      <w:r>
        <w:rPr>
          <w:spacing w:val="-12"/>
        </w:rPr>
        <w:t xml:space="preserve"> </w:t>
      </w:r>
      <w:r>
        <w:rPr>
          <w:spacing w:val="-2"/>
        </w:rPr>
        <w:t>whereby</w:t>
      </w:r>
      <w:r>
        <w:rPr>
          <w:spacing w:val="-13"/>
        </w:rPr>
        <w:t xml:space="preserve"> </w:t>
      </w:r>
      <w:r>
        <w:rPr>
          <w:spacing w:val="-2"/>
        </w:rPr>
        <w:t>users</w:t>
      </w:r>
      <w:r>
        <w:rPr>
          <w:spacing w:val="-12"/>
        </w:rPr>
        <w:t xml:space="preserve"> </w:t>
      </w:r>
      <w:r>
        <w:rPr>
          <w:spacing w:val="-2"/>
        </w:rPr>
        <w:t>surveyed</w:t>
      </w:r>
      <w:r>
        <w:rPr>
          <w:spacing w:val="-13"/>
        </w:rPr>
        <w:t xml:space="preserve"> </w:t>
      </w:r>
      <w:r>
        <w:rPr>
          <w:spacing w:val="-2"/>
        </w:rPr>
        <w:t>fall</w:t>
      </w:r>
      <w:r>
        <w:rPr>
          <w:spacing w:val="-12"/>
        </w:rPr>
        <w:t xml:space="preserve"> </w:t>
      </w:r>
      <w:r>
        <w:rPr>
          <w:spacing w:val="-2"/>
        </w:rPr>
        <w:t xml:space="preserve">foul </w:t>
      </w:r>
      <w:r>
        <w:t xml:space="preserve">of that the authors describe as </w:t>
      </w:r>
      <w:r>
        <w:rPr>
          <w:rFonts w:ascii="Times New Roman" w:hAnsi="Times New Roman"/>
          <w:i/>
        </w:rPr>
        <w:t xml:space="preserve">”...the illusion of Explanatory Depth in Explainable </w:t>
      </w:r>
      <w:r>
        <w:rPr>
          <w:rFonts w:ascii="Times New Roman" w:hAnsi="Times New Roman"/>
          <w:i/>
          <w:spacing w:val="-2"/>
        </w:rPr>
        <w:t>AI...”</w:t>
      </w:r>
      <w:r>
        <w:rPr>
          <w:spacing w:val="-2"/>
        </w:rPr>
        <w:t>.</w:t>
      </w:r>
    </w:p>
    <w:p w14:paraId="155190AF" w14:textId="77777777" w:rsidR="00371737" w:rsidRDefault="00371737">
      <w:pPr>
        <w:pStyle w:val="BodyText"/>
        <w:spacing w:before="68"/>
      </w:pPr>
    </w:p>
    <w:p w14:paraId="75283C86" w14:textId="77777777" w:rsidR="00371737" w:rsidRDefault="00000000">
      <w:pPr>
        <w:pStyle w:val="Heading4"/>
      </w:pPr>
      <w:r>
        <w:rPr>
          <w:spacing w:val="-8"/>
        </w:rPr>
        <w:t>Potential</w:t>
      </w:r>
      <w:r>
        <w:rPr>
          <w:spacing w:val="5"/>
        </w:rPr>
        <w:t xml:space="preserve"> </w:t>
      </w:r>
      <w:r>
        <w:rPr>
          <w:spacing w:val="-8"/>
        </w:rPr>
        <w:t>Hardware</w:t>
      </w:r>
      <w:r>
        <w:rPr>
          <w:spacing w:val="5"/>
        </w:rPr>
        <w:t xml:space="preserve"> </w:t>
      </w:r>
      <w:r>
        <w:rPr>
          <w:spacing w:val="-8"/>
        </w:rPr>
        <w:t>Limitations</w:t>
      </w:r>
    </w:p>
    <w:p w14:paraId="23A6CE4D" w14:textId="77777777" w:rsidR="00371737" w:rsidRDefault="00371737">
      <w:pPr>
        <w:pStyle w:val="BodyText"/>
        <w:spacing w:before="42"/>
        <w:rPr>
          <w:b/>
        </w:rPr>
      </w:pPr>
    </w:p>
    <w:p w14:paraId="51452FEC" w14:textId="77777777" w:rsidR="00371737" w:rsidRDefault="00000000">
      <w:pPr>
        <w:pStyle w:val="BodyText"/>
        <w:spacing w:line="381" w:lineRule="auto"/>
        <w:ind w:left="114" w:right="216"/>
        <w:jc w:val="both"/>
      </w:pPr>
      <w:r>
        <w:rPr>
          <w:spacing w:val="-4"/>
        </w:rPr>
        <w:t>If</w:t>
      </w:r>
      <w:r>
        <w:rPr>
          <w:spacing w:val="-10"/>
        </w:rPr>
        <w:t xml:space="preserve"> </w:t>
      </w:r>
      <w:r>
        <w:rPr>
          <w:spacing w:val="-4"/>
        </w:rPr>
        <w:t>the</w:t>
      </w:r>
      <w:r>
        <w:rPr>
          <w:spacing w:val="-10"/>
        </w:rPr>
        <w:t xml:space="preserve"> </w:t>
      </w:r>
      <w:r>
        <w:rPr>
          <w:spacing w:val="-4"/>
        </w:rPr>
        <w:t>use</w:t>
      </w:r>
      <w:r>
        <w:rPr>
          <w:spacing w:val="-10"/>
        </w:rPr>
        <w:t xml:space="preserve"> </w:t>
      </w:r>
      <w:r>
        <w:rPr>
          <w:spacing w:val="-4"/>
        </w:rPr>
        <w:t>of</w:t>
      </w:r>
      <w:r>
        <w:rPr>
          <w:spacing w:val="-10"/>
        </w:rPr>
        <w:t xml:space="preserve"> </w:t>
      </w:r>
      <w:r>
        <w:rPr>
          <w:spacing w:val="-4"/>
        </w:rPr>
        <w:t>extensive</w:t>
      </w:r>
      <w:r>
        <w:rPr>
          <w:spacing w:val="-10"/>
        </w:rPr>
        <w:t xml:space="preserve"> </w:t>
      </w:r>
      <w:r>
        <w:rPr>
          <w:spacing w:val="-4"/>
        </w:rPr>
        <w:t>GPU</w:t>
      </w:r>
      <w:r>
        <w:rPr>
          <w:spacing w:val="-10"/>
        </w:rPr>
        <w:t xml:space="preserve"> </w:t>
      </w:r>
      <w:r>
        <w:rPr>
          <w:spacing w:val="-4"/>
        </w:rPr>
        <w:t>processing</w:t>
      </w:r>
      <w:r>
        <w:rPr>
          <w:spacing w:val="-10"/>
        </w:rPr>
        <w:t xml:space="preserve"> </w:t>
      </w:r>
      <w:r>
        <w:rPr>
          <w:spacing w:val="-4"/>
        </w:rPr>
        <w:t>is</w:t>
      </w:r>
      <w:r>
        <w:rPr>
          <w:spacing w:val="-10"/>
        </w:rPr>
        <w:t xml:space="preserve"> </w:t>
      </w:r>
      <w:r>
        <w:rPr>
          <w:spacing w:val="-4"/>
        </w:rPr>
        <w:t>required</w:t>
      </w:r>
      <w:r>
        <w:rPr>
          <w:spacing w:val="-10"/>
        </w:rPr>
        <w:t xml:space="preserve"> </w:t>
      </w:r>
      <w:r>
        <w:rPr>
          <w:spacing w:val="-4"/>
        </w:rPr>
        <w:t>for</w:t>
      </w:r>
      <w:r>
        <w:rPr>
          <w:spacing w:val="-10"/>
        </w:rPr>
        <w:t xml:space="preserve"> </w:t>
      </w:r>
      <w:r>
        <w:rPr>
          <w:spacing w:val="-4"/>
        </w:rPr>
        <w:t>certain</w:t>
      </w:r>
      <w:r>
        <w:rPr>
          <w:spacing w:val="-10"/>
        </w:rPr>
        <w:t xml:space="preserve"> </w:t>
      </w:r>
      <w:r>
        <w:rPr>
          <w:spacing w:val="-4"/>
        </w:rPr>
        <w:t>explainers,</w:t>
      </w:r>
      <w:r>
        <w:rPr>
          <w:spacing w:val="-8"/>
        </w:rPr>
        <w:t xml:space="preserve"> </w:t>
      </w:r>
      <w:r>
        <w:rPr>
          <w:spacing w:val="-4"/>
        </w:rPr>
        <w:t>then</w:t>
      </w:r>
      <w:r>
        <w:rPr>
          <w:spacing w:val="-10"/>
        </w:rPr>
        <w:t xml:space="preserve"> </w:t>
      </w:r>
      <w:r>
        <w:rPr>
          <w:spacing w:val="-4"/>
        </w:rPr>
        <w:t>this</w:t>
      </w:r>
      <w:r>
        <w:rPr>
          <w:spacing w:val="-10"/>
        </w:rPr>
        <w:t xml:space="preserve"> </w:t>
      </w:r>
      <w:r>
        <w:rPr>
          <w:spacing w:val="-4"/>
        </w:rPr>
        <w:t>may be</w:t>
      </w:r>
      <w:r>
        <w:rPr>
          <w:spacing w:val="3"/>
        </w:rPr>
        <w:t xml:space="preserve"> </w:t>
      </w:r>
      <w:r>
        <w:rPr>
          <w:spacing w:val="-4"/>
        </w:rPr>
        <w:t>beyond</w:t>
      </w:r>
      <w:r>
        <w:rPr>
          <w:spacing w:val="3"/>
        </w:rPr>
        <w:t xml:space="preserve"> </w:t>
      </w:r>
      <w:r>
        <w:rPr>
          <w:spacing w:val="-4"/>
        </w:rPr>
        <w:t>what</w:t>
      </w:r>
      <w:r>
        <w:rPr>
          <w:spacing w:val="4"/>
        </w:rPr>
        <w:t xml:space="preserve"> </w:t>
      </w:r>
      <w:r>
        <w:rPr>
          <w:spacing w:val="-4"/>
        </w:rPr>
        <w:t>can</w:t>
      </w:r>
      <w:r>
        <w:rPr>
          <w:spacing w:val="3"/>
        </w:rPr>
        <w:t xml:space="preserve"> </w:t>
      </w:r>
      <w:r>
        <w:rPr>
          <w:spacing w:val="-4"/>
        </w:rPr>
        <w:t>be</w:t>
      </w:r>
      <w:r>
        <w:rPr>
          <w:spacing w:val="4"/>
        </w:rPr>
        <w:t xml:space="preserve"> </w:t>
      </w:r>
      <w:r>
        <w:rPr>
          <w:spacing w:val="-4"/>
        </w:rPr>
        <w:t>afforded</w:t>
      </w:r>
      <w:r>
        <w:rPr>
          <w:spacing w:val="3"/>
        </w:rPr>
        <w:t xml:space="preserve"> </w:t>
      </w:r>
      <w:r>
        <w:rPr>
          <w:spacing w:val="-4"/>
        </w:rPr>
        <w:t>this</w:t>
      </w:r>
      <w:r>
        <w:rPr>
          <w:spacing w:val="4"/>
        </w:rPr>
        <w:t xml:space="preserve"> </w:t>
      </w:r>
      <w:r>
        <w:rPr>
          <w:spacing w:val="-4"/>
        </w:rPr>
        <w:t>dissertation,</w:t>
      </w:r>
      <w:r>
        <w:rPr>
          <w:spacing w:val="3"/>
        </w:rPr>
        <w:t xml:space="preserve"> </w:t>
      </w:r>
      <w:r>
        <w:rPr>
          <w:spacing w:val="-4"/>
        </w:rPr>
        <w:t>and</w:t>
      </w:r>
      <w:r>
        <w:rPr>
          <w:spacing w:val="4"/>
        </w:rPr>
        <w:t xml:space="preserve"> </w:t>
      </w:r>
      <w:r>
        <w:rPr>
          <w:spacing w:val="-4"/>
        </w:rPr>
        <w:t>experiment</w:t>
      </w:r>
      <w:r>
        <w:rPr>
          <w:spacing w:val="3"/>
        </w:rPr>
        <w:t xml:space="preserve"> </w:t>
      </w:r>
      <w:r>
        <w:rPr>
          <w:spacing w:val="-4"/>
        </w:rPr>
        <w:t>scope</w:t>
      </w:r>
      <w:r>
        <w:rPr>
          <w:spacing w:val="4"/>
        </w:rPr>
        <w:t xml:space="preserve"> </w:t>
      </w:r>
      <w:r>
        <w:rPr>
          <w:spacing w:val="-4"/>
        </w:rPr>
        <w:t>may</w:t>
      </w:r>
      <w:r>
        <w:rPr>
          <w:spacing w:val="3"/>
        </w:rPr>
        <w:t xml:space="preserve"> </w:t>
      </w:r>
      <w:r>
        <w:rPr>
          <w:spacing w:val="-4"/>
        </w:rPr>
        <w:t>have</w:t>
      </w:r>
      <w:r>
        <w:rPr>
          <w:spacing w:val="4"/>
        </w:rPr>
        <w:t xml:space="preserve"> </w:t>
      </w:r>
      <w:r>
        <w:rPr>
          <w:spacing w:val="-5"/>
        </w:rPr>
        <w:t>to</w:t>
      </w:r>
    </w:p>
    <w:p w14:paraId="664C434E"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16BEE79F" w14:textId="77777777" w:rsidR="00371737" w:rsidRDefault="00000000">
      <w:pPr>
        <w:pStyle w:val="BodyText"/>
        <w:spacing w:before="128"/>
        <w:ind w:left="114"/>
        <w:jc w:val="both"/>
      </w:pPr>
      <w:r>
        <w:lastRenderedPageBreak/>
        <w:t>be</w:t>
      </w:r>
      <w:r>
        <w:rPr>
          <w:spacing w:val="7"/>
        </w:rPr>
        <w:t xml:space="preserve"> </w:t>
      </w:r>
      <w:r>
        <w:rPr>
          <w:spacing w:val="-2"/>
        </w:rPr>
        <w:t>reduced.</w:t>
      </w:r>
    </w:p>
    <w:p w14:paraId="34C881E6" w14:textId="77777777" w:rsidR="00371737" w:rsidRDefault="00371737">
      <w:pPr>
        <w:pStyle w:val="BodyText"/>
      </w:pPr>
    </w:p>
    <w:p w14:paraId="0B2C24CE" w14:textId="77777777" w:rsidR="00371737" w:rsidRDefault="00371737">
      <w:pPr>
        <w:pStyle w:val="BodyText"/>
        <w:spacing w:before="108"/>
      </w:pPr>
    </w:p>
    <w:p w14:paraId="378CBAEB" w14:textId="77777777" w:rsidR="00371737" w:rsidRDefault="00000000">
      <w:pPr>
        <w:pStyle w:val="Heading2"/>
        <w:numPr>
          <w:ilvl w:val="1"/>
          <w:numId w:val="6"/>
        </w:numPr>
        <w:tabs>
          <w:tab w:val="left" w:pos="996"/>
        </w:tabs>
        <w:ind w:hanging="882"/>
      </w:pPr>
      <w:bookmarkStart w:id="63" w:name="Document_Outline"/>
      <w:bookmarkStart w:id="64" w:name="_bookmark15"/>
      <w:bookmarkEnd w:id="63"/>
      <w:bookmarkEnd w:id="64"/>
      <w:r>
        <w:rPr>
          <w:spacing w:val="-7"/>
        </w:rPr>
        <w:t>Document</w:t>
      </w:r>
      <w:r>
        <w:rPr>
          <w:spacing w:val="7"/>
        </w:rPr>
        <w:t xml:space="preserve"> </w:t>
      </w:r>
      <w:r>
        <w:rPr>
          <w:spacing w:val="-2"/>
        </w:rPr>
        <w:t>Outline</w:t>
      </w:r>
    </w:p>
    <w:p w14:paraId="2CEB992C" w14:textId="6E7E359A" w:rsidR="00371737" w:rsidRDefault="00000000">
      <w:pPr>
        <w:pStyle w:val="BodyText"/>
        <w:spacing w:before="375" w:line="381" w:lineRule="auto"/>
        <w:ind w:left="114" w:right="217"/>
        <w:jc w:val="both"/>
      </w:pPr>
      <w:r>
        <w:rPr>
          <w:spacing w:val="-4"/>
        </w:rPr>
        <w:t>This</w:t>
      </w:r>
      <w:r>
        <w:rPr>
          <w:spacing w:val="-7"/>
        </w:rPr>
        <w:t xml:space="preserve"> </w:t>
      </w:r>
      <w:r>
        <w:rPr>
          <w:spacing w:val="-4"/>
        </w:rPr>
        <w:t>dissertation</w:t>
      </w:r>
      <w:r>
        <w:rPr>
          <w:spacing w:val="-7"/>
        </w:rPr>
        <w:t xml:space="preserve"> </w:t>
      </w:r>
      <w:r>
        <w:rPr>
          <w:spacing w:val="-4"/>
        </w:rPr>
        <w:t>begins</w:t>
      </w:r>
      <w:r>
        <w:rPr>
          <w:spacing w:val="-7"/>
        </w:rPr>
        <w:t xml:space="preserve"> </w:t>
      </w:r>
      <w:r>
        <w:rPr>
          <w:spacing w:val="-4"/>
        </w:rPr>
        <w:t>with</w:t>
      </w:r>
      <w:r>
        <w:rPr>
          <w:spacing w:val="-7"/>
        </w:rPr>
        <w:t xml:space="preserve"> </w:t>
      </w:r>
      <w:r>
        <w:rPr>
          <w:spacing w:val="-4"/>
        </w:rPr>
        <w:t>a</w:t>
      </w:r>
      <w:r>
        <w:rPr>
          <w:spacing w:val="-7"/>
        </w:rPr>
        <w:t xml:space="preserve"> </w:t>
      </w:r>
      <w:r>
        <w:rPr>
          <w:spacing w:val="-4"/>
        </w:rPr>
        <w:t>critical</w:t>
      </w:r>
      <w:r>
        <w:rPr>
          <w:spacing w:val="-7"/>
        </w:rPr>
        <w:t xml:space="preserve"> </w:t>
      </w:r>
      <w:r>
        <w:rPr>
          <w:spacing w:val="-4"/>
        </w:rPr>
        <w:t>review</w:t>
      </w:r>
      <w:r>
        <w:rPr>
          <w:spacing w:val="-7"/>
        </w:rPr>
        <w:t xml:space="preserve"> </w:t>
      </w:r>
      <w:r>
        <w:rPr>
          <w:spacing w:val="-4"/>
        </w:rPr>
        <w:t>of</w:t>
      </w:r>
      <w:r>
        <w:rPr>
          <w:spacing w:val="-7"/>
        </w:rPr>
        <w:t xml:space="preserve"> </w:t>
      </w:r>
      <w:r>
        <w:rPr>
          <w:spacing w:val="-4"/>
        </w:rPr>
        <w:t>relevant</w:t>
      </w:r>
      <w:r>
        <w:rPr>
          <w:spacing w:val="-7"/>
        </w:rPr>
        <w:t xml:space="preserve"> </w:t>
      </w:r>
      <w:r>
        <w:rPr>
          <w:spacing w:val="-4"/>
        </w:rPr>
        <w:t>recent</w:t>
      </w:r>
      <w:r>
        <w:rPr>
          <w:spacing w:val="-7"/>
        </w:rPr>
        <w:t xml:space="preserve"> </w:t>
      </w:r>
      <w:r>
        <w:rPr>
          <w:spacing w:val="-4"/>
        </w:rPr>
        <w:t>research</w:t>
      </w:r>
      <w:r>
        <w:rPr>
          <w:spacing w:val="-7"/>
        </w:rPr>
        <w:t xml:space="preserve"> </w:t>
      </w:r>
      <w:r>
        <w:rPr>
          <w:spacing w:val="-4"/>
        </w:rPr>
        <w:t>conducted</w:t>
      </w:r>
      <w:r>
        <w:rPr>
          <w:spacing w:val="-7"/>
        </w:rPr>
        <w:t xml:space="preserve"> </w:t>
      </w:r>
      <w:proofErr w:type="gramStart"/>
      <w:r>
        <w:rPr>
          <w:spacing w:val="-4"/>
        </w:rPr>
        <w:t xml:space="preserve">in </w:t>
      </w:r>
      <w:r>
        <w:t>the</w:t>
      </w:r>
      <w:r>
        <w:rPr>
          <w:spacing w:val="-14"/>
        </w:rPr>
        <w:t xml:space="preserve"> </w:t>
      </w:r>
      <w:r>
        <w:t>area</w:t>
      </w:r>
      <w:r>
        <w:rPr>
          <w:spacing w:val="-14"/>
        </w:rPr>
        <w:t xml:space="preserve"> </w:t>
      </w:r>
      <w:r>
        <w:t>of</w:t>
      </w:r>
      <w:proofErr w:type="gramEnd"/>
      <w:r>
        <w:rPr>
          <w:spacing w:val="-14"/>
        </w:rPr>
        <w:t xml:space="preserve"> </w:t>
      </w:r>
      <w:r>
        <w:t>Explainable</w:t>
      </w:r>
      <w:r>
        <w:rPr>
          <w:spacing w:val="-14"/>
        </w:rPr>
        <w:t xml:space="preserve"> </w:t>
      </w:r>
      <w:r>
        <w:t>AI</w:t>
      </w:r>
      <w:r>
        <w:rPr>
          <w:spacing w:val="-14"/>
        </w:rPr>
        <w:t xml:space="preserve"> </w:t>
      </w:r>
      <w:r>
        <w:t>(XAI),</w:t>
      </w:r>
      <w:r>
        <w:rPr>
          <w:spacing w:val="-14"/>
        </w:rPr>
        <w:t xml:space="preserve"> </w:t>
      </w:r>
      <w:r>
        <w:t>with</w:t>
      </w:r>
      <w:r>
        <w:rPr>
          <w:spacing w:val="-14"/>
        </w:rPr>
        <w:t xml:space="preserve"> </w:t>
      </w:r>
      <w:r>
        <w:t>particular</w:t>
      </w:r>
      <w:r>
        <w:rPr>
          <w:spacing w:val="-14"/>
        </w:rPr>
        <w:t xml:space="preserve"> </w:t>
      </w:r>
      <w:r>
        <w:t>focus</w:t>
      </w:r>
      <w:r>
        <w:rPr>
          <w:spacing w:val="-14"/>
        </w:rPr>
        <w:t xml:space="preserve"> </w:t>
      </w:r>
      <w:r>
        <w:t>on</w:t>
      </w:r>
      <w:r>
        <w:rPr>
          <w:spacing w:val="-14"/>
        </w:rPr>
        <w:t xml:space="preserve"> </w:t>
      </w:r>
      <w:r>
        <w:t>the</w:t>
      </w:r>
      <w:r>
        <w:rPr>
          <w:spacing w:val="-14"/>
        </w:rPr>
        <w:t xml:space="preserve"> </w:t>
      </w:r>
      <w:r>
        <w:t>evaluation</w:t>
      </w:r>
      <w:r>
        <w:rPr>
          <w:spacing w:val="-14"/>
        </w:rPr>
        <w:t xml:space="preserve"> </w:t>
      </w:r>
      <w:r>
        <w:t>of</w:t>
      </w:r>
      <w:r>
        <w:rPr>
          <w:spacing w:val="-14"/>
        </w:rPr>
        <w:t xml:space="preserve"> </w:t>
      </w:r>
      <w:r>
        <w:t>common explainer</w:t>
      </w:r>
      <w:r>
        <w:rPr>
          <w:spacing w:val="-12"/>
        </w:rPr>
        <w:t xml:space="preserve"> </w:t>
      </w:r>
      <w:r>
        <w:t>methods</w:t>
      </w:r>
      <w:r>
        <w:rPr>
          <w:spacing w:val="-12"/>
        </w:rPr>
        <w:t xml:space="preserve"> </w:t>
      </w:r>
      <w:r>
        <w:t>as</w:t>
      </w:r>
      <w:r>
        <w:rPr>
          <w:spacing w:val="-12"/>
        </w:rPr>
        <w:t xml:space="preserve"> </w:t>
      </w:r>
      <w:r>
        <w:t>applied</w:t>
      </w:r>
      <w:r>
        <w:rPr>
          <w:spacing w:val="-12"/>
        </w:rPr>
        <w:t xml:space="preserve"> </w:t>
      </w:r>
      <w:r>
        <w:t>to</w:t>
      </w:r>
      <w:r>
        <w:rPr>
          <w:spacing w:val="-12"/>
        </w:rPr>
        <w:t xml:space="preserve"> </w:t>
      </w:r>
      <w:r>
        <w:t>model</w:t>
      </w:r>
      <w:r>
        <w:rPr>
          <w:spacing w:val="-12"/>
        </w:rPr>
        <w:t xml:space="preserve"> </w:t>
      </w:r>
      <w:r>
        <w:t>predictions.</w:t>
      </w:r>
      <w:r>
        <w:rPr>
          <w:spacing w:val="11"/>
        </w:rPr>
        <w:t xml:space="preserve"> </w:t>
      </w:r>
      <w:r>
        <w:t>The</w:t>
      </w:r>
      <w:r>
        <w:rPr>
          <w:spacing w:val="-12"/>
        </w:rPr>
        <w:t xml:space="preserve"> </w:t>
      </w:r>
      <w:r>
        <w:t>research</w:t>
      </w:r>
      <w:r>
        <w:rPr>
          <w:spacing w:val="-12"/>
        </w:rPr>
        <w:t xml:space="preserve"> </w:t>
      </w:r>
      <w:r>
        <w:t>topic</w:t>
      </w:r>
      <w:r>
        <w:rPr>
          <w:spacing w:val="-12"/>
        </w:rPr>
        <w:t xml:space="preserve"> </w:t>
      </w:r>
      <w:r>
        <w:t>of</w:t>
      </w:r>
      <w:r>
        <w:rPr>
          <w:spacing w:val="-12"/>
        </w:rPr>
        <w:t xml:space="preserve"> </w:t>
      </w:r>
      <w:r>
        <w:t>this</w:t>
      </w:r>
      <w:r>
        <w:rPr>
          <w:spacing w:val="-12"/>
        </w:rPr>
        <w:t xml:space="preserve"> </w:t>
      </w:r>
      <w:r>
        <w:t xml:space="preserve">paper </w:t>
      </w:r>
      <w:r>
        <w:rPr>
          <w:spacing w:val="-4"/>
        </w:rPr>
        <w:t>is</w:t>
      </w:r>
      <w:r>
        <w:rPr>
          <w:spacing w:val="-8"/>
        </w:rPr>
        <w:t xml:space="preserve"> </w:t>
      </w:r>
      <w:r>
        <w:rPr>
          <w:spacing w:val="-4"/>
        </w:rPr>
        <w:t>strongly</w:t>
      </w:r>
      <w:r>
        <w:rPr>
          <w:spacing w:val="-8"/>
        </w:rPr>
        <w:t xml:space="preserve"> </w:t>
      </w:r>
      <w:r>
        <w:rPr>
          <w:spacing w:val="-4"/>
        </w:rPr>
        <w:t>focused</w:t>
      </w:r>
      <w:r>
        <w:rPr>
          <w:spacing w:val="-8"/>
        </w:rPr>
        <w:t xml:space="preserve"> </w:t>
      </w:r>
      <w:del w:id="65" w:author="Bujar Raufi" w:date="2024-01-14T21:32:00Z">
        <w:r w:rsidDel="009E468C">
          <w:rPr>
            <w:spacing w:val="-4"/>
          </w:rPr>
          <w:delText>around</w:delText>
        </w:r>
      </w:del>
      <w:ins w:id="66" w:author="Bujar Raufi" w:date="2024-01-14T21:32:00Z">
        <w:r w:rsidR="009E468C">
          <w:rPr>
            <w:spacing w:val="-4"/>
          </w:rPr>
          <w:t>on</w:t>
        </w:r>
      </w:ins>
      <w:r>
        <w:rPr>
          <w:spacing w:val="-8"/>
        </w:rPr>
        <w:t xml:space="preserve"> </w:t>
      </w:r>
      <w:r>
        <w:rPr>
          <w:spacing w:val="-4"/>
        </w:rPr>
        <w:t>techniques</w:t>
      </w:r>
      <w:r>
        <w:rPr>
          <w:spacing w:val="-9"/>
        </w:rPr>
        <w:t xml:space="preserve"> </w:t>
      </w:r>
      <w:r>
        <w:rPr>
          <w:spacing w:val="-4"/>
        </w:rPr>
        <w:t>for</w:t>
      </w:r>
      <w:r>
        <w:rPr>
          <w:spacing w:val="-8"/>
        </w:rPr>
        <w:t xml:space="preserve"> </w:t>
      </w:r>
      <w:r>
        <w:rPr>
          <w:spacing w:val="-4"/>
        </w:rPr>
        <w:t>local</w:t>
      </w:r>
      <w:r>
        <w:rPr>
          <w:spacing w:val="-8"/>
        </w:rPr>
        <w:t xml:space="preserve"> </w:t>
      </w:r>
      <w:r>
        <w:rPr>
          <w:spacing w:val="-4"/>
        </w:rPr>
        <w:t>model-agnostic</w:t>
      </w:r>
      <w:r>
        <w:rPr>
          <w:spacing w:val="-8"/>
        </w:rPr>
        <w:t xml:space="preserve"> </w:t>
      </w:r>
      <w:r>
        <w:rPr>
          <w:spacing w:val="-4"/>
        </w:rPr>
        <w:t>interpretations</w:t>
      </w:r>
      <w:r>
        <w:rPr>
          <w:spacing w:val="-8"/>
        </w:rPr>
        <w:t xml:space="preserve"> </w:t>
      </w:r>
      <w:r>
        <w:rPr>
          <w:spacing w:val="-4"/>
        </w:rPr>
        <w:t>of</w:t>
      </w:r>
      <w:r>
        <w:rPr>
          <w:spacing w:val="-8"/>
        </w:rPr>
        <w:t xml:space="preserve"> </w:t>
      </w:r>
      <w:r>
        <w:rPr>
          <w:spacing w:val="-4"/>
        </w:rPr>
        <w:t>clas</w:t>
      </w:r>
      <w:del w:id="67" w:author="Bujar Raufi" w:date="2024-01-14T21:32:00Z">
        <w:r w:rsidDel="009E468C">
          <w:rPr>
            <w:spacing w:val="-4"/>
          </w:rPr>
          <w:delText xml:space="preserve">- </w:delText>
        </w:r>
      </w:del>
      <w:r>
        <w:rPr>
          <w:spacing w:val="-4"/>
        </w:rPr>
        <w:t>sification</w:t>
      </w:r>
      <w:r>
        <w:rPr>
          <w:spacing w:val="-9"/>
        </w:rPr>
        <w:t xml:space="preserve"> </w:t>
      </w:r>
      <w:r>
        <w:rPr>
          <w:spacing w:val="-4"/>
        </w:rPr>
        <w:t>model</w:t>
      </w:r>
      <w:r>
        <w:rPr>
          <w:spacing w:val="-9"/>
        </w:rPr>
        <w:t xml:space="preserve"> </w:t>
      </w:r>
      <w:r>
        <w:rPr>
          <w:spacing w:val="-4"/>
        </w:rPr>
        <w:t>results,</w:t>
      </w:r>
      <w:r>
        <w:rPr>
          <w:spacing w:val="-7"/>
        </w:rPr>
        <w:t xml:space="preserve"> </w:t>
      </w:r>
      <w:r>
        <w:rPr>
          <w:spacing w:val="-4"/>
        </w:rPr>
        <w:t>and</w:t>
      </w:r>
      <w:r>
        <w:rPr>
          <w:spacing w:val="-9"/>
        </w:rPr>
        <w:t xml:space="preserve"> </w:t>
      </w:r>
      <w:r>
        <w:rPr>
          <w:spacing w:val="-4"/>
        </w:rPr>
        <w:t>that</w:t>
      </w:r>
      <w:r>
        <w:rPr>
          <w:spacing w:val="-9"/>
        </w:rPr>
        <w:t xml:space="preserve"> </w:t>
      </w:r>
      <w:r>
        <w:rPr>
          <w:spacing w:val="-4"/>
        </w:rPr>
        <w:t>has</w:t>
      </w:r>
      <w:r>
        <w:rPr>
          <w:spacing w:val="-9"/>
        </w:rPr>
        <w:t xml:space="preserve"> </w:t>
      </w:r>
      <w:r>
        <w:rPr>
          <w:spacing w:val="-4"/>
        </w:rPr>
        <w:t>informed</w:t>
      </w:r>
      <w:r>
        <w:rPr>
          <w:spacing w:val="-9"/>
        </w:rPr>
        <w:t xml:space="preserve"> </w:t>
      </w:r>
      <w:r>
        <w:rPr>
          <w:spacing w:val="-4"/>
        </w:rPr>
        <w:t>the</w:t>
      </w:r>
      <w:r>
        <w:rPr>
          <w:spacing w:val="-9"/>
        </w:rPr>
        <w:t xml:space="preserve"> </w:t>
      </w:r>
      <w:r>
        <w:rPr>
          <w:spacing w:val="-4"/>
        </w:rPr>
        <w:t>literature</w:t>
      </w:r>
      <w:r>
        <w:rPr>
          <w:spacing w:val="-9"/>
        </w:rPr>
        <w:t xml:space="preserve"> </w:t>
      </w:r>
      <w:r>
        <w:rPr>
          <w:spacing w:val="-4"/>
        </w:rPr>
        <w:t>reviewed</w:t>
      </w:r>
      <w:r>
        <w:rPr>
          <w:spacing w:val="-9"/>
        </w:rPr>
        <w:t xml:space="preserve"> </w:t>
      </w:r>
      <w:r>
        <w:rPr>
          <w:spacing w:val="-4"/>
        </w:rPr>
        <w:t>and</w:t>
      </w:r>
      <w:r>
        <w:rPr>
          <w:spacing w:val="-9"/>
        </w:rPr>
        <w:t xml:space="preserve"> </w:t>
      </w:r>
      <w:r>
        <w:rPr>
          <w:spacing w:val="-4"/>
        </w:rPr>
        <w:t>assessed</w:t>
      </w:r>
      <w:r>
        <w:rPr>
          <w:spacing w:val="-9"/>
        </w:rPr>
        <w:t xml:space="preserve"> </w:t>
      </w:r>
      <w:r>
        <w:rPr>
          <w:spacing w:val="-4"/>
        </w:rPr>
        <w:t xml:space="preserve">in </w:t>
      </w:r>
      <w:r>
        <w:t xml:space="preserve">the following chapter (Chapter </w:t>
      </w:r>
      <w:hyperlink w:anchor="_bookmark16" w:history="1">
        <w:r>
          <w:t>2)</w:t>
        </w:r>
      </w:hyperlink>
      <w:r>
        <w:t>.</w:t>
      </w:r>
    </w:p>
    <w:p w14:paraId="655FF19E" w14:textId="77777777" w:rsidR="00371737" w:rsidRDefault="00000000">
      <w:pPr>
        <w:pStyle w:val="BodyText"/>
        <w:spacing w:line="381" w:lineRule="auto"/>
        <w:ind w:left="114" w:right="216" w:firstLine="351"/>
        <w:jc w:val="both"/>
      </w:pPr>
      <w:r>
        <w:t xml:space="preserve">Chapter Three describes the experimental approach to build an evaluation ma- </w:t>
      </w:r>
      <w:proofErr w:type="spellStart"/>
      <w:r>
        <w:t>trix</w:t>
      </w:r>
      <w:proofErr w:type="spellEnd"/>
      <w:r>
        <w:t xml:space="preserve"> for the four chosen explainer </w:t>
      </w:r>
      <w:proofErr w:type="gramStart"/>
      <w:r>
        <w:t>techniques;</w:t>
      </w:r>
      <w:proofErr w:type="gramEnd"/>
      <w:r>
        <w:t xml:space="preserve"> SHAP, LIME, ANCHORS, and </w:t>
      </w:r>
      <w:proofErr w:type="spellStart"/>
      <w:r>
        <w:t>DiCE</w:t>
      </w:r>
      <w:proofErr w:type="spellEnd"/>
      <w:r>
        <w:t xml:space="preserve"> </w:t>
      </w:r>
      <w:r>
        <w:rPr>
          <w:spacing w:val="-4"/>
        </w:rPr>
        <w:t>(Counterfactuals).</w:t>
      </w:r>
      <w:r>
        <w:rPr>
          <w:spacing w:val="2"/>
        </w:rPr>
        <w:t xml:space="preserve"> </w:t>
      </w:r>
      <w:r>
        <w:rPr>
          <w:spacing w:val="-4"/>
        </w:rPr>
        <w:t>Five</w:t>
      </w:r>
      <w:r>
        <w:rPr>
          <w:spacing w:val="-10"/>
        </w:rPr>
        <w:t xml:space="preserve"> </w:t>
      </w:r>
      <w:r>
        <w:rPr>
          <w:spacing w:val="-4"/>
        </w:rPr>
        <w:t>sets</w:t>
      </w:r>
      <w:r>
        <w:rPr>
          <w:spacing w:val="-11"/>
        </w:rPr>
        <w:t xml:space="preserve"> </w:t>
      </w:r>
      <w:r>
        <w:rPr>
          <w:spacing w:val="-4"/>
        </w:rPr>
        <w:t>of</w:t>
      </w:r>
      <w:r>
        <w:rPr>
          <w:spacing w:val="-10"/>
        </w:rPr>
        <w:t xml:space="preserve"> </w:t>
      </w:r>
      <w:r>
        <w:rPr>
          <w:spacing w:val="-4"/>
        </w:rPr>
        <w:t>metrics</w:t>
      </w:r>
      <w:r>
        <w:rPr>
          <w:spacing w:val="-10"/>
        </w:rPr>
        <w:t xml:space="preserve"> </w:t>
      </w:r>
      <w:r>
        <w:rPr>
          <w:spacing w:val="-4"/>
        </w:rPr>
        <w:t>are</w:t>
      </w:r>
      <w:r>
        <w:rPr>
          <w:spacing w:val="-11"/>
        </w:rPr>
        <w:t xml:space="preserve"> </w:t>
      </w:r>
      <w:r>
        <w:rPr>
          <w:spacing w:val="-4"/>
        </w:rPr>
        <w:t>generated</w:t>
      </w:r>
      <w:r>
        <w:rPr>
          <w:spacing w:val="-10"/>
        </w:rPr>
        <w:t xml:space="preserve"> </w:t>
      </w:r>
      <w:r>
        <w:rPr>
          <w:spacing w:val="-4"/>
        </w:rPr>
        <w:t>based</w:t>
      </w:r>
      <w:r>
        <w:rPr>
          <w:spacing w:val="-11"/>
        </w:rPr>
        <w:t xml:space="preserve"> </w:t>
      </w:r>
      <w:r>
        <w:rPr>
          <w:spacing w:val="-4"/>
        </w:rPr>
        <w:t>on</w:t>
      </w:r>
      <w:r>
        <w:rPr>
          <w:spacing w:val="-10"/>
        </w:rPr>
        <w:t xml:space="preserve"> </w:t>
      </w:r>
      <w:r>
        <w:rPr>
          <w:spacing w:val="-4"/>
        </w:rPr>
        <w:t>the</w:t>
      </w:r>
      <w:r>
        <w:rPr>
          <w:spacing w:val="-11"/>
        </w:rPr>
        <w:t xml:space="preserve"> </w:t>
      </w:r>
      <w:r>
        <w:rPr>
          <w:spacing w:val="-4"/>
        </w:rPr>
        <w:t>explanation</w:t>
      </w:r>
      <w:r>
        <w:rPr>
          <w:spacing w:val="-10"/>
        </w:rPr>
        <w:t xml:space="preserve"> </w:t>
      </w:r>
      <w:r>
        <w:rPr>
          <w:spacing w:val="-4"/>
        </w:rPr>
        <w:t>outputs generated</w:t>
      </w:r>
      <w:r>
        <w:rPr>
          <w:spacing w:val="-11"/>
        </w:rPr>
        <w:t xml:space="preserve"> </w:t>
      </w:r>
      <w:r>
        <w:rPr>
          <w:spacing w:val="-4"/>
        </w:rPr>
        <w:t>by</w:t>
      </w:r>
      <w:r>
        <w:rPr>
          <w:spacing w:val="-10"/>
        </w:rPr>
        <w:t xml:space="preserve"> </w:t>
      </w:r>
      <w:r>
        <w:rPr>
          <w:spacing w:val="-4"/>
        </w:rPr>
        <w:t>each</w:t>
      </w:r>
      <w:r>
        <w:rPr>
          <w:spacing w:val="-11"/>
        </w:rPr>
        <w:t xml:space="preserve"> </w:t>
      </w:r>
      <w:r>
        <w:rPr>
          <w:spacing w:val="-4"/>
        </w:rPr>
        <w:t>technique</w:t>
      </w:r>
      <w:r>
        <w:rPr>
          <w:spacing w:val="-10"/>
        </w:rPr>
        <w:t xml:space="preserve"> </w:t>
      </w:r>
      <w:r>
        <w:rPr>
          <w:spacing w:val="-4"/>
        </w:rPr>
        <w:t>on</w:t>
      </w:r>
      <w:r>
        <w:rPr>
          <w:spacing w:val="-11"/>
        </w:rPr>
        <w:t xml:space="preserve"> </w:t>
      </w:r>
      <w:r>
        <w:rPr>
          <w:spacing w:val="-4"/>
        </w:rPr>
        <w:t>predictions</w:t>
      </w:r>
      <w:r>
        <w:rPr>
          <w:spacing w:val="-10"/>
        </w:rPr>
        <w:t xml:space="preserve"> </w:t>
      </w:r>
      <w:r>
        <w:rPr>
          <w:spacing w:val="-4"/>
        </w:rPr>
        <w:t>for</w:t>
      </w:r>
      <w:r>
        <w:rPr>
          <w:spacing w:val="-11"/>
        </w:rPr>
        <w:t xml:space="preserve"> </w:t>
      </w:r>
      <w:r>
        <w:rPr>
          <w:spacing w:val="-4"/>
        </w:rPr>
        <w:t>a</w:t>
      </w:r>
      <w:r>
        <w:rPr>
          <w:spacing w:val="-10"/>
        </w:rPr>
        <w:t xml:space="preserve"> </w:t>
      </w:r>
      <w:r>
        <w:rPr>
          <w:spacing w:val="-4"/>
        </w:rPr>
        <w:t>binary</w:t>
      </w:r>
      <w:r>
        <w:rPr>
          <w:spacing w:val="-11"/>
        </w:rPr>
        <w:t xml:space="preserve"> </w:t>
      </w:r>
      <w:r>
        <w:rPr>
          <w:spacing w:val="-4"/>
        </w:rPr>
        <w:t>credit</w:t>
      </w:r>
      <w:r>
        <w:rPr>
          <w:spacing w:val="-10"/>
        </w:rPr>
        <w:t xml:space="preserve"> </w:t>
      </w:r>
      <w:r>
        <w:rPr>
          <w:spacing w:val="-4"/>
        </w:rPr>
        <w:t>card</w:t>
      </w:r>
      <w:r>
        <w:rPr>
          <w:spacing w:val="-11"/>
        </w:rPr>
        <w:t xml:space="preserve"> </w:t>
      </w:r>
      <w:r>
        <w:rPr>
          <w:spacing w:val="-4"/>
        </w:rPr>
        <w:t>fraud</w:t>
      </w:r>
      <w:r>
        <w:rPr>
          <w:spacing w:val="-10"/>
        </w:rPr>
        <w:t xml:space="preserve"> </w:t>
      </w:r>
      <w:r>
        <w:rPr>
          <w:spacing w:val="-4"/>
        </w:rPr>
        <w:t xml:space="preserve">classification </w:t>
      </w:r>
      <w:r>
        <w:rPr>
          <w:spacing w:val="-2"/>
        </w:rPr>
        <w:t>problem.</w:t>
      </w:r>
    </w:p>
    <w:p w14:paraId="2CC522ED" w14:textId="77777777" w:rsidR="00371737" w:rsidRDefault="00000000">
      <w:pPr>
        <w:pStyle w:val="BodyText"/>
        <w:spacing w:line="381" w:lineRule="auto"/>
        <w:ind w:left="114" w:right="218" w:firstLine="351"/>
        <w:jc w:val="both"/>
      </w:pPr>
      <w:r>
        <w:t>The</w:t>
      </w:r>
      <w:r>
        <w:rPr>
          <w:spacing w:val="-7"/>
        </w:rPr>
        <w:t xml:space="preserve"> </w:t>
      </w:r>
      <w:r>
        <w:t>methodologies</w:t>
      </w:r>
      <w:r>
        <w:rPr>
          <w:spacing w:val="-7"/>
        </w:rPr>
        <w:t xml:space="preserve"> </w:t>
      </w:r>
      <w:r>
        <w:t>described</w:t>
      </w:r>
      <w:r>
        <w:rPr>
          <w:spacing w:val="-7"/>
        </w:rPr>
        <w:t xml:space="preserve"> </w:t>
      </w:r>
      <w:r>
        <w:t>in</w:t>
      </w:r>
      <w:r>
        <w:rPr>
          <w:spacing w:val="-7"/>
        </w:rPr>
        <w:t xml:space="preserve"> </w:t>
      </w:r>
      <w:r>
        <w:t>Chapter</w:t>
      </w:r>
      <w:r>
        <w:rPr>
          <w:spacing w:val="-7"/>
        </w:rPr>
        <w:t xml:space="preserve"> </w:t>
      </w:r>
      <w:r>
        <w:t>Three</w:t>
      </w:r>
      <w:r>
        <w:rPr>
          <w:spacing w:val="-7"/>
        </w:rPr>
        <w:t xml:space="preserve"> </w:t>
      </w:r>
      <w:r>
        <w:t>deliver</w:t>
      </w:r>
      <w:r>
        <w:rPr>
          <w:spacing w:val="-7"/>
        </w:rPr>
        <w:t xml:space="preserve"> </w:t>
      </w:r>
      <w:r>
        <w:t>the</w:t>
      </w:r>
      <w:r>
        <w:rPr>
          <w:spacing w:val="-7"/>
        </w:rPr>
        <w:t xml:space="preserve"> </w:t>
      </w:r>
      <w:r>
        <w:t>XAI</w:t>
      </w:r>
      <w:r>
        <w:rPr>
          <w:spacing w:val="-7"/>
        </w:rPr>
        <w:t xml:space="preserve"> </w:t>
      </w:r>
      <w:r>
        <w:t>metrics</w:t>
      </w:r>
      <w:r>
        <w:rPr>
          <w:spacing w:val="-7"/>
        </w:rPr>
        <w:t xml:space="preserve"> </w:t>
      </w:r>
      <w:r>
        <w:t xml:space="preserve">outputs, </w:t>
      </w:r>
      <w:r>
        <w:rPr>
          <w:spacing w:val="-2"/>
        </w:rPr>
        <w:t>which</w:t>
      </w:r>
      <w:r>
        <w:rPr>
          <w:spacing w:val="-8"/>
        </w:rPr>
        <w:t xml:space="preserve"> </w:t>
      </w:r>
      <w:r>
        <w:rPr>
          <w:spacing w:val="-2"/>
        </w:rPr>
        <w:t>are</w:t>
      </w:r>
      <w:r>
        <w:rPr>
          <w:spacing w:val="-8"/>
        </w:rPr>
        <w:t xml:space="preserve"> </w:t>
      </w:r>
      <w:r>
        <w:rPr>
          <w:spacing w:val="-2"/>
        </w:rPr>
        <w:t>then</w:t>
      </w:r>
      <w:r>
        <w:rPr>
          <w:spacing w:val="-8"/>
        </w:rPr>
        <w:t xml:space="preserve"> </w:t>
      </w:r>
      <w:r>
        <w:rPr>
          <w:spacing w:val="-2"/>
        </w:rPr>
        <w:t>assessed</w:t>
      </w:r>
      <w:r>
        <w:rPr>
          <w:spacing w:val="-8"/>
        </w:rPr>
        <w:t xml:space="preserve"> </w:t>
      </w:r>
      <w:r>
        <w:rPr>
          <w:spacing w:val="-2"/>
        </w:rPr>
        <w:t>in</w:t>
      </w:r>
      <w:r>
        <w:rPr>
          <w:spacing w:val="-8"/>
        </w:rPr>
        <w:t xml:space="preserve"> </w:t>
      </w:r>
      <w:r>
        <w:rPr>
          <w:spacing w:val="-2"/>
        </w:rPr>
        <w:t>Chapter</w:t>
      </w:r>
      <w:r>
        <w:rPr>
          <w:spacing w:val="-8"/>
        </w:rPr>
        <w:t xml:space="preserve"> </w:t>
      </w:r>
      <w:r>
        <w:rPr>
          <w:spacing w:val="-2"/>
        </w:rPr>
        <w:t>Four.</w:t>
      </w:r>
      <w:r>
        <w:rPr>
          <w:spacing w:val="9"/>
        </w:rPr>
        <w:t xml:space="preserve"> </w:t>
      </w:r>
      <w:r>
        <w:rPr>
          <w:spacing w:val="-2"/>
        </w:rPr>
        <w:t>A</w:t>
      </w:r>
      <w:r>
        <w:rPr>
          <w:spacing w:val="-8"/>
        </w:rPr>
        <w:t xml:space="preserve"> </w:t>
      </w:r>
      <w:r>
        <w:rPr>
          <w:spacing w:val="-2"/>
        </w:rPr>
        <w:t>significance</w:t>
      </w:r>
      <w:r>
        <w:rPr>
          <w:spacing w:val="-8"/>
        </w:rPr>
        <w:t xml:space="preserve"> </w:t>
      </w:r>
      <w:r>
        <w:rPr>
          <w:spacing w:val="-2"/>
        </w:rPr>
        <w:t>test</w:t>
      </w:r>
      <w:r>
        <w:rPr>
          <w:spacing w:val="-8"/>
        </w:rPr>
        <w:t xml:space="preserve"> </w:t>
      </w:r>
      <w:r>
        <w:rPr>
          <w:spacing w:val="-2"/>
        </w:rPr>
        <w:t>is</w:t>
      </w:r>
      <w:r>
        <w:rPr>
          <w:spacing w:val="-8"/>
        </w:rPr>
        <w:t xml:space="preserve"> </w:t>
      </w:r>
      <w:r>
        <w:rPr>
          <w:spacing w:val="-2"/>
        </w:rPr>
        <w:t>conducted</w:t>
      </w:r>
      <w:r>
        <w:rPr>
          <w:spacing w:val="-8"/>
        </w:rPr>
        <w:t xml:space="preserve"> </w:t>
      </w:r>
      <w:r>
        <w:rPr>
          <w:spacing w:val="-2"/>
        </w:rPr>
        <w:t>to</w:t>
      </w:r>
      <w:r>
        <w:rPr>
          <w:spacing w:val="-8"/>
        </w:rPr>
        <w:t xml:space="preserve"> </w:t>
      </w:r>
      <w:r>
        <w:rPr>
          <w:spacing w:val="-2"/>
        </w:rPr>
        <w:t xml:space="preserve">evaluate </w:t>
      </w:r>
      <w:r>
        <w:rPr>
          <w:spacing w:val="-4"/>
        </w:rPr>
        <w:t>the</w:t>
      </w:r>
      <w:r>
        <w:rPr>
          <w:spacing w:val="-11"/>
        </w:rPr>
        <w:t xml:space="preserve"> </w:t>
      </w:r>
      <w:r>
        <w:rPr>
          <w:spacing w:val="-4"/>
        </w:rPr>
        <w:t>relative</w:t>
      </w:r>
      <w:r>
        <w:rPr>
          <w:spacing w:val="-10"/>
        </w:rPr>
        <w:t xml:space="preserve"> </w:t>
      </w:r>
      <w:r>
        <w:rPr>
          <w:spacing w:val="-4"/>
        </w:rPr>
        <w:t>effectiveness</w:t>
      </w:r>
      <w:r>
        <w:rPr>
          <w:spacing w:val="-11"/>
        </w:rPr>
        <w:t xml:space="preserve"> </w:t>
      </w:r>
      <w:r>
        <w:rPr>
          <w:spacing w:val="-4"/>
        </w:rPr>
        <w:t>of</w:t>
      </w:r>
      <w:r>
        <w:rPr>
          <w:spacing w:val="-10"/>
        </w:rPr>
        <w:t xml:space="preserve"> </w:t>
      </w:r>
      <w:r>
        <w:rPr>
          <w:spacing w:val="-4"/>
        </w:rPr>
        <w:t>each</w:t>
      </w:r>
      <w:r>
        <w:rPr>
          <w:spacing w:val="-11"/>
        </w:rPr>
        <w:t xml:space="preserve"> </w:t>
      </w:r>
      <w:r>
        <w:rPr>
          <w:spacing w:val="-4"/>
        </w:rPr>
        <w:t>technique.</w:t>
      </w:r>
      <w:r>
        <w:rPr>
          <w:spacing w:val="9"/>
        </w:rPr>
        <w:t xml:space="preserve"> </w:t>
      </w:r>
      <w:r>
        <w:rPr>
          <w:spacing w:val="-4"/>
        </w:rPr>
        <w:t>This</w:t>
      </w:r>
      <w:r>
        <w:rPr>
          <w:spacing w:val="-11"/>
        </w:rPr>
        <w:t xml:space="preserve"> </w:t>
      </w:r>
      <w:r>
        <w:rPr>
          <w:spacing w:val="-4"/>
        </w:rPr>
        <w:t>analysis</w:t>
      </w:r>
      <w:r>
        <w:rPr>
          <w:spacing w:val="-10"/>
        </w:rPr>
        <w:t xml:space="preserve"> </w:t>
      </w:r>
      <w:r>
        <w:rPr>
          <w:spacing w:val="-4"/>
        </w:rPr>
        <w:t>is</w:t>
      </w:r>
      <w:r>
        <w:rPr>
          <w:spacing w:val="-10"/>
        </w:rPr>
        <w:t xml:space="preserve"> </w:t>
      </w:r>
      <w:r>
        <w:rPr>
          <w:spacing w:val="-4"/>
        </w:rPr>
        <w:t>supplemented</w:t>
      </w:r>
      <w:r>
        <w:rPr>
          <w:spacing w:val="-11"/>
        </w:rPr>
        <w:t xml:space="preserve"> </w:t>
      </w:r>
      <w:r>
        <w:rPr>
          <w:spacing w:val="-4"/>
        </w:rPr>
        <w:t>by</w:t>
      </w:r>
      <w:r>
        <w:rPr>
          <w:spacing w:val="-10"/>
        </w:rPr>
        <w:t xml:space="preserve"> </w:t>
      </w:r>
      <w:r>
        <w:rPr>
          <w:spacing w:val="-4"/>
        </w:rPr>
        <w:t>a</w:t>
      </w:r>
      <w:r>
        <w:rPr>
          <w:spacing w:val="-11"/>
        </w:rPr>
        <w:t xml:space="preserve"> </w:t>
      </w:r>
      <w:r>
        <w:rPr>
          <w:spacing w:val="-4"/>
        </w:rPr>
        <w:t xml:space="preserve">further </w:t>
      </w:r>
      <w:r>
        <w:t>statistical</w:t>
      </w:r>
      <w:r>
        <w:rPr>
          <w:spacing w:val="-5"/>
        </w:rPr>
        <w:t xml:space="preserve"> </w:t>
      </w:r>
      <w:r>
        <w:t>calculation</w:t>
      </w:r>
      <w:r>
        <w:rPr>
          <w:spacing w:val="-5"/>
        </w:rPr>
        <w:t xml:space="preserve"> </w:t>
      </w:r>
      <w:r>
        <w:t>as</w:t>
      </w:r>
      <w:r>
        <w:rPr>
          <w:spacing w:val="-5"/>
        </w:rPr>
        <w:t xml:space="preserve"> </w:t>
      </w:r>
      <w:r>
        <w:t>to</w:t>
      </w:r>
      <w:r>
        <w:rPr>
          <w:spacing w:val="-5"/>
        </w:rPr>
        <w:t xml:space="preserve"> </w:t>
      </w:r>
      <w:r>
        <w:t>whether</w:t>
      </w:r>
      <w:r>
        <w:rPr>
          <w:spacing w:val="-5"/>
        </w:rPr>
        <w:t xml:space="preserve"> </w:t>
      </w:r>
      <w:r>
        <w:t>these</w:t>
      </w:r>
      <w:r>
        <w:rPr>
          <w:spacing w:val="-5"/>
        </w:rPr>
        <w:t xml:space="preserve"> </w:t>
      </w:r>
      <w:r>
        <w:t>approaches</w:t>
      </w:r>
      <w:r>
        <w:rPr>
          <w:spacing w:val="-5"/>
        </w:rPr>
        <w:t xml:space="preserve"> </w:t>
      </w:r>
      <w:r>
        <w:t>can</w:t>
      </w:r>
      <w:r>
        <w:rPr>
          <w:spacing w:val="-5"/>
        </w:rPr>
        <w:t xml:space="preserve"> </w:t>
      </w:r>
      <w:r>
        <w:t>be</w:t>
      </w:r>
      <w:r>
        <w:rPr>
          <w:spacing w:val="-5"/>
        </w:rPr>
        <w:t xml:space="preserve"> </w:t>
      </w:r>
      <w:r>
        <w:t>ranked</w:t>
      </w:r>
      <w:r>
        <w:rPr>
          <w:spacing w:val="-5"/>
        </w:rPr>
        <w:t xml:space="preserve"> </w:t>
      </w:r>
      <w:r>
        <w:t>in</w:t>
      </w:r>
      <w:r>
        <w:rPr>
          <w:spacing w:val="-5"/>
        </w:rPr>
        <w:t xml:space="preserve"> </w:t>
      </w:r>
      <w:r>
        <w:t>any</w:t>
      </w:r>
      <w:r>
        <w:rPr>
          <w:spacing w:val="-5"/>
        </w:rPr>
        <w:t xml:space="preserve"> </w:t>
      </w:r>
      <w:r>
        <w:t>order</w:t>
      </w:r>
      <w:r>
        <w:rPr>
          <w:spacing w:val="-5"/>
        </w:rPr>
        <w:t xml:space="preserve"> </w:t>
      </w:r>
      <w:r>
        <w:t xml:space="preserve">of </w:t>
      </w:r>
      <w:r>
        <w:rPr>
          <w:spacing w:val="-2"/>
        </w:rPr>
        <w:t>merit.</w:t>
      </w:r>
    </w:p>
    <w:p w14:paraId="21D9A07C" w14:textId="77777777" w:rsidR="00371737" w:rsidRDefault="00000000">
      <w:pPr>
        <w:pStyle w:val="BodyText"/>
        <w:spacing w:line="381" w:lineRule="auto"/>
        <w:ind w:left="114" w:right="218" w:firstLine="351"/>
        <w:jc w:val="both"/>
      </w:pPr>
      <w:r>
        <w:t xml:space="preserve">The paper concludes in Chapter 5 with a consolidation of these results and the </w:t>
      </w:r>
      <w:r>
        <w:rPr>
          <w:spacing w:val="-4"/>
        </w:rPr>
        <w:t>possible</w:t>
      </w:r>
      <w:r>
        <w:rPr>
          <w:spacing w:val="-11"/>
        </w:rPr>
        <w:t xml:space="preserve"> </w:t>
      </w:r>
      <w:r>
        <w:rPr>
          <w:spacing w:val="-4"/>
        </w:rPr>
        <w:t>future</w:t>
      </w:r>
      <w:r>
        <w:rPr>
          <w:spacing w:val="-10"/>
        </w:rPr>
        <w:t xml:space="preserve"> </w:t>
      </w:r>
      <w:r>
        <w:rPr>
          <w:spacing w:val="-4"/>
        </w:rPr>
        <w:t>application</w:t>
      </w:r>
      <w:r>
        <w:rPr>
          <w:spacing w:val="-11"/>
        </w:rPr>
        <w:t xml:space="preserve"> </w:t>
      </w:r>
      <w:r>
        <w:rPr>
          <w:spacing w:val="-4"/>
        </w:rPr>
        <w:t>of</w:t>
      </w:r>
      <w:r>
        <w:rPr>
          <w:spacing w:val="-10"/>
        </w:rPr>
        <w:t xml:space="preserve"> </w:t>
      </w:r>
      <w:r>
        <w:rPr>
          <w:spacing w:val="-4"/>
        </w:rPr>
        <w:t>the</w:t>
      </w:r>
      <w:r>
        <w:rPr>
          <w:spacing w:val="-11"/>
        </w:rPr>
        <w:t xml:space="preserve"> </w:t>
      </w:r>
      <w:r>
        <w:rPr>
          <w:spacing w:val="-4"/>
        </w:rPr>
        <w:t>analysis,</w:t>
      </w:r>
      <w:r>
        <w:rPr>
          <w:spacing w:val="-10"/>
        </w:rPr>
        <w:t xml:space="preserve"> </w:t>
      </w:r>
      <w:r>
        <w:rPr>
          <w:spacing w:val="-4"/>
        </w:rPr>
        <w:t>along</w:t>
      </w:r>
      <w:r>
        <w:rPr>
          <w:spacing w:val="-11"/>
        </w:rPr>
        <w:t xml:space="preserve"> </w:t>
      </w:r>
      <w:r>
        <w:rPr>
          <w:spacing w:val="-4"/>
        </w:rPr>
        <w:t>with</w:t>
      </w:r>
      <w:r>
        <w:rPr>
          <w:spacing w:val="-10"/>
        </w:rPr>
        <w:t xml:space="preserve"> </w:t>
      </w:r>
      <w:r>
        <w:rPr>
          <w:spacing w:val="-4"/>
        </w:rPr>
        <w:t>other</w:t>
      </w:r>
      <w:r>
        <w:rPr>
          <w:spacing w:val="-11"/>
        </w:rPr>
        <w:t xml:space="preserve"> </w:t>
      </w:r>
      <w:r>
        <w:rPr>
          <w:spacing w:val="-4"/>
        </w:rPr>
        <w:t>recommended</w:t>
      </w:r>
      <w:r>
        <w:rPr>
          <w:spacing w:val="-10"/>
        </w:rPr>
        <w:t xml:space="preserve"> </w:t>
      </w:r>
      <w:r>
        <w:rPr>
          <w:spacing w:val="-4"/>
        </w:rPr>
        <w:t>avenues</w:t>
      </w:r>
      <w:r>
        <w:rPr>
          <w:spacing w:val="-11"/>
        </w:rPr>
        <w:t xml:space="preserve"> </w:t>
      </w:r>
      <w:r>
        <w:rPr>
          <w:spacing w:val="-4"/>
        </w:rPr>
        <w:t xml:space="preserve">for </w:t>
      </w:r>
      <w:r>
        <w:rPr>
          <w:spacing w:val="-2"/>
        </w:rPr>
        <w:t>investigation.</w:t>
      </w:r>
    </w:p>
    <w:p w14:paraId="34EE8C57"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3E8AB089" w14:textId="77777777" w:rsidR="00371737" w:rsidRDefault="00371737">
      <w:pPr>
        <w:pStyle w:val="BodyText"/>
        <w:rPr>
          <w:sz w:val="49"/>
        </w:rPr>
      </w:pPr>
    </w:p>
    <w:p w14:paraId="69A343D2" w14:textId="77777777" w:rsidR="00371737" w:rsidRDefault="00371737">
      <w:pPr>
        <w:pStyle w:val="BodyText"/>
        <w:spacing w:before="166"/>
        <w:rPr>
          <w:sz w:val="49"/>
        </w:rPr>
      </w:pPr>
    </w:p>
    <w:p w14:paraId="376DB724" w14:textId="77777777" w:rsidR="00371737" w:rsidRDefault="00000000">
      <w:pPr>
        <w:pStyle w:val="Heading1"/>
      </w:pPr>
      <w:bookmarkStart w:id="68" w:name="Review_of_existing_literature"/>
      <w:bookmarkStart w:id="69" w:name="_bookmark16"/>
      <w:bookmarkEnd w:id="68"/>
      <w:bookmarkEnd w:id="69"/>
      <w:r>
        <w:t>Chapter</w:t>
      </w:r>
      <w:r>
        <w:rPr>
          <w:spacing w:val="20"/>
        </w:rPr>
        <w:t xml:space="preserve"> </w:t>
      </w:r>
      <w:r>
        <w:rPr>
          <w:spacing w:val="-10"/>
        </w:rPr>
        <w:t>2</w:t>
      </w:r>
    </w:p>
    <w:p w14:paraId="0717B07B" w14:textId="77777777" w:rsidR="00371737" w:rsidRDefault="00371737">
      <w:pPr>
        <w:pStyle w:val="BodyText"/>
        <w:spacing w:before="182"/>
        <w:rPr>
          <w:b/>
          <w:sz w:val="49"/>
        </w:rPr>
      </w:pPr>
    </w:p>
    <w:p w14:paraId="32DA0E57" w14:textId="77777777" w:rsidR="00371737" w:rsidRDefault="00000000">
      <w:pPr>
        <w:ind w:left="114"/>
        <w:rPr>
          <w:b/>
          <w:sz w:val="49"/>
        </w:rPr>
      </w:pPr>
      <w:r>
        <w:rPr>
          <w:b/>
          <w:spacing w:val="-2"/>
          <w:sz w:val="49"/>
        </w:rPr>
        <w:t>Review</w:t>
      </w:r>
      <w:r>
        <w:rPr>
          <w:b/>
          <w:sz w:val="49"/>
        </w:rPr>
        <w:t xml:space="preserve"> </w:t>
      </w:r>
      <w:r>
        <w:rPr>
          <w:b/>
          <w:spacing w:val="-2"/>
          <w:sz w:val="49"/>
        </w:rPr>
        <w:t>of</w:t>
      </w:r>
      <w:r>
        <w:rPr>
          <w:b/>
          <w:sz w:val="49"/>
        </w:rPr>
        <w:t xml:space="preserve"> </w:t>
      </w:r>
      <w:r>
        <w:rPr>
          <w:b/>
          <w:spacing w:val="-2"/>
          <w:sz w:val="49"/>
        </w:rPr>
        <w:t>existing</w:t>
      </w:r>
      <w:r>
        <w:rPr>
          <w:b/>
          <w:sz w:val="49"/>
        </w:rPr>
        <w:t xml:space="preserve"> </w:t>
      </w:r>
      <w:r>
        <w:rPr>
          <w:b/>
          <w:spacing w:val="-2"/>
          <w:sz w:val="49"/>
        </w:rPr>
        <w:t>literature</w:t>
      </w:r>
    </w:p>
    <w:p w14:paraId="7264E729" w14:textId="77777777" w:rsidR="00371737" w:rsidRDefault="00371737">
      <w:pPr>
        <w:pStyle w:val="BodyText"/>
        <w:spacing w:before="478"/>
        <w:rPr>
          <w:b/>
          <w:sz w:val="49"/>
        </w:rPr>
      </w:pPr>
    </w:p>
    <w:p w14:paraId="2404FBA5" w14:textId="77777777" w:rsidR="00371737" w:rsidRDefault="00000000">
      <w:pPr>
        <w:pStyle w:val="Heading2"/>
        <w:numPr>
          <w:ilvl w:val="1"/>
          <w:numId w:val="5"/>
        </w:numPr>
        <w:tabs>
          <w:tab w:val="left" w:pos="996"/>
        </w:tabs>
        <w:ind w:hanging="882"/>
      </w:pPr>
      <w:bookmarkStart w:id="70" w:name="Key_Themes_in_Current_Research"/>
      <w:bookmarkStart w:id="71" w:name="_bookmark17"/>
      <w:bookmarkEnd w:id="70"/>
      <w:bookmarkEnd w:id="71"/>
      <w:r>
        <w:t>Key</w:t>
      </w:r>
      <w:r>
        <w:rPr>
          <w:spacing w:val="7"/>
        </w:rPr>
        <w:t xml:space="preserve"> </w:t>
      </w:r>
      <w:r>
        <w:t>Themes</w:t>
      </w:r>
      <w:r>
        <w:rPr>
          <w:spacing w:val="7"/>
        </w:rPr>
        <w:t xml:space="preserve"> </w:t>
      </w:r>
      <w:r>
        <w:t>in</w:t>
      </w:r>
      <w:r>
        <w:rPr>
          <w:spacing w:val="6"/>
        </w:rPr>
        <w:t xml:space="preserve"> </w:t>
      </w:r>
      <w:r>
        <w:t>Current</w:t>
      </w:r>
      <w:r>
        <w:rPr>
          <w:spacing w:val="6"/>
        </w:rPr>
        <w:t xml:space="preserve"> </w:t>
      </w:r>
      <w:r>
        <w:rPr>
          <w:spacing w:val="-2"/>
        </w:rPr>
        <w:t>Research</w:t>
      </w:r>
    </w:p>
    <w:p w14:paraId="6E36A40F" w14:textId="77777777" w:rsidR="00371737" w:rsidRDefault="00371737">
      <w:pPr>
        <w:pStyle w:val="BodyText"/>
        <w:spacing w:before="57"/>
        <w:rPr>
          <w:b/>
          <w:sz w:val="34"/>
        </w:rPr>
      </w:pPr>
    </w:p>
    <w:p w14:paraId="4140B95A" w14:textId="77777777" w:rsidR="00371737" w:rsidRDefault="00000000">
      <w:pPr>
        <w:pStyle w:val="Heading3"/>
        <w:numPr>
          <w:ilvl w:val="2"/>
          <w:numId w:val="5"/>
        </w:numPr>
        <w:tabs>
          <w:tab w:val="left" w:pos="1098"/>
          <w:tab w:val="left" w:pos="1100"/>
        </w:tabs>
        <w:spacing w:before="1" w:line="405" w:lineRule="auto"/>
        <w:ind w:right="218"/>
        <w:jc w:val="both"/>
      </w:pPr>
      <w:bookmarkStart w:id="72" w:name="How_to_Measure_the_Effectiveness_of_an_E"/>
      <w:bookmarkStart w:id="73" w:name="_bookmark18"/>
      <w:bookmarkEnd w:id="72"/>
      <w:bookmarkEnd w:id="73"/>
      <w:r>
        <w:t>How to Measure the Effectiveness of an Explanation? No Obvious Consensus</w:t>
      </w:r>
    </w:p>
    <w:p w14:paraId="6B138CBB" w14:textId="77777777" w:rsidR="00371737" w:rsidRDefault="00000000">
      <w:pPr>
        <w:pStyle w:val="BodyText"/>
        <w:spacing w:before="87" w:line="379" w:lineRule="auto"/>
        <w:ind w:left="114" w:right="215"/>
        <w:jc w:val="both"/>
      </w:pPr>
      <w:r>
        <w:rPr>
          <w:spacing w:val="-4"/>
        </w:rPr>
        <w:t>The</w:t>
      </w:r>
      <w:r>
        <w:rPr>
          <w:spacing w:val="-11"/>
        </w:rPr>
        <w:t xml:space="preserve"> </w:t>
      </w:r>
      <w:r>
        <w:rPr>
          <w:spacing w:val="-4"/>
        </w:rPr>
        <w:t>literature</w:t>
      </w:r>
      <w:r>
        <w:rPr>
          <w:spacing w:val="-10"/>
        </w:rPr>
        <w:t xml:space="preserve"> </w:t>
      </w:r>
      <w:r>
        <w:rPr>
          <w:spacing w:val="-4"/>
        </w:rPr>
        <w:t>review</w:t>
      </w:r>
      <w:r>
        <w:rPr>
          <w:spacing w:val="-11"/>
        </w:rPr>
        <w:t xml:space="preserve"> </w:t>
      </w:r>
      <w:r>
        <w:rPr>
          <w:spacing w:val="-4"/>
        </w:rPr>
        <w:t>for</w:t>
      </w:r>
      <w:r>
        <w:rPr>
          <w:spacing w:val="-10"/>
        </w:rPr>
        <w:t xml:space="preserve"> </w:t>
      </w:r>
      <w:r>
        <w:rPr>
          <w:spacing w:val="-4"/>
        </w:rPr>
        <w:t>this</w:t>
      </w:r>
      <w:r>
        <w:rPr>
          <w:spacing w:val="-11"/>
        </w:rPr>
        <w:t xml:space="preserve"> </w:t>
      </w:r>
      <w:r>
        <w:rPr>
          <w:spacing w:val="-4"/>
        </w:rPr>
        <w:t>dissertation</w:t>
      </w:r>
      <w:r>
        <w:rPr>
          <w:spacing w:val="-10"/>
        </w:rPr>
        <w:t xml:space="preserve"> </w:t>
      </w:r>
      <w:r>
        <w:rPr>
          <w:spacing w:val="-4"/>
        </w:rPr>
        <w:t>began</w:t>
      </w:r>
      <w:r>
        <w:rPr>
          <w:spacing w:val="-11"/>
        </w:rPr>
        <w:t xml:space="preserve"> </w:t>
      </w:r>
      <w:r>
        <w:rPr>
          <w:spacing w:val="-4"/>
        </w:rPr>
        <w:t>with</w:t>
      </w:r>
      <w:r>
        <w:rPr>
          <w:spacing w:val="-10"/>
        </w:rPr>
        <w:t xml:space="preserve"> </w:t>
      </w:r>
      <w:r>
        <w:rPr>
          <w:spacing w:val="-4"/>
        </w:rPr>
        <w:t>assessments</w:t>
      </w:r>
      <w:r>
        <w:rPr>
          <w:spacing w:val="-11"/>
        </w:rPr>
        <w:t xml:space="preserve"> </w:t>
      </w:r>
      <w:r>
        <w:rPr>
          <w:spacing w:val="-4"/>
        </w:rPr>
        <w:t>of</w:t>
      </w:r>
      <w:r>
        <w:rPr>
          <w:spacing w:val="-10"/>
        </w:rPr>
        <w:t xml:space="preserve"> </w:t>
      </w:r>
      <w:r>
        <w:rPr>
          <w:spacing w:val="-4"/>
        </w:rPr>
        <w:t>how</w:t>
      </w:r>
      <w:r>
        <w:rPr>
          <w:spacing w:val="-11"/>
        </w:rPr>
        <w:t xml:space="preserve"> </w:t>
      </w:r>
      <w:r>
        <w:rPr>
          <w:spacing w:val="-4"/>
        </w:rPr>
        <w:t>the</w:t>
      </w:r>
      <w:r>
        <w:rPr>
          <w:spacing w:val="-10"/>
        </w:rPr>
        <w:t xml:space="preserve"> </w:t>
      </w:r>
      <w:r>
        <w:rPr>
          <w:spacing w:val="-4"/>
        </w:rPr>
        <w:t xml:space="preserve">detection </w:t>
      </w:r>
      <w:r>
        <w:t xml:space="preserve">of credit card fraud by Machine Learning models is being refined with ever more </w:t>
      </w:r>
      <w:r>
        <w:rPr>
          <w:spacing w:val="-6"/>
        </w:rPr>
        <w:t>sophisticated neural network models (P</w:t>
      </w:r>
      <w:hyperlink w:anchor="_bookmark94" w:history="1">
        <w:r>
          <w:rPr>
            <w:spacing w:val="-6"/>
          </w:rPr>
          <w:t>. Sharma &amp; Priyank</w:t>
        </w:r>
      </w:hyperlink>
      <w:r>
        <w:rPr>
          <w:spacing w:val="-6"/>
        </w:rPr>
        <w:t xml:space="preserve">a, </w:t>
      </w:r>
      <w:hyperlink w:anchor="_bookmark94" w:history="1">
        <w:r>
          <w:rPr>
            <w:spacing w:val="-6"/>
          </w:rPr>
          <w:t>2020).</w:t>
        </w:r>
      </w:hyperlink>
      <w:r>
        <w:rPr>
          <w:spacing w:val="23"/>
        </w:rPr>
        <w:t xml:space="preserve"> </w:t>
      </w:r>
      <w:r>
        <w:rPr>
          <w:spacing w:val="-6"/>
        </w:rPr>
        <w:t xml:space="preserve">However, in their </w:t>
      </w:r>
      <w:r>
        <w:t>research</w:t>
      </w:r>
      <w:r>
        <w:rPr>
          <w:spacing w:val="-4"/>
        </w:rPr>
        <w:t xml:space="preserve"> </w:t>
      </w:r>
      <w:r>
        <w:t>experiments</w:t>
      </w:r>
      <w:r>
        <w:rPr>
          <w:spacing w:val="-4"/>
        </w:rPr>
        <w:t xml:space="preserve"> </w:t>
      </w:r>
      <w:r>
        <w:t>with</w:t>
      </w:r>
      <w:r>
        <w:rPr>
          <w:spacing w:val="-4"/>
        </w:rPr>
        <w:t xml:space="preserve"> </w:t>
      </w:r>
      <w:r>
        <w:t>the</w:t>
      </w:r>
      <w:r>
        <w:rPr>
          <w:spacing w:val="-4"/>
        </w:rPr>
        <w:t xml:space="preserve"> </w:t>
      </w:r>
      <w:r>
        <w:t>LIME</w:t>
      </w:r>
      <w:r>
        <w:rPr>
          <w:spacing w:val="-4"/>
        </w:rPr>
        <w:t xml:space="preserve"> </w:t>
      </w:r>
      <w:r>
        <w:t>algorithm,</w:t>
      </w:r>
      <w:r>
        <w:rPr>
          <w:spacing w:val="-1"/>
        </w:rPr>
        <w:t xml:space="preserve"> </w:t>
      </w:r>
      <w:hyperlink w:anchor="_bookmark90" w:history="1">
        <w:r>
          <w:t>(Ribeiro</w:t>
        </w:r>
        <w:r>
          <w:rPr>
            <w:spacing w:val="-4"/>
          </w:rPr>
          <w:t xml:space="preserve"> </w:t>
        </w:r>
        <w:r>
          <w:t>et</w:t>
        </w:r>
        <w:r>
          <w:rPr>
            <w:spacing w:val="-4"/>
          </w:rPr>
          <w:t xml:space="preserve"> </w:t>
        </w:r>
        <w:r>
          <w:t>al.,</w:t>
        </w:r>
      </w:hyperlink>
      <w:r>
        <w:rPr>
          <w:spacing w:val="-1"/>
        </w:rPr>
        <w:t xml:space="preserve"> </w:t>
      </w:r>
      <w:hyperlink w:anchor="_bookmark90" w:history="1">
        <w:r>
          <w:t>2016)</w:t>
        </w:r>
      </w:hyperlink>
      <w:r>
        <w:rPr>
          <w:spacing w:val="-4"/>
        </w:rPr>
        <w:t xml:space="preserve"> </w:t>
      </w:r>
      <w:r>
        <w:t>describe</w:t>
      </w:r>
      <w:r>
        <w:rPr>
          <w:spacing w:val="-4"/>
        </w:rPr>
        <w:t xml:space="preserve"> </w:t>
      </w:r>
      <w:r>
        <w:t xml:space="preserve">how </w:t>
      </w:r>
      <w:r>
        <w:rPr>
          <w:spacing w:val="-4"/>
        </w:rPr>
        <w:t>users</w:t>
      </w:r>
      <w:r>
        <w:rPr>
          <w:spacing w:val="-11"/>
        </w:rPr>
        <w:t xml:space="preserve"> </w:t>
      </w:r>
      <w:r>
        <w:rPr>
          <w:spacing w:val="-4"/>
        </w:rPr>
        <w:t>can</w:t>
      </w:r>
      <w:r>
        <w:rPr>
          <w:spacing w:val="-10"/>
        </w:rPr>
        <w:t xml:space="preserve"> </w:t>
      </w:r>
      <w:r>
        <w:rPr>
          <w:spacing w:val="-4"/>
        </w:rPr>
        <w:t>have</w:t>
      </w:r>
      <w:r>
        <w:rPr>
          <w:spacing w:val="-11"/>
        </w:rPr>
        <w:t xml:space="preserve"> </w:t>
      </w:r>
      <w:r>
        <w:rPr>
          <w:spacing w:val="-4"/>
        </w:rPr>
        <w:t>a</w:t>
      </w:r>
      <w:r>
        <w:rPr>
          <w:spacing w:val="-10"/>
        </w:rPr>
        <w:t xml:space="preserve"> </w:t>
      </w:r>
      <w:r>
        <w:rPr>
          <w:spacing w:val="-4"/>
        </w:rPr>
        <w:t>trust</w:t>
      </w:r>
      <w:r>
        <w:rPr>
          <w:spacing w:val="-11"/>
        </w:rPr>
        <w:t xml:space="preserve"> </w:t>
      </w:r>
      <w:r>
        <w:rPr>
          <w:spacing w:val="-4"/>
        </w:rPr>
        <w:t>issue</w:t>
      </w:r>
      <w:r>
        <w:rPr>
          <w:spacing w:val="-10"/>
        </w:rPr>
        <w:t xml:space="preserve"> </w:t>
      </w:r>
      <w:r>
        <w:rPr>
          <w:spacing w:val="-4"/>
        </w:rPr>
        <w:t>with</w:t>
      </w:r>
      <w:r>
        <w:rPr>
          <w:spacing w:val="-11"/>
        </w:rPr>
        <w:t xml:space="preserve"> </w:t>
      </w:r>
      <w:r>
        <w:rPr>
          <w:spacing w:val="-4"/>
        </w:rPr>
        <w:t>such</w:t>
      </w:r>
      <w:r>
        <w:rPr>
          <w:spacing w:val="-10"/>
        </w:rPr>
        <w:t xml:space="preserve"> </w:t>
      </w:r>
      <w:r>
        <w:rPr>
          <w:spacing w:val="-4"/>
        </w:rPr>
        <w:t>ML</w:t>
      </w:r>
      <w:r>
        <w:rPr>
          <w:spacing w:val="-11"/>
        </w:rPr>
        <w:t xml:space="preserve"> </w:t>
      </w:r>
      <w:r>
        <w:rPr>
          <w:spacing w:val="-4"/>
        </w:rPr>
        <w:t>models,</w:t>
      </w:r>
      <w:r>
        <w:rPr>
          <w:spacing w:val="-8"/>
        </w:rPr>
        <w:t xml:space="preserve"> </w:t>
      </w:r>
      <w:r>
        <w:rPr>
          <w:spacing w:val="-4"/>
        </w:rPr>
        <w:t>like</w:t>
      </w:r>
      <w:r>
        <w:rPr>
          <w:spacing w:val="-10"/>
        </w:rPr>
        <w:t xml:space="preserve"> </w:t>
      </w:r>
      <w:r>
        <w:rPr>
          <w:spacing w:val="-4"/>
        </w:rPr>
        <w:t>NN,</w:t>
      </w:r>
      <w:r>
        <w:rPr>
          <w:spacing w:val="-11"/>
        </w:rPr>
        <w:t xml:space="preserve"> </w:t>
      </w:r>
      <w:r>
        <w:rPr>
          <w:spacing w:val="-4"/>
        </w:rPr>
        <w:t>because</w:t>
      </w:r>
      <w:r>
        <w:rPr>
          <w:spacing w:val="-10"/>
        </w:rPr>
        <w:t xml:space="preserve"> </w:t>
      </w:r>
      <w:r>
        <w:rPr>
          <w:spacing w:val="-4"/>
        </w:rPr>
        <w:t>they</w:t>
      </w:r>
      <w:r>
        <w:rPr>
          <w:spacing w:val="-11"/>
        </w:rPr>
        <w:t xml:space="preserve"> </w:t>
      </w:r>
      <w:r>
        <w:rPr>
          <w:spacing w:val="-4"/>
        </w:rPr>
        <w:t>are</w:t>
      </w:r>
      <w:r>
        <w:rPr>
          <w:spacing w:val="-10"/>
        </w:rPr>
        <w:t xml:space="preserve"> </w:t>
      </w:r>
      <w:r>
        <w:rPr>
          <w:spacing w:val="-4"/>
        </w:rPr>
        <w:t xml:space="preserve">effectively </w:t>
      </w:r>
      <w:r>
        <w:rPr>
          <w:rFonts w:ascii="Times New Roman" w:hAnsi="Times New Roman"/>
          <w:i/>
        </w:rPr>
        <w:t xml:space="preserve">‘black-boxes’ </w:t>
      </w:r>
      <w:r>
        <w:t>from</w:t>
      </w:r>
      <w:r>
        <w:rPr>
          <w:spacing w:val="-14"/>
        </w:rPr>
        <w:t xml:space="preserve"> </w:t>
      </w:r>
      <w:r>
        <w:t>which</w:t>
      </w:r>
      <w:r>
        <w:rPr>
          <w:spacing w:val="-14"/>
        </w:rPr>
        <w:t xml:space="preserve"> </w:t>
      </w:r>
      <w:r>
        <w:t>it</w:t>
      </w:r>
      <w:r>
        <w:rPr>
          <w:spacing w:val="-14"/>
        </w:rPr>
        <w:t xml:space="preserve"> </w:t>
      </w:r>
      <w:r>
        <w:t>is</w:t>
      </w:r>
      <w:r>
        <w:rPr>
          <w:spacing w:val="-14"/>
        </w:rPr>
        <w:t xml:space="preserve"> </w:t>
      </w:r>
      <w:r>
        <w:t>very</w:t>
      </w:r>
      <w:r>
        <w:rPr>
          <w:spacing w:val="-14"/>
        </w:rPr>
        <w:t xml:space="preserve"> </w:t>
      </w:r>
      <w:r>
        <w:t>difficult</w:t>
      </w:r>
      <w:r>
        <w:rPr>
          <w:spacing w:val="-14"/>
        </w:rPr>
        <w:t xml:space="preserve"> </w:t>
      </w:r>
      <w:r>
        <w:t>to</w:t>
      </w:r>
      <w:r>
        <w:rPr>
          <w:spacing w:val="-14"/>
        </w:rPr>
        <w:t xml:space="preserve"> </w:t>
      </w:r>
      <w:r>
        <w:t>interpret</w:t>
      </w:r>
      <w:r>
        <w:rPr>
          <w:spacing w:val="-14"/>
        </w:rPr>
        <w:t xml:space="preserve"> </w:t>
      </w:r>
      <w:r>
        <w:t>why</w:t>
      </w:r>
      <w:r>
        <w:rPr>
          <w:spacing w:val="-14"/>
        </w:rPr>
        <w:t xml:space="preserve"> </w:t>
      </w:r>
      <w:r>
        <w:t>a</w:t>
      </w:r>
      <w:r>
        <w:rPr>
          <w:spacing w:val="-14"/>
        </w:rPr>
        <w:t xml:space="preserve"> </w:t>
      </w:r>
      <w:r>
        <w:t>given</w:t>
      </w:r>
      <w:r>
        <w:rPr>
          <w:spacing w:val="-14"/>
        </w:rPr>
        <w:t xml:space="preserve"> </w:t>
      </w:r>
      <w:r>
        <w:t>classification</w:t>
      </w:r>
      <w:r>
        <w:rPr>
          <w:spacing w:val="-14"/>
        </w:rPr>
        <w:t xml:space="preserve"> </w:t>
      </w:r>
      <w:r>
        <w:t>has been</w:t>
      </w:r>
      <w:r>
        <w:rPr>
          <w:spacing w:val="-1"/>
        </w:rPr>
        <w:t xml:space="preserve"> </w:t>
      </w:r>
      <w:r>
        <w:t>derived.</w:t>
      </w:r>
      <w:r>
        <w:rPr>
          <w:spacing w:val="36"/>
        </w:rPr>
        <w:t xml:space="preserve"> </w:t>
      </w:r>
      <w:r>
        <w:t>This</w:t>
      </w:r>
      <w:r>
        <w:rPr>
          <w:spacing w:val="-1"/>
        </w:rPr>
        <w:t xml:space="preserve"> </w:t>
      </w:r>
      <w:r>
        <w:t>is</w:t>
      </w:r>
      <w:r>
        <w:rPr>
          <w:spacing w:val="-1"/>
        </w:rPr>
        <w:t xml:space="preserve"> </w:t>
      </w:r>
      <w:r>
        <w:t>a</w:t>
      </w:r>
      <w:r>
        <w:rPr>
          <w:spacing w:val="-1"/>
        </w:rPr>
        <w:t xml:space="preserve"> </w:t>
      </w:r>
      <w:r>
        <w:t>theme</w:t>
      </w:r>
      <w:r>
        <w:rPr>
          <w:spacing w:val="-1"/>
        </w:rPr>
        <w:t xml:space="preserve"> </w:t>
      </w:r>
      <w:r>
        <w:t>echoed</w:t>
      </w:r>
      <w:r>
        <w:rPr>
          <w:spacing w:val="-1"/>
        </w:rPr>
        <w:t xml:space="preserve"> </w:t>
      </w:r>
      <w:r>
        <w:t>in</w:t>
      </w:r>
      <w:r>
        <w:rPr>
          <w:spacing w:val="-1"/>
        </w:rPr>
        <w:t xml:space="preserve"> </w:t>
      </w:r>
      <w:r>
        <w:t>the</w:t>
      </w:r>
      <w:r>
        <w:rPr>
          <w:spacing w:val="-1"/>
        </w:rPr>
        <w:t xml:space="preserve"> </w:t>
      </w:r>
      <w:r>
        <w:t>introduction</w:t>
      </w:r>
      <w:r>
        <w:rPr>
          <w:spacing w:val="-1"/>
        </w:rPr>
        <w:t xml:space="preserve"> </w:t>
      </w:r>
      <w:r>
        <w:t>to</w:t>
      </w:r>
      <w:r>
        <w:rPr>
          <w:spacing w:val="-1"/>
        </w:rPr>
        <w:t xml:space="preserve"> </w:t>
      </w:r>
      <w:r>
        <w:t>many</w:t>
      </w:r>
      <w:r>
        <w:rPr>
          <w:spacing w:val="-1"/>
        </w:rPr>
        <w:t xml:space="preserve"> </w:t>
      </w:r>
      <w:r>
        <w:t>research</w:t>
      </w:r>
      <w:r>
        <w:rPr>
          <w:spacing w:val="-1"/>
        </w:rPr>
        <w:t xml:space="preserve"> </w:t>
      </w:r>
      <w:r>
        <w:t xml:space="preserve">papers, </w:t>
      </w:r>
      <w:r>
        <w:rPr>
          <w:spacing w:val="-2"/>
          <w:w w:val="95"/>
        </w:rPr>
        <w:t>such</w:t>
      </w:r>
      <w:r>
        <w:rPr>
          <w:spacing w:val="-10"/>
          <w:w w:val="95"/>
        </w:rPr>
        <w:t xml:space="preserve"> </w:t>
      </w:r>
      <w:r>
        <w:rPr>
          <w:spacing w:val="-2"/>
          <w:w w:val="95"/>
        </w:rPr>
        <w:t>as</w:t>
      </w:r>
      <w:r>
        <w:rPr>
          <w:spacing w:val="-10"/>
          <w:w w:val="95"/>
        </w:rPr>
        <w:t xml:space="preserve"> </w:t>
      </w:r>
      <w:r>
        <w:rPr>
          <w:spacing w:val="-2"/>
          <w:w w:val="95"/>
        </w:rPr>
        <w:t>(</w:t>
      </w:r>
      <w:proofErr w:type="spellStart"/>
      <w:r>
        <w:fldChar w:fldCharType="begin"/>
      </w:r>
      <w:r>
        <w:instrText>HYPERLINK \l "_bookmark68"</w:instrText>
      </w:r>
      <w:r>
        <w:fldChar w:fldCharType="separate"/>
      </w:r>
      <w:r>
        <w:rPr>
          <w:spacing w:val="-2"/>
          <w:w w:val="95"/>
        </w:rPr>
        <w:t>ElShawi</w:t>
      </w:r>
      <w:proofErr w:type="spellEnd"/>
      <w:r>
        <w:rPr>
          <w:spacing w:val="-9"/>
          <w:w w:val="95"/>
        </w:rPr>
        <w:t xml:space="preserve"> </w:t>
      </w:r>
      <w:r>
        <w:rPr>
          <w:spacing w:val="-2"/>
          <w:w w:val="95"/>
        </w:rPr>
        <w:t>et</w:t>
      </w:r>
      <w:r>
        <w:rPr>
          <w:spacing w:val="-10"/>
          <w:w w:val="95"/>
        </w:rPr>
        <w:t xml:space="preserve"> </w:t>
      </w:r>
      <w:r>
        <w:rPr>
          <w:spacing w:val="-2"/>
          <w:w w:val="95"/>
        </w:rPr>
        <w:t>al.,</w:t>
      </w:r>
      <w:r>
        <w:rPr>
          <w:spacing w:val="-2"/>
          <w:w w:val="95"/>
        </w:rPr>
        <w:fldChar w:fldCharType="end"/>
      </w:r>
      <w:r>
        <w:rPr>
          <w:spacing w:val="-9"/>
          <w:w w:val="95"/>
        </w:rPr>
        <w:t xml:space="preserve"> </w:t>
      </w:r>
      <w:hyperlink w:anchor="_bookmark68" w:history="1">
        <w:r>
          <w:rPr>
            <w:spacing w:val="-2"/>
            <w:w w:val="95"/>
          </w:rPr>
          <w:t>2020),</w:t>
        </w:r>
      </w:hyperlink>
      <w:r>
        <w:rPr>
          <w:spacing w:val="-10"/>
          <w:w w:val="95"/>
        </w:rPr>
        <w:t xml:space="preserve"> </w:t>
      </w:r>
      <w:hyperlink w:anchor="_bookmark72" w:history="1">
        <w:r>
          <w:rPr>
            <w:spacing w:val="-2"/>
            <w:w w:val="95"/>
          </w:rPr>
          <w:t>(Honegger,</w:t>
        </w:r>
      </w:hyperlink>
      <w:r>
        <w:rPr>
          <w:spacing w:val="-10"/>
          <w:w w:val="95"/>
        </w:rPr>
        <w:t xml:space="preserve"> </w:t>
      </w:r>
      <w:hyperlink w:anchor="_bookmark72" w:history="1">
        <w:r>
          <w:rPr>
            <w:spacing w:val="-2"/>
            <w:w w:val="95"/>
          </w:rPr>
          <w:t>2018),</w:t>
        </w:r>
      </w:hyperlink>
      <w:r>
        <w:rPr>
          <w:spacing w:val="-9"/>
          <w:w w:val="95"/>
        </w:rPr>
        <w:t xml:space="preserve"> </w:t>
      </w:r>
      <w:r>
        <w:rPr>
          <w:spacing w:val="-2"/>
          <w:w w:val="95"/>
        </w:rPr>
        <w:t>and</w:t>
      </w:r>
      <w:r>
        <w:rPr>
          <w:spacing w:val="-10"/>
          <w:w w:val="95"/>
        </w:rPr>
        <w:t xml:space="preserve"> </w:t>
      </w:r>
      <w:hyperlink w:anchor="_bookmark95" w:history="1">
        <w:r>
          <w:rPr>
            <w:spacing w:val="-2"/>
            <w:w w:val="95"/>
          </w:rPr>
          <w:t>(</w:t>
        </w:r>
        <w:proofErr w:type="spellStart"/>
        <w:r>
          <w:rPr>
            <w:spacing w:val="-2"/>
            <w:w w:val="95"/>
          </w:rPr>
          <w:t>Sinanc</w:t>
        </w:r>
        <w:proofErr w:type="spellEnd"/>
        <w:r>
          <w:rPr>
            <w:spacing w:val="-2"/>
            <w:w w:val="95"/>
          </w:rPr>
          <w:t>,</w:t>
        </w:r>
        <w:r>
          <w:rPr>
            <w:spacing w:val="-9"/>
            <w:w w:val="95"/>
          </w:rPr>
          <w:t xml:space="preserve"> </w:t>
        </w:r>
        <w:proofErr w:type="spellStart"/>
        <w:r>
          <w:rPr>
            <w:spacing w:val="-2"/>
            <w:w w:val="95"/>
          </w:rPr>
          <w:t>Demirezen</w:t>
        </w:r>
        <w:proofErr w:type="spellEnd"/>
        <w:r>
          <w:rPr>
            <w:spacing w:val="-2"/>
            <w:w w:val="95"/>
          </w:rPr>
          <w:t>,</w:t>
        </w:r>
        <w:r>
          <w:rPr>
            <w:spacing w:val="-10"/>
            <w:w w:val="95"/>
          </w:rPr>
          <w:t xml:space="preserve"> </w:t>
        </w:r>
        <w:r>
          <w:rPr>
            <w:spacing w:val="-2"/>
            <w:w w:val="95"/>
          </w:rPr>
          <w:t>&amp;</w:t>
        </w:r>
        <w:r>
          <w:rPr>
            <w:spacing w:val="-9"/>
            <w:w w:val="95"/>
          </w:rPr>
          <w:t xml:space="preserve"> </w:t>
        </w:r>
        <w:proofErr w:type="spellStart"/>
        <w:r>
          <w:rPr>
            <w:spacing w:val="17"/>
            <w:w w:val="96"/>
          </w:rPr>
          <w:t>Sa</w:t>
        </w:r>
        <w:r>
          <w:rPr>
            <w:spacing w:val="-101"/>
            <w:w w:val="97"/>
          </w:rPr>
          <w:t>˘</w:t>
        </w:r>
        <w:r>
          <w:rPr>
            <w:spacing w:val="17"/>
            <w:w w:val="92"/>
          </w:rPr>
          <w:t>gıro</w:t>
        </w:r>
        <w:r>
          <w:rPr>
            <w:spacing w:val="-101"/>
            <w:w w:val="97"/>
          </w:rPr>
          <w:t>˘</w:t>
        </w:r>
        <w:r>
          <w:rPr>
            <w:spacing w:val="17"/>
            <w:w w:val="95"/>
          </w:rPr>
          <w:t>glu</w:t>
        </w:r>
        <w:proofErr w:type="spellEnd"/>
        <w:r>
          <w:rPr>
            <w:spacing w:val="17"/>
            <w:w w:val="95"/>
          </w:rPr>
          <w:t>,</w:t>
        </w:r>
      </w:hyperlink>
      <w:r>
        <w:rPr>
          <w:spacing w:val="-3"/>
          <w:w w:val="94"/>
        </w:rPr>
        <w:t xml:space="preserve"> </w:t>
      </w:r>
      <w:hyperlink w:anchor="_bookmark95" w:history="1">
        <w:r>
          <w:t>2021).</w:t>
        </w:r>
      </w:hyperlink>
      <w:r>
        <w:rPr>
          <w:spacing w:val="4"/>
        </w:rPr>
        <w:t xml:space="preserve"> </w:t>
      </w:r>
      <w:r>
        <w:t>Despite</w:t>
      </w:r>
      <w:r>
        <w:rPr>
          <w:spacing w:val="-15"/>
        </w:rPr>
        <w:t xml:space="preserve"> </w:t>
      </w:r>
      <w:r>
        <w:t>these</w:t>
      </w:r>
      <w:r>
        <w:rPr>
          <w:spacing w:val="-14"/>
        </w:rPr>
        <w:t xml:space="preserve"> </w:t>
      </w:r>
      <w:r>
        <w:t>acknowledgement,</w:t>
      </w:r>
      <w:r>
        <w:rPr>
          <w:spacing w:val="-14"/>
        </w:rPr>
        <w:t xml:space="preserve"> </w:t>
      </w:r>
      <w:r>
        <w:t>in</w:t>
      </w:r>
      <w:r>
        <w:rPr>
          <w:spacing w:val="-15"/>
        </w:rPr>
        <w:t xml:space="preserve"> </w:t>
      </w:r>
      <w:r>
        <w:t>this</w:t>
      </w:r>
      <w:r>
        <w:rPr>
          <w:spacing w:val="-14"/>
        </w:rPr>
        <w:t xml:space="preserve"> </w:t>
      </w:r>
      <w:r>
        <w:t>research</w:t>
      </w:r>
      <w:r>
        <w:rPr>
          <w:spacing w:val="-15"/>
        </w:rPr>
        <w:t xml:space="preserve"> </w:t>
      </w:r>
      <w:r>
        <w:t>domain</w:t>
      </w:r>
      <w:r>
        <w:rPr>
          <w:spacing w:val="-14"/>
        </w:rPr>
        <w:t xml:space="preserve"> </w:t>
      </w:r>
      <w:r>
        <w:t>there</w:t>
      </w:r>
      <w:r>
        <w:rPr>
          <w:spacing w:val="-15"/>
        </w:rPr>
        <w:t xml:space="preserve"> </w:t>
      </w:r>
      <w:r>
        <w:t>appears</w:t>
      </w:r>
      <w:r>
        <w:rPr>
          <w:spacing w:val="-14"/>
        </w:rPr>
        <w:t xml:space="preserve"> </w:t>
      </w:r>
      <w:r>
        <w:t>to</w:t>
      </w:r>
      <w:r>
        <w:rPr>
          <w:spacing w:val="-15"/>
        </w:rPr>
        <w:t xml:space="preserve"> </w:t>
      </w:r>
      <w:r>
        <w:t>be no</w:t>
      </w:r>
      <w:r>
        <w:rPr>
          <w:spacing w:val="-2"/>
        </w:rPr>
        <w:t xml:space="preserve"> </w:t>
      </w:r>
      <w:r>
        <w:t>cast</w:t>
      </w:r>
      <w:r>
        <w:rPr>
          <w:spacing w:val="-2"/>
        </w:rPr>
        <w:t xml:space="preserve"> </w:t>
      </w:r>
      <w:r>
        <w:t>iron</w:t>
      </w:r>
      <w:r>
        <w:rPr>
          <w:spacing w:val="-2"/>
        </w:rPr>
        <w:t xml:space="preserve"> </w:t>
      </w:r>
      <w:r>
        <w:t>process</w:t>
      </w:r>
      <w:r>
        <w:rPr>
          <w:spacing w:val="-2"/>
        </w:rPr>
        <w:t xml:space="preserve"> </w:t>
      </w:r>
      <w:r>
        <w:t>to</w:t>
      </w:r>
      <w:r>
        <w:rPr>
          <w:spacing w:val="-2"/>
        </w:rPr>
        <w:t xml:space="preserve"> </w:t>
      </w:r>
      <w:r>
        <w:t>establish</w:t>
      </w:r>
      <w:r>
        <w:rPr>
          <w:spacing w:val="-2"/>
        </w:rPr>
        <w:t xml:space="preserve"> </w:t>
      </w:r>
      <w:r>
        <w:t>XAI</w:t>
      </w:r>
      <w:r>
        <w:rPr>
          <w:spacing w:val="-3"/>
        </w:rPr>
        <w:t xml:space="preserve"> </w:t>
      </w:r>
      <w:r>
        <w:rPr>
          <w:rFonts w:ascii="Times New Roman" w:hAnsi="Times New Roman"/>
          <w:i/>
        </w:rPr>
        <w:t>trustworthiness</w:t>
      </w:r>
      <w:r>
        <w:t>. Although</w:t>
      </w:r>
      <w:r>
        <w:rPr>
          <w:spacing w:val="-2"/>
        </w:rPr>
        <w:t xml:space="preserve"> </w:t>
      </w:r>
      <w:r>
        <w:t>attempts</w:t>
      </w:r>
      <w:r>
        <w:rPr>
          <w:spacing w:val="-2"/>
        </w:rPr>
        <w:t xml:space="preserve"> </w:t>
      </w:r>
      <w:r>
        <w:t>at</w:t>
      </w:r>
      <w:r>
        <w:rPr>
          <w:spacing w:val="-2"/>
        </w:rPr>
        <w:t xml:space="preserve"> </w:t>
      </w:r>
      <w:r>
        <w:t xml:space="preserve">building </w:t>
      </w:r>
      <w:r>
        <w:rPr>
          <w:spacing w:val="-2"/>
        </w:rPr>
        <w:t>universal</w:t>
      </w:r>
      <w:r>
        <w:rPr>
          <w:spacing w:val="-7"/>
        </w:rPr>
        <w:t xml:space="preserve"> </w:t>
      </w:r>
      <w:r>
        <w:rPr>
          <w:spacing w:val="-2"/>
        </w:rPr>
        <w:t>frameworks</w:t>
      </w:r>
      <w:r>
        <w:rPr>
          <w:spacing w:val="-7"/>
        </w:rPr>
        <w:t xml:space="preserve"> </w:t>
      </w:r>
      <w:r>
        <w:rPr>
          <w:spacing w:val="-2"/>
        </w:rPr>
        <w:t>to</w:t>
      </w:r>
      <w:r>
        <w:rPr>
          <w:spacing w:val="-7"/>
        </w:rPr>
        <w:t xml:space="preserve"> </w:t>
      </w:r>
      <w:r>
        <w:rPr>
          <w:spacing w:val="-2"/>
        </w:rPr>
        <w:t>interpret</w:t>
      </w:r>
      <w:r>
        <w:rPr>
          <w:spacing w:val="-7"/>
        </w:rPr>
        <w:t xml:space="preserve"> </w:t>
      </w:r>
      <w:r>
        <w:rPr>
          <w:spacing w:val="-2"/>
        </w:rPr>
        <w:t>model</w:t>
      </w:r>
      <w:r>
        <w:rPr>
          <w:spacing w:val="-7"/>
        </w:rPr>
        <w:t xml:space="preserve"> </w:t>
      </w:r>
      <w:r>
        <w:rPr>
          <w:spacing w:val="-2"/>
        </w:rPr>
        <w:t>predictions</w:t>
      </w:r>
      <w:r>
        <w:rPr>
          <w:spacing w:val="-7"/>
        </w:rPr>
        <w:t xml:space="preserve"> </w:t>
      </w:r>
      <w:r>
        <w:rPr>
          <w:spacing w:val="-2"/>
        </w:rPr>
        <w:t>have</w:t>
      </w:r>
      <w:r>
        <w:rPr>
          <w:spacing w:val="-7"/>
        </w:rPr>
        <w:t xml:space="preserve"> </w:t>
      </w:r>
      <w:r>
        <w:rPr>
          <w:spacing w:val="-2"/>
        </w:rPr>
        <w:t>been</w:t>
      </w:r>
      <w:r>
        <w:rPr>
          <w:spacing w:val="-7"/>
        </w:rPr>
        <w:t xml:space="preserve"> </w:t>
      </w:r>
      <w:r>
        <w:rPr>
          <w:spacing w:val="-2"/>
        </w:rPr>
        <w:t>proposed</w:t>
      </w:r>
      <w:r>
        <w:rPr>
          <w:spacing w:val="-7"/>
        </w:rPr>
        <w:t xml:space="preserve"> </w:t>
      </w:r>
      <w:hyperlink w:anchor="_bookmark78" w:history="1">
        <w:r>
          <w:rPr>
            <w:spacing w:val="-2"/>
          </w:rPr>
          <w:t>(Lundberg</w:t>
        </w:r>
      </w:hyperlink>
      <w:r>
        <w:rPr>
          <w:spacing w:val="-2"/>
        </w:rPr>
        <w:t xml:space="preserve"> </w:t>
      </w:r>
      <w:hyperlink w:anchor="_bookmark78" w:history="1">
        <w:r>
          <w:t>&amp;</w:t>
        </w:r>
        <w:r>
          <w:rPr>
            <w:spacing w:val="-6"/>
          </w:rPr>
          <w:t xml:space="preserve"> </w:t>
        </w:r>
        <w:r>
          <w:t>Lee,</w:t>
        </w:r>
      </w:hyperlink>
      <w:r>
        <w:rPr>
          <w:spacing w:val="-5"/>
        </w:rPr>
        <w:t xml:space="preserve"> </w:t>
      </w:r>
      <w:hyperlink w:anchor="_bookmark78" w:history="1">
        <w:r>
          <w:t>201</w:t>
        </w:r>
      </w:hyperlink>
      <w:r>
        <w:t>7)</w:t>
      </w:r>
      <w:r>
        <w:rPr>
          <w:spacing w:val="-6"/>
        </w:rPr>
        <w:t xml:space="preserve"> </w:t>
      </w:r>
      <w:r>
        <w:t>there</w:t>
      </w:r>
      <w:r>
        <w:rPr>
          <w:spacing w:val="-6"/>
        </w:rPr>
        <w:t xml:space="preserve"> </w:t>
      </w:r>
      <w:r>
        <w:t>is</w:t>
      </w:r>
      <w:r>
        <w:rPr>
          <w:spacing w:val="-6"/>
        </w:rPr>
        <w:t xml:space="preserve"> </w:t>
      </w:r>
      <w:r>
        <w:t>still</w:t>
      </w:r>
      <w:r>
        <w:rPr>
          <w:spacing w:val="-6"/>
        </w:rPr>
        <w:t xml:space="preserve"> </w:t>
      </w:r>
      <w:r>
        <w:t>no</w:t>
      </w:r>
      <w:r>
        <w:rPr>
          <w:spacing w:val="-6"/>
        </w:rPr>
        <w:t xml:space="preserve"> </w:t>
      </w:r>
      <w:r>
        <w:t>unanimity</w:t>
      </w:r>
      <w:r>
        <w:rPr>
          <w:spacing w:val="-6"/>
        </w:rPr>
        <w:t xml:space="preserve"> </w:t>
      </w:r>
      <w:r>
        <w:t>seen</w:t>
      </w:r>
      <w:r>
        <w:rPr>
          <w:spacing w:val="-6"/>
        </w:rPr>
        <w:t xml:space="preserve"> </w:t>
      </w:r>
      <w:r>
        <w:t>in</w:t>
      </w:r>
      <w:r>
        <w:rPr>
          <w:spacing w:val="-6"/>
        </w:rPr>
        <w:t xml:space="preserve"> </w:t>
      </w:r>
      <w:r>
        <w:t>research</w:t>
      </w:r>
      <w:r>
        <w:rPr>
          <w:spacing w:val="-6"/>
        </w:rPr>
        <w:t xml:space="preserve"> </w:t>
      </w:r>
      <w:r>
        <w:t>to</w:t>
      </w:r>
      <w:r>
        <w:rPr>
          <w:spacing w:val="-6"/>
        </w:rPr>
        <w:t xml:space="preserve"> </w:t>
      </w:r>
      <w:r>
        <w:t>date</w:t>
      </w:r>
      <w:r>
        <w:rPr>
          <w:spacing w:val="-6"/>
        </w:rPr>
        <w:t xml:space="preserve"> </w:t>
      </w:r>
      <w:r>
        <w:t>on</w:t>
      </w:r>
      <w:r>
        <w:rPr>
          <w:spacing w:val="-6"/>
        </w:rPr>
        <w:t xml:space="preserve"> </w:t>
      </w:r>
      <w:r>
        <w:t>what</w:t>
      </w:r>
      <w:r>
        <w:rPr>
          <w:spacing w:val="-6"/>
        </w:rPr>
        <w:t xml:space="preserve"> </w:t>
      </w:r>
      <w:r>
        <w:t>constitutes an</w:t>
      </w:r>
      <w:r>
        <w:rPr>
          <w:spacing w:val="-15"/>
        </w:rPr>
        <w:t xml:space="preserve"> </w:t>
      </w:r>
      <w:r>
        <w:t>objectively</w:t>
      </w:r>
      <w:r>
        <w:rPr>
          <w:spacing w:val="-14"/>
        </w:rPr>
        <w:t xml:space="preserve"> </w:t>
      </w:r>
      <w:r>
        <w:rPr>
          <w:rFonts w:ascii="Times New Roman" w:hAnsi="Times New Roman"/>
          <w:i/>
        </w:rPr>
        <w:t>‘good’</w:t>
      </w:r>
      <w:r>
        <w:rPr>
          <w:rFonts w:ascii="Times New Roman" w:hAnsi="Times New Roman"/>
          <w:i/>
          <w:spacing w:val="-15"/>
        </w:rPr>
        <w:t xml:space="preserve"> </w:t>
      </w:r>
      <w:r>
        <w:t>explanation</w:t>
      </w:r>
      <w:r>
        <w:rPr>
          <w:spacing w:val="-15"/>
        </w:rPr>
        <w:t xml:space="preserve"> </w:t>
      </w:r>
      <w:r>
        <w:t>of</w:t>
      </w:r>
      <w:r>
        <w:rPr>
          <w:spacing w:val="-14"/>
        </w:rPr>
        <w:t xml:space="preserve"> </w:t>
      </w:r>
      <w:r>
        <w:t>a</w:t>
      </w:r>
      <w:r>
        <w:rPr>
          <w:spacing w:val="-15"/>
        </w:rPr>
        <w:t xml:space="preserve"> </w:t>
      </w:r>
      <w:r>
        <w:t>prediction.</w:t>
      </w:r>
      <w:r>
        <w:rPr>
          <w:spacing w:val="-11"/>
        </w:rPr>
        <w:t xml:space="preserve"> </w:t>
      </w:r>
      <w:r>
        <w:t>The</w:t>
      </w:r>
      <w:r>
        <w:rPr>
          <w:spacing w:val="-15"/>
        </w:rPr>
        <w:t xml:space="preserve"> </w:t>
      </w:r>
      <w:r>
        <w:t>gap</w:t>
      </w:r>
      <w:r>
        <w:rPr>
          <w:spacing w:val="-14"/>
        </w:rPr>
        <w:t xml:space="preserve"> </w:t>
      </w:r>
      <w:r>
        <w:t>remains;</w:t>
      </w:r>
      <w:r>
        <w:rPr>
          <w:spacing w:val="-15"/>
        </w:rPr>
        <w:t xml:space="preserve"> </w:t>
      </w:r>
      <w:r>
        <w:t>how</w:t>
      </w:r>
      <w:r>
        <w:rPr>
          <w:spacing w:val="-14"/>
        </w:rPr>
        <w:t xml:space="preserve"> </w:t>
      </w:r>
      <w:r>
        <w:t>exactly</w:t>
      </w:r>
      <w:r>
        <w:rPr>
          <w:spacing w:val="-15"/>
        </w:rPr>
        <w:t xml:space="preserve"> </w:t>
      </w:r>
      <w:r>
        <w:t xml:space="preserve">does </w:t>
      </w:r>
      <w:r>
        <w:rPr>
          <w:spacing w:val="-2"/>
        </w:rPr>
        <w:t>a</w:t>
      </w:r>
      <w:r>
        <w:rPr>
          <w:spacing w:val="-13"/>
        </w:rPr>
        <w:t xml:space="preserve"> </w:t>
      </w:r>
      <w:r>
        <w:rPr>
          <w:spacing w:val="-2"/>
        </w:rPr>
        <w:t>researcher</w:t>
      </w:r>
      <w:r>
        <w:rPr>
          <w:spacing w:val="-12"/>
        </w:rPr>
        <w:t xml:space="preserve"> </w:t>
      </w:r>
      <w:r>
        <w:rPr>
          <w:spacing w:val="-2"/>
        </w:rPr>
        <w:t>measure</w:t>
      </w:r>
      <w:r>
        <w:rPr>
          <w:spacing w:val="-13"/>
        </w:rPr>
        <w:t xml:space="preserve"> </w:t>
      </w:r>
      <w:r>
        <w:rPr>
          <w:spacing w:val="-2"/>
        </w:rPr>
        <w:t>and</w:t>
      </w:r>
      <w:r>
        <w:rPr>
          <w:spacing w:val="-12"/>
        </w:rPr>
        <w:t xml:space="preserve"> </w:t>
      </w:r>
      <w:r>
        <w:rPr>
          <w:spacing w:val="-2"/>
        </w:rPr>
        <w:t>display</w:t>
      </w:r>
      <w:r>
        <w:rPr>
          <w:spacing w:val="-13"/>
        </w:rPr>
        <w:t xml:space="preserve"> </w:t>
      </w:r>
      <w:r>
        <w:rPr>
          <w:rFonts w:ascii="Times New Roman" w:hAnsi="Times New Roman"/>
          <w:i/>
          <w:spacing w:val="-2"/>
        </w:rPr>
        <w:t>’</w:t>
      </w:r>
      <w:proofErr w:type="spellStart"/>
      <w:r>
        <w:rPr>
          <w:rFonts w:ascii="Times New Roman" w:hAnsi="Times New Roman"/>
          <w:i/>
          <w:spacing w:val="-2"/>
        </w:rPr>
        <w:t>explainability</w:t>
      </w:r>
      <w:proofErr w:type="spellEnd"/>
      <w:r>
        <w:rPr>
          <w:rFonts w:ascii="Times New Roman" w:hAnsi="Times New Roman"/>
          <w:i/>
          <w:spacing w:val="-2"/>
        </w:rPr>
        <w:t>’</w:t>
      </w:r>
      <w:r>
        <w:rPr>
          <w:rFonts w:ascii="Times New Roman" w:hAnsi="Times New Roman"/>
          <w:i/>
          <w:spacing w:val="2"/>
        </w:rPr>
        <w:t xml:space="preserve"> </w:t>
      </w:r>
      <w:r>
        <w:rPr>
          <w:spacing w:val="-2"/>
        </w:rPr>
        <w:t>in</w:t>
      </w:r>
      <w:r>
        <w:rPr>
          <w:spacing w:val="-13"/>
        </w:rPr>
        <w:t xml:space="preserve"> </w:t>
      </w:r>
      <w:r>
        <w:rPr>
          <w:spacing w:val="-2"/>
        </w:rPr>
        <w:t>Explainable</w:t>
      </w:r>
      <w:r>
        <w:rPr>
          <w:spacing w:val="-12"/>
        </w:rPr>
        <w:t xml:space="preserve"> </w:t>
      </w:r>
      <w:r>
        <w:rPr>
          <w:spacing w:val="-2"/>
        </w:rPr>
        <w:t>Artificial</w:t>
      </w:r>
      <w:r>
        <w:rPr>
          <w:spacing w:val="-13"/>
        </w:rPr>
        <w:t xml:space="preserve"> </w:t>
      </w:r>
      <w:r>
        <w:rPr>
          <w:spacing w:val="-2"/>
        </w:rPr>
        <w:t xml:space="preserve">Intelligence </w:t>
      </w:r>
      <w:r>
        <w:t>(XAI) research?</w:t>
      </w:r>
    </w:p>
    <w:p w14:paraId="680AD65F" w14:textId="77777777" w:rsidR="00371737" w:rsidRDefault="00371737">
      <w:pPr>
        <w:spacing w:line="379" w:lineRule="auto"/>
        <w:jc w:val="both"/>
        <w:sectPr w:rsidR="00371737" w:rsidSect="00FA1DAD">
          <w:headerReference w:type="default" r:id="rId16"/>
          <w:footerReference w:type="default" r:id="rId17"/>
          <w:pgSz w:w="12240" w:h="15840"/>
          <w:pgMar w:top="1820" w:right="1480" w:bottom="980" w:left="1700" w:header="0" w:footer="799" w:gutter="0"/>
          <w:cols w:space="720"/>
        </w:sectPr>
      </w:pPr>
    </w:p>
    <w:p w14:paraId="02CEDEB2" w14:textId="77777777" w:rsidR="00371737" w:rsidRDefault="00000000">
      <w:pPr>
        <w:spacing w:before="128" w:line="376" w:lineRule="auto"/>
        <w:ind w:left="114" w:right="216" w:firstLine="351"/>
        <w:jc w:val="both"/>
        <w:rPr>
          <w:sz w:val="24"/>
        </w:rPr>
      </w:pPr>
      <w:r>
        <w:rPr>
          <w:spacing w:val="-2"/>
          <w:sz w:val="24"/>
        </w:rPr>
        <w:lastRenderedPageBreak/>
        <w:t>To</w:t>
      </w:r>
      <w:r>
        <w:rPr>
          <w:spacing w:val="-13"/>
          <w:sz w:val="24"/>
        </w:rPr>
        <w:t xml:space="preserve"> </w:t>
      </w:r>
      <w:r>
        <w:rPr>
          <w:spacing w:val="-2"/>
          <w:sz w:val="24"/>
        </w:rPr>
        <w:t>add</w:t>
      </w:r>
      <w:r>
        <w:rPr>
          <w:spacing w:val="-12"/>
          <w:sz w:val="24"/>
        </w:rPr>
        <w:t xml:space="preserve"> </w:t>
      </w:r>
      <w:r>
        <w:rPr>
          <w:spacing w:val="-2"/>
          <w:sz w:val="24"/>
        </w:rPr>
        <w:t>further</w:t>
      </w:r>
      <w:r>
        <w:rPr>
          <w:spacing w:val="-13"/>
          <w:sz w:val="24"/>
        </w:rPr>
        <w:t xml:space="preserve"> </w:t>
      </w:r>
      <w:r>
        <w:rPr>
          <w:spacing w:val="-2"/>
          <w:sz w:val="24"/>
        </w:rPr>
        <w:t>emphasis</w:t>
      </w:r>
      <w:r>
        <w:rPr>
          <w:spacing w:val="-12"/>
          <w:sz w:val="24"/>
        </w:rPr>
        <w:t xml:space="preserve"> </w:t>
      </w:r>
      <w:r>
        <w:rPr>
          <w:spacing w:val="-2"/>
          <w:sz w:val="24"/>
        </w:rPr>
        <w:t>on</w:t>
      </w:r>
      <w:r>
        <w:rPr>
          <w:spacing w:val="-13"/>
          <w:sz w:val="24"/>
        </w:rPr>
        <w:t xml:space="preserve"> </w:t>
      </w:r>
      <w:r>
        <w:rPr>
          <w:spacing w:val="-2"/>
          <w:sz w:val="24"/>
        </w:rPr>
        <w:t>this</w:t>
      </w:r>
      <w:r>
        <w:rPr>
          <w:spacing w:val="-12"/>
          <w:sz w:val="24"/>
        </w:rPr>
        <w:t xml:space="preserve"> </w:t>
      </w:r>
      <w:r>
        <w:rPr>
          <w:spacing w:val="-2"/>
          <w:sz w:val="24"/>
        </w:rPr>
        <w:t>gap</w:t>
      </w:r>
      <w:r>
        <w:rPr>
          <w:spacing w:val="-13"/>
          <w:sz w:val="24"/>
        </w:rPr>
        <w:t xml:space="preserve"> </w:t>
      </w:r>
      <w:r>
        <w:rPr>
          <w:spacing w:val="-2"/>
          <w:sz w:val="24"/>
        </w:rPr>
        <w:t>in</w:t>
      </w:r>
      <w:r>
        <w:rPr>
          <w:spacing w:val="-12"/>
          <w:sz w:val="24"/>
        </w:rPr>
        <w:t xml:space="preserve"> </w:t>
      </w:r>
      <w:r>
        <w:rPr>
          <w:spacing w:val="-2"/>
          <w:sz w:val="24"/>
        </w:rPr>
        <w:t>contemporary</w:t>
      </w:r>
      <w:r>
        <w:rPr>
          <w:spacing w:val="-13"/>
          <w:sz w:val="24"/>
        </w:rPr>
        <w:t xml:space="preserve"> </w:t>
      </w:r>
      <w:r>
        <w:rPr>
          <w:spacing w:val="-2"/>
          <w:sz w:val="24"/>
        </w:rPr>
        <w:t>research,</w:t>
      </w:r>
      <w:r>
        <w:rPr>
          <w:spacing w:val="-12"/>
          <w:sz w:val="24"/>
        </w:rPr>
        <w:t xml:space="preserve"> </w:t>
      </w:r>
      <w:hyperlink w:anchor="_bookmark58" w:history="1">
        <w:r>
          <w:rPr>
            <w:spacing w:val="-2"/>
            <w:sz w:val="24"/>
          </w:rPr>
          <w:t>(</w:t>
        </w:r>
        <w:proofErr w:type="spellStart"/>
        <w:r>
          <w:rPr>
            <w:spacing w:val="-2"/>
            <w:sz w:val="24"/>
          </w:rPr>
          <w:t>Adadi</w:t>
        </w:r>
        <w:proofErr w:type="spellEnd"/>
        <w:r>
          <w:rPr>
            <w:spacing w:val="-13"/>
            <w:sz w:val="24"/>
          </w:rPr>
          <w:t xml:space="preserve"> </w:t>
        </w:r>
        <w:r>
          <w:rPr>
            <w:spacing w:val="-2"/>
            <w:sz w:val="24"/>
          </w:rPr>
          <w:t>&amp;</w:t>
        </w:r>
        <w:r>
          <w:rPr>
            <w:spacing w:val="-12"/>
            <w:sz w:val="24"/>
          </w:rPr>
          <w:t xml:space="preserve"> </w:t>
        </w:r>
        <w:proofErr w:type="spellStart"/>
        <w:r>
          <w:rPr>
            <w:spacing w:val="-2"/>
            <w:sz w:val="24"/>
          </w:rPr>
          <w:t>Berrada</w:t>
        </w:r>
        <w:proofErr w:type="spellEnd"/>
        <w:r>
          <w:rPr>
            <w:spacing w:val="-2"/>
            <w:sz w:val="24"/>
          </w:rPr>
          <w:t>,</w:t>
        </w:r>
      </w:hyperlink>
      <w:r>
        <w:rPr>
          <w:spacing w:val="-2"/>
          <w:sz w:val="24"/>
        </w:rPr>
        <w:t xml:space="preserve"> </w:t>
      </w:r>
      <w:hyperlink w:anchor="_bookmark58" w:history="1">
        <w:r>
          <w:rPr>
            <w:sz w:val="24"/>
          </w:rPr>
          <w:t>2018)</w:t>
        </w:r>
      </w:hyperlink>
      <w:r>
        <w:rPr>
          <w:sz w:val="24"/>
        </w:rPr>
        <w:t xml:space="preserve"> claimed that </w:t>
      </w:r>
      <w:r>
        <w:rPr>
          <w:rFonts w:ascii="Times New Roman" w:hAnsi="Times New Roman"/>
          <w:i/>
          <w:sz w:val="24"/>
        </w:rPr>
        <w:t xml:space="preserve">“Technically, there is no standard and generally accepted </w:t>
      </w:r>
      <w:proofErr w:type="spellStart"/>
      <w:r>
        <w:rPr>
          <w:rFonts w:ascii="Times New Roman" w:hAnsi="Times New Roman"/>
          <w:i/>
          <w:sz w:val="24"/>
        </w:rPr>
        <w:t>defini</w:t>
      </w:r>
      <w:proofErr w:type="spellEnd"/>
      <w:r>
        <w:rPr>
          <w:rFonts w:ascii="Times New Roman" w:hAnsi="Times New Roman"/>
          <w:i/>
          <w:sz w:val="24"/>
        </w:rPr>
        <w:t xml:space="preserve">- </w:t>
      </w:r>
      <w:proofErr w:type="spellStart"/>
      <w:r>
        <w:rPr>
          <w:rFonts w:ascii="Times New Roman" w:hAnsi="Times New Roman"/>
          <w:i/>
          <w:sz w:val="24"/>
        </w:rPr>
        <w:t>tion</w:t>
      </w:r>
      <w:proofErr w:type="spellEnd"/>
      <w:r>
        <w:rPr>
          <w:rFonts w:ascii="Times New Roman" w:hAnsi="Times New Roman"/>
          <w:i/>
          <w:sz w:val="24"/>
        </w:rPr>
        <w:t xml:space="preserve"> of explainable AI” </w:t>
      </w:r>
      <w:r>
        <w:rPr>
          <w:sz w:val="24"/>
        </w:rPr>
        <w:t>(p.</w:t>
      </w:r>
      <w:r>
        <w:rPr>
          <w:spacing w:val="40"/>
          <w:sz w:val="24"/>
        </w:rPr>
        <w:t xml:space="preserve"> </w:t>
      </w:r>
      <w:r>
        <w:rPr>
          <w:sz w:val="24"/>
        </w:rPr>
        <w:t>141).</w:t>
      </w:r>
      <w:r>
        <w:rPr>
          <w:spacing w:val="40"/>
          <w:sz w:val="24"/>
        </w:rPr>
        <w:t xml:space="preserve"> </w:t>
      </w:r>
      <w:r>
        <w:rPr>
          <w:sz w:val="24"/>
        </w:rPr>
        <w:t xml:space="preserve">More specifically, in their review of XAI research papers, </w:t>
      </w:r>
      <w:hyperlink w:anchor="_bookmark99" w:history="1">
        <w:r>
          <w:rPr>
            <w:sz w:val="24"/>
          </w:rPr>
          <w:t>(</w:t>
        </w:r>
        <w:proofErr w:type="spellStart"/>
        <w:r>
          <w:rPr>
            <w:sz w:val="24"/>
          </w:rPr>
          <w:t>Vilone</w:t>
        </w:r>
        <w:proofErr w:type="spellEnd"/>
        <w:r>
          <w:rPr>
            <w:sz w:val="24"/>
          </w:rPr>
          <w:t xml:space="preserve"> &amp; Longo,</w:t>
        </w:r>
      </w:hyperlink>
      <w:r>
        <w:rPr>
          <w:sz w:val="24"/>
        </w:rPr>
        <w:t xml:space="preserve"> </w:t>
      </w:r>
      <w:hyperlink w:anchor="_bookmark99" w:history="1">
        <w:r>
          <w:rPr>
            <w:sz w:val="24"/>
          </w:rPr>
          <w:t>2021b)</w:t>
        </w:r>
      </w:hyperlink>
      <w:r>
        <w:rPr>
          <w:sz w:val="24"/>
        </w:rPr>
        <w:t xml:space="preserve"> state that </w:t>
      </w:r>
      <w:r>
        <w:rPr>
          <w:rFonts w:ascii="Times New Roman" w:hAnsi="Times New Roman"/>
          <w:i/>
          <w:sz w:val="24"/>
        </w:rPr>
        <w:t xml:space="preserve">“There is not a consensus among scholars on what an explanation exactly is, and which are the salient properties that must be considered to make it understandable for every end-user.” </w:t>
      </w:r>
      <w:r>
        <w:rPr>
          <w:sz w:val="24"/>
        </w:rPr>
        <w:t xml:space="preserve">(p.651) Therefore, as stated </w:t>
      </w:r>
      <w:r>
        <w:rPr>
          <w:spacing w:val="-2"/>
          <w:sz w:val="24"/>
        </w:rPr>
        <w:t>above,</w:t>
      </w:r>
      <w:r>
        <w:rPr>
          <w:spacing w:val="-12"/>
          <w:sz w:val="24"/>
        </w:rPr>
        <w:t xml:space="preserve"> </w:t>
      </w:r>
      <w:r>
        <w:rPr>
          <w:spacing w:val="-2"/>
          <w:sz w:val="24"/>
        </w:rPr>
        <w:t>there</w:t>
      </w:r>
      <w:r>
        <w:rPr>
          <w:spacing w:val="-12"/>
          <w:sz w:val="24"/>
        </w:rPr>
        <w:t xml:space="preserve"> </w:t>
      </w:r>
      <w:r>
        <w:rPr>
          <w:spacing w:val="-2"/>
          <w:sz w:val="24"/>
        </w:rPr>
        <w:t>is</w:t>
      </w:r>
      <w:r>
        <w:rPr>
          <w:spacing w:val="-13"/>
          <w:sz w:val="24"/>
        </w:rPr>
        <w:t xml:space="preserve"> </w:t>
      </w:r>
      <w:r>
        <w:rPr>
          <w:spacing w:val="-2"/>
          <w:sz w:val="24"/>
        </w:rPr>
        <w:t>no</w:t>
      </w:r>
      <w:r>
        <w:rPr>
          <w:spacing w:val="-12"/>
          <w:sz w:val="24"/>
        </w:rPr>
        <w:t xml:space="preserve"> </w:t>
      </w:r>
      <w:r>
        <w:rPr>
          <w:spacing w:val="-2"/>
          <w:sz w:val="24"/>
        </w:rPr>
        <w:t>well-established</w:t>
      </w:r>
      <w:r>
        <w:rPr>
          <w:spacing w:val="-12"/>
          <w:sz w:val="24"/>
        </w:rPr>
        <w:t xml:space="preserve"> </w:t>
      </w:r>
      <w:r>
        <w:rPr>
          <w:spacing w:val="-2"/>
          <w:sz w:val="24"/>
        </w:rPr>
        <w:t>output</w:t>
      </w:r>
      <w:r>
        <w:rPr>
          <w:spacing w:val="-13"/>
          <w:sz w:val="24"/>
        </w:rPr>
        <w:t xml:space="preserve"> </w:t>
      </w:r>
      <w:r>
        <w:rPr>
          <w:spacing w:val="-2"/>
          <w:sz w:val="24"/>
        </w:rPr>
        <w:t>framework</w:t>
      </w:r>
      <w:r>
        <w:rPr>
          <w:spacing w:val="-12"/>
          <w:sz w:val="24"/>
        </w:rPr>
        <w:t xml:space="preserve"> </w:t>
      </w:r>
      <w:r>
        <w:rPr>
          <w:spacing w:val="-2"/>
          <w:sz w:val="24"/>
        </w:rPr>
        <w:t>for</w:t>
      </w:r>
      <w:r>
        <w:rPr>
          <w:spacing w:val="-12"/>
          <w:sz w:val="24"/>
        </w:rPr>
        <w:t xml:space="preserve"> </w:t>
      </w:r>
      <w:r>
        <w:rPr>
          <w:spacing w:val="-2"/>
          <w:sz w:val="24"/>
        </w:rPr>
        <w:t>explaining</w:t>
      </w:r>
      <w:r>
        <w:rPr>
          <w:spacing w:val="-13"/>
          <w:sz w:val="24"/>
        </w:rPr>
        <w:t xml:space="preserve"> </w:t>
      </w:r>
      <w:r>
        <w:rPr>
          <w:spacing w:val="-2"/>
          <w:sz w:val="24"/>
        </w:rPr>
        <w:t>credit</w:t>
      </w:r>
      <w:r>
        <w:rPr>
          <w:spacing w:val="-12"/>
          <w:sz w:val="24"/>
        </w:rPr>
        <w:t xml:space="preserve"> </w:t>
      </w:r>
      <w:r>
        <w:rPr>
          <w:spacing w:val="-2"/>
          <w:sz w:val="24"/>
        </w:rPr>
        <w:t>card</w:t>
      </w:r>
      <w:r>
        <w:rPr>
          <w:spacing w:val="-12"/>
          <w:sz w:val="24"/>
        </w:rPr>
        <w:t xml:space="preserve"> </w:t>
      </w:r>
      <w:r>
        <w:rPr>
          <w:spacing w:val="-2"/>
          <w:sz w:val="24"/>
        </w:rPr>
        <w:t xml:space="preserve">fraud </w:t>
      </w:r>
      <w:r>
        <w:rPr>
          <w:sz w:val="24"/>
        </w:rPr>
        <w:t>classification</w:t>
      </w:r>
      <w:r>
        <w:rPr>
          <w:spacing w:val="-8"/>
          <w:sz w:val="24"/>
        </w:rPr>
        <w:t xml:space="preserve"> </w:t>
      </w:r>
      <w:r>
        <w:rPr>
          <w:sz w:val="24"/>
        </w:rPr>
        <w:t>through</w:t>
      </w:r>
      <w:r>
        <w:rPr>
          <w:spacing w:val="-8"/>
          <w:sz w:val="24"/>
        </w:rPr>
        <w:t xml:space="preserve"> </w:t>
      </w:r>
      <w:r>
        <w:rPr>
          <w:rFonts w:ascii="Times New Roman" w:hAnsi="Times New Roman"/>
          <w:i/>
          <w:sz w:val="24"/>
        </w:rPr>
        <w:t>‘</w:t>
      </w:r>
      <w:proofErr w:type="gramStart"/>
      <w:r>
        <w:rPr>
          <w:rFonts w:ascii="Times New Roman" w:hAnsi="Times New Roman"/>
          <w:i/>
          <w:sz w:val="24"/>
        </w:rPr>
        <w:t>black-box</w:t>
      </w:r>
      <w:proofErr w:type="gramEnd"/>
      <w:r>
        <w:rPr>
          <w:rFonts w:ascii="Times New Roman" w:hAnsi="Times New Roman"/>
          <w:i/>
          <w:sz w:val="24"/>
        </w:rPr>
        <w:t>’</w:t>
      </w:r>
      <w:r>
        <w:rPr>
          <w:rFonts w:ascii="Times New Roman" w:hAnsi="Times New Roman"/>
          <w:i/>
          <w:spacing w:val="10"/>
          <w:sz w:val="24"/>
        </w:rPr>
        <w:t xml:space="preserve"> </w:t>
      </w:r>
      <w:r>
        <w:rPr>
          <w:sz w:val="24"/>
        </w:rPr>
        <w:t>models</w:t>
      </w:r>
      <w:r>
        <w:rPr>
          <w:spacing w:val="-7"/>
          <w:sz w:val="24"/>
        </w:rPr>
        <w:t xml:space="preserve"> </w:t>
      </w:r>
      <w:hyperlink w:anchor="_bookmark98" w:history="1">
        <w:r>
          <w:rPr>
            <w:sz w:val="24"/>
          </w:rPr>
          <w:t>(</w:t>
        </w:r>
        <w:proofErr w:type="spellStart"/>
        <w:r>
          <w:rPr>
            <w:sz w:val="24"/>
          </w:rPr>
          <w:t>Vilone</w:t>
        </w:r>
        <w:proofErr w:type="spellEnd"/>
        <w:r>
          <w:rPr>
            <w:spacing w:val="-8"/>
            <w:sz w:val="24"/>
          </w:rPr>
          <w:t xml:space="preserve"> </w:t>
        </w:r>
        <w:r>
          <w:rPr>
            <w:sz w:val="24"/>
          </w:rPr>
          <w:t>&amp;</w:t>
        </w:r>
        <w:r>
          <w:rPr>
            <w:spacing w:val="-7"/>
            <w:sz w:val="24"/>
          </w:rPr>
          <w:t xml:space="preserve"> </w:t>
        </w:r>
        <w:r>
          <w:rPr>
            <w:sz w:val="24"/>
          </w:rPr>
          <w:t>Longo,</w:t>
        </w:r>
      </w:hyperlink>
      <w:r>
        <w:rPr>
          <w:spacing w:val="-7"/>
          <w:sz w:val="24"/>
        </w:rPr>
        <w:t xml:space="preserve"> </w:t>
      </w:r>
      <w:hyperlink w:anchor="_bookmark98" w:history="1">
        <w:r>
          <w:rPr>
            <w:sz w:val="24"/>
          </w:rPr>
          <w:t>2021a).</w:t>
        </w:r>
      </w:hyperlink>
    </w:p>
    <w:p w14:paraId="55420085" w14:textId="77777777" w:rsidR="00371737" w:rsidRDefault="00000000">
      <w:pPr>
        <w:pStyle w:val="BodyText"/>
        <w:spacing w:before="7" w:line="381" w:lineRule="auto"/>
        <w:ind w:left="114" w:right="219" w:firstLine="351"/>
        <w:jc w:val="both"/>
      </w:pPr>
      <w:r>
        <w:rPr>
          <w:spacing w:val="-2"/>
        </w:rPr>
        <w:t>This</w:t>
      </w:r>
      <w:r>
        <w:rPr>
          <w:spacing w:val="-8"/>
        </w:rPr>
        <w:t xml:space="preserve"> </w:t>
      </w:r>
      <w:r>
        <w:rPr>
          <w:spacing w:val="-2"/>
        </w:rPr>
        <w:t>paper</w:t>
      </w:r>
      <w:r>
        <w:rPr>
          <w:spacing w:val="-8"/>
        </w:rPr>
        <w:t xml:space="preserve"> </w:t>
      </w:r>
      <w:r>
        <w:rPr>
          <w:spacing w:val="-2"/>
        </w:rPr>
        <w:t>proposes</w:t>
      </w:r>
      <w:r>
        <w:rPr>
          <w:spacing w:val="-8"/>
        </w:rPr>
        <w:t xml:space="preserve"> </w:t>
      </w:r>
      <w:r>
        <w:rPr>
          <w:spacing w:val="-2"/>
        </w:rPr>
        <w:t>to</w:t>
      </w:r>
      <w:r>
        <w:rPr>
          <w:spacing w:val="-8"/>
        </w:rPr>
        <w:t xml:space="preserve"> </w:t>
      </w:r>
      <w:r>
        <w:rPr>
          <w:spacing w:val="-2"/>
        </w:rPr>
        <w:t>build</w:t>
      </w:r>
      <w:r>
        <w:rPr>
          <w:spacing w:val="-8"/>
        </w:rPr>
        <w:t xml:space="preserve"> </w:t>
      </w:r>
      <w:r>
        <w:rPr>
          <w:spacing w:val="-2"/>
        </w:rPr>
        <w:t>on</w:t>
      </w:r>
      <w:r>
        <w:rPr>
          <w:spacing w:val="-8"/>
        </w:rPr>
        <w:t xml:space="preserve"> </w:t>
      </w:r>
      <w:r>
        <w:rPr>
          <w:spacing w:val="-2"/>
        </w:rPr>
        <w:t>some</w:t>
      </w:r>
      <w:r>
        <w:rPr>
          <w:spacing w:val="-8"/>
        </w:rPr>
        <w:t xml:space="preserve"> </w:t>
      </w:r>
      <w:r>
        <w:rPr>
          <w:spacing w:val="-2"/>
        </w:rPr>
        <w:t>of</w:t>
      </w:r>
      <w:r>
        <w:rPr>
          <w:spacing w:val="-8"/>
        </w:rPr>
        <w:t xml:space="preserve"> </w:t>
      </w:r>
      <w:r>
        <w:rPr>
          <w:spacing w:val="-2"/>
        </w:rPr>
        <w:t>the</w:t>
      </w:r>
      <w:r>
        <w:rPr>
          <w:spacing w:val="-8"/>
        </w:rPr>
        <w:t xml:space="preserve"> </w:t>
      </w:r>
      <w:r>
        <w:rPr>
          <w:spacing w:val="-2"/>
        </w:rPr>
        <w:t>objective</w:t>
      </w:r>
      <w:r>
        <w:rPr>
          <w:spacing w:val="-8"/>
        </w:rPr>
        <w:t xml:space="preserve"> </w:t>
      </w:r>
      <w:r>
        <w:rPr>
          <w:spacing w:val="-2"/>
        </w:rPr>
        <w:t>research</w:t>
      </w:r>
      <w:r>
        <w:rPr>
          <w:spacing w:val="-8"/>
        </w:rPr>
        <w:t xml:space="preserve"> </w:t>
      </w:r>
      <w:r>
        <w:rPr>
          <w:spacing w:val="-2"/>
        </w:rPr>
        <w:t>on</w:t>
      </w:r>
      <w:r>
        <w:rPr>
          <w:spacing w:val="-8"/>
        </w:rPr>
        <w:t xml:space="preserve"> </w:t>
      </w:r>
      <w:r>
        <w:rPr>
          <w:spacing w:val="-2"/>
        </w:rPr>
        <w:t>scoring</w:t>
      </w:r>
      <w:r>
        <w:rPr>
          <w:spacing w:val="-8"/>
        </w:rPr>
        <w:t xml:space="preserve"> </w:t>
      </w:r>
      <w:proofErr w:type="spellStart"/>
      <w:r>
        <w:rPr>
          <w:spacing w:val="-2"/>
        </w:rPr>
        <w:t>predic</w:t>
      </w:r>
      <w:proofErr w:type="spellEnd"/>
      <w:r>
        <w:rPr>
          <w:spacing w:val="-2"/>
        </w:rPr>
        <w:t xml:space="preserve">- </w:t>
      </w:r>
      <w:proofErr w:type="spellStart"/>
      <w:r>
        <w:t>tions</w:t>
      </w:r>
      <w:proofErr w:type="spellEnd"/>
      <w:r>
        <w:rPr>
          <w:spacing w:val="-8"/>
        </w:rPr>
        <w:t xml:space="preserve"> </w:t>
      </w:r>
      <w:r>
        <w:t>generated</w:t>
      </w:r>
      <w:r>
        <w:rPr>
          <w:spacing w:val="-7"/>
        </w:rPr>
        <w:t xml:space="preserve"> </w:t>
      </w:r>
      <w:r>
        <w:t>by</w:t>
      </w:r>
      <w:r>
        <w:rPr>
          <w:spacing w:val="-7"/>
        </w:rPr>
        <w:t xml:space="preserve"> </w:t>
      </w:r>
      <w:r>
        <w:t>four</w:t>
      </w:r>
      <w:r>
        <w:rPr>
          <w:spacing w:val="-8"/>
        </w:rPr>
        <w:t xml:space="preserve"> </w:t>
      </w:r>
      <w:r>
        <w:t>established</w:t>
      </w:r>
      <w:r>
        <w:rPr>
          <w:spacing w:val="-7"/>
        </w:rPr>
        <w:t xml:space="preserve"> </w:t>
      </w:r>
      <w:r>
        <w:t>interpretability</w:t>
      </w:r>
      <w:r>
        <w:rPr>
          <w:spacing w:val="-7"/>
        </w:rPr>
        <w:t xml:space="preserve"> </w:t>
      </w:r>
      <w:r>
        <w:t>methods.</w:t>
      </w:r>
    </w:p>
    <w:p w14:paraId="601ACE73" w14:textId="77777777" w:rsidR="00371737" w:rsidRDefault="00371737">
      <w:pPr>
        <w:pStyle w:val="BodyText"/>
        <w:spacing w:before="130"/>
      </w:pPr>
    </w:p>
    <w:p w14:paraId="7F6F0457" w14:textId="77777777" w:rsidR="00371737" w:rsidRDefault="00000000">
      <w:pPr>
        <w:pStyle w:val="Heading3"/>
        <w:numPr>
          <w:ilvl w:val="2"/>
          <w:numId w:val="5"/>
        </w:numPr>
        <w:tabs>
          <w:tab w:val="left" w:pos="1100"/>
        </w:tabs>
        <w:ind w:hanging="986"/>
      </w:pPr>
      <w:bookmarkStart w:id="74" w:name="Human_Assessment_vs_Automated_Benchmarks"/>
      <w:bookmarkStart w:id="75" w:name="_bookmark19"/>
      <w:bookmarkEnd w:id="74"/>
      <w:bookmarkEnd w:id="75"/>
      <w:r>
        <w:rPr>
          <w:spacing w:val="-2"/>
        </w:rPr>
        <w:t>Human</w:t>
      </w:r>
      <w:r>
        <w:rPr>
          <w:spacing w:val="7"/>
        </w:rPr>
        <w:t xml:space="preserve"> </w:t>
      </w:r>
      <w:r>
        <w:rPr>
          <w:spacing w:val="-2"/>
        </w:rPr>
        <w:t>Assessment</w:t>
      </w:r>
      <w:r>
        <w:rPr>
          <w:spacing w:val="7"/>
        </w:rPr>
        <w:t xml:space="preserve"> </w:t>
      </w:r>
      <w:r>
        <w:rPr>
          <w:spacing w:val="-2"/>
        </w:rPr>
        <w:t>vs</w:t>
      </w:r>
      <w:r>
        <w:rPr>
          <w:spacing w:val="7"/>
        </w:rPr>
        <w:t xml:space="preserve"> </w:t>
      </w:r>
      <w:r>
        <w:rPr>
          <w:spacing w:val="-2"/>
        </w:rPr>
        <w:t>Automated</w:t>
      </w:r>
      <w:r>
        <w:rPr>
          <w:spacing w:val="7"/>
        </w:rPr>
        <w:t xml:space="preserve"> </w:t>
      </w:r>
      <w:r>
        <w:rPr>
          <w:spacing w:val="-2"/>
        </w:rPr>
        <w:t>Benchmarks</w:t>
      </w:r>
    </w:p>
    <w:p w14:paraId="61067364" w14:textId="77777777" w:rsidR="00371737" w:rsidRDefault="00000000">
      <w:pPr>
        <w:spacing w:before="306" w:line="379" w:lineRule="auto"/>
        <w:ind w:left="114" w:right="217"/>
        <w:jc w:val="both"/>
        <w:rPr>
          <w:sz w:val="24"/>
        </w:rPr>
      </w:pPr>
      <w:r>
        <w:rPr>
          <w:sz w:val="24"/>
        </w:rPr>
        <w:t xml:space="preserve">Research by </w:t>
      </w:r>
      <w:hyperlink w:anchor="_bookmark74" w:history="1">
        <w:r>
          <w:rPr>
            <w:sz w:val="24"/>
          </w:rPr>
          <w:t>(Jacob et al.,</w:t>
        </w:r>
      </w:hyperlink>
      <w:r>
        <w:rPr>
          <w:sz w:val="24"/>
        </w:rPr>
        <w:t xml:space="preserve"> </w:t>
      </w:r>
      <w:hyperlink w:anchor="_bookmark74" w:history="1">
        <w:r>
          <w:rPr>
            <w:sz w:val="24"/>
          </w:rPr>
          <w:t>2021)</w:t>
        </w:r>
      </w:hyperlink>
      <w:r>
        <w:rPr>
          <w:sz w:val="24"/>
        </w:rPr>
        <w:t xml:space="preserve"> makes the point about assessing XAI output that </w:t>
      </w:r>
      <w:r>
        <w:rPr>
          <w:rFonts w:ascii="Times New Roman" w:hAnsi="Times New Roman"/>
          <w:i/>
          <w:sz w:val="24"/>
        </w:rPr>
        <w:t>”...while</w:t>
      </w:r>
      <w:r>
        <w:rPr>
          <w:rFonts w:ascii="Times New Roman" w:hAnsi="Times New Roman"/>
          <w:i/>
          <w:spacing w:val="21"/>
          <w:sz w:val="24"/>
        </w:rPr>
        <w:t xml:space="preserve"> </w:t>
      </w:r>
      <w:r>
        <w:rPr>
          <w:rFonts w:ascii="Times New Roman" w:hAnsi="Times New Roman"/>
          <w:i/>
          <w:sz w:val="24"/>
        </w:rPr>
        <w:t>a</w:t>
      </w:r>
      <w:r>
        <w:rPr>
          <w:rFonts w:ascii="Times New Roman" w:hAnsi="Times New Roman"/>
          <w:i/>
          <w:spacing w:val="21"/>
          <w:sz w:val="24"/>
        </w:rPr>
        <w:t xml:space="preserve"> </w:t>
      </w:r>
      <w:r>
        <w:rPr>
          <w:rFonts w:ascii="Times New Roman" w:hAnsi="Times New Roman"/>
          <w:i/>
          <w:sz w:val="24"/>
        </w:rPr>
        <w:t>user</w:t>
      </w:r>
      <w:r>
        <w:rPr>
          <w:rFonts w:ascii="Times New Roman" w:hAnsi="Times New Roman"/>
          <w:i/>
          <w:spacing w:val="23"/>
          <w:sz w:val="24"/>
        </w:rPr>
        <w:t xml:space="preserve"> </w:t>
      </w:r>
      <w:r>
        <w:rPr>
          <w:rFonts w:ascii="Times New Roman" w:hAnsi="Times New Roman"/>
          <w:i/>
          <w:sz w:val="24"/>
        </w:rPr>
        <w:t>study</w:t>
      </w:r>
      <w:r>
        <w:rPr>
          <w:rFonts w:ascii="Times New Roman" w:hAnsi="Times New Roman"/>
          <w:i/>
          <w:spacing w:val="21"/>
          <w:sz w:val="24"/>
        </w:rPr>
        <w:t xml:space="preserve"> </w:t>
      </w:r>
      <w:r>
        <w:rPr>
          <w:rFonts w:ascii="Times New Roman" w:hAnsi="Times New Roman"/>
          <w:i/>
          <w:sz w:val="24"/>
        </w:rPr>
        <w:t>may</w:t>
      </w:r>
      <w:r>
        <w:rPr>
          <w:rFonts w:ascii="Times New Roman" w:hAnsi="Times New Roman"/>
          <w:i/>
          <w:spacing w:val="21"/>
          <w:sz w:val="24"/>
        </w:rPr>
        <w:t xml:space="preserve"> </w:t>
      </w:r>
      <w:r>
        <w:rPr>
          <w:rFonts w:ascii="Times New Roman" w:hAnsi="Times New Roman"/>
          <w:i/>
          <w:sz w:val="24"/>
        </w:rPr>
        <w:t>be</w:t>
      </w:r>
      <w:r>
        <w:rPr>
          <w:rFonts w:ascii="Times New Roman" w:hAnsi="Times New Roman"/>
          <w:i/>
          <w:spacing w:val="21"/>
          <w:sz w:val="24"/>
        </w:rPr>
        <w:t xml:space="preserve"> </w:t>
      </w:r>
      <w:r>
        <w:rPr>
          <w:rFonts w:ascii="Times New Roman" w:hAnsi="Times New Roman"/>
          <w:i/>
          <w:sz w:val="24"/>
        </w:rPr>
        <w:t>the</w:t>
      </w:r>
      <w:r>
        <w:rPr>
          <w:rFonts w:ascii="Times New Roman" w:hAnsi="Times New Roman"/>
          <w:i/>
          <w:spacing w:val="21"/>
          <w:sz w:val="24"/>
        </w:rPr>
        <w:t xml:space="preserve"> </w:t>
      </w:r>
      <w:r>
        <w:rPr>
          <w:rFonts w:ascii="Times New Roman" w:hAnsi="Times New Roman"/>
          <w:i/>
          <w:sz w:val="24"/>
        </w:rPr>
        <w:t>best</w:t>
      </w:r>
      <w:r>
        <w:rPr>
          <w:rFonts w:ascii="Times New Roman" w:hAnsi="Times New Roman"/>
          <w:i/>
          <w:spacing w:val="23"/>
          <w:sz w:val="24"/>
        </w:rPr>
        <w:t xml:space="preserve"> </w:t>
      </w:r>
      <w:r>
        <w:rPr>
          <w:rFonts w:ascii="Times New Roman" w:hAnsi="Times New Roman"/>
          <w:i/>
          <w:sz w:val="24"/>
        </w:rPr>
        <w:t>way</w:t>
      </w:r>
      <w:r>
        <w:rPr>
          <w:rFonts w:ascii="Times New Roman" w:hAnsi="Times New Roman"/>
          <w:i/>
          <w:spacing w:val="21"/>
          <w:sz w:val="24"/>
        </w:rPr>
        <w:t xml:space="preserve"> </w:t>
      </w:r>
      <w:r>
        <w:rPr>
          <w:rFonts w:ascii="Times New Roman" w:hAnsi="Times New Roman"/>
          <w:i/>
          <w:sz w:val="24"/>
        </w:rPr>
        <w:t>to</w:t>
      </w:r>
      <w:r>
        <w:rPr>
          <w:rFonts w:ascii="Times New Roman" w:hAnsi="Times New Roman"/>
          <w:i/>
          <w:spacing w:val="21"/>
          <w:sz w:val="24"/>
        </w:rPr>
        <w:t xml:space="preserve"> </w:t>
      </w:r>
      <w:r>
        <w:rPr>
          <w:rFonts w:ascii="Times New Roman" w:hAnsi="Times New Roman"/>
          <w:i/>
          <w:sz w:val="24"/>
        </w:rPr>
        <w:t>evaluate</w:t>
      </w:r>
      <w:r>
        <w:rPr>
          <w:rFonts w:ascii="Times New Roman" w:hAnsi="Times New Roman"/>
          <w:i/>
          <w:spacing w:val="21"/>
          <w:sz w:val="24"/>
        </w:rPr>
        <w:t xml:space="preserve"> </w:t>
      </w:r>
      <w:r>
        <w:rPr>
          <w:rFonts w:ascii="Times New Roman" w:hAnsi="Times New Roman"/>
          <w:i/>
          <w:sz w:val="24"/>
        </w:rPr>
        <w:t>the</w:t>
      </w:r>
      <w:r>
        <w:rPr>
          <w:rFonts w:ascii="Times New Roman" w:hAnsi="Times New Roman"/>
          <w:i/>
          <w:spacing w:val="23"/>
          <w:sz w:val="24"/>
        </w:rPr>
        <w:t xml:space="preserve"> </w:t>
      </w:r>
      <w:r>
        <w:rPr>
          <w:rFonts w:ascii="Times New Roman" w:hAnsi="Times New Roman"/>
          <w:i/>
          <w:sz w:val="24"/>
        </w:rPr>
        <w:t>usefulness</w:t>
      </w:r>
      <w:r>
        <w:rPr>
          <w:rFonts w:ascii="Times New Roman" w:hAnsi="Times New Roman"/>
          <w:i/>
          <w:spacing w:val="21"/>
          <w:sz w:val="24"/>
        </w:rPr>
        <w:t xml:space="preserve"> </w:t>
      </w:r>
      <w:r>
        <w:rPr>
          <w:rFonts w:ascii="Times New Roman" w:hAnsi="Times New Roman"/>
          <w:i/>
          <w:sz w:val="24"/>
        </w:rPr>
        <w:t>of</w:t>
      </w:r>
      <w:r>
        <w:rPr>
          <w:rFonts w:ascii="Times New Roman" w:hAnsi="Times New Roman"/>
          <w:i/>
          <w:spacing w:val="21"/>
          <w:sz w:val="24"/>
        </w:rPr>
        <w:t xml:space="preserve"> </w:t>
      </w:r>
      <w:r>
        <w:rPr>
          <w:rFonts w:ascii="Times New Roman" w:hAnsi="Times New Roman"/>
          <w:i/>
          <w:sz w:val="24"/>
        </w:rPr>
        <w:t>explanations,</w:t>
      </w:r>
      <w:r>
        <w:rPr>
          <w:rFonts w:ascii="Times New Roman" w:hAnsi="Times New Roman"/>
          <w:i/>
          <w:spacing w:val="25"/>
          <w:sz w:val="24"/>
        </w:rPr>
        <w:t xml:space="preserve"> </w:t>
      </w:r>
      <w:r>
        <w:rPr>
          <w:rFonts w:ascii="Times New Roman" w:hAnsi="Times New Roman"/>
          <w:i/>
          <w:sz w:val="24"/>
        </w:rPr>
        <w:t>it is not always available and may come at a high cost.”</w:t>
      </w:r>
      <w:r>
        <w:rPr>
          <w:sz w:val="24"/>
        </w:rPr>
        <w:t>. It is also desirable for humans taking part in XAI surveys to have some degree of domain knowledge, but fraud detection</w:t>
      </w:r>
      <w:r>
        <w:rPr>
          <w:spacing w:val="-5"/>
          <w:sz w:val="24"/>
        </w:rPr>
        <w:t xml:space="preserve"> </w:t>
      </w:r>
      <w:r>
        <w:rPr>
          <w:sz w:val="24"/>
        </w:rPr>
        <w:t>explainer</w:t>
      </w:r>
      <w:r>
        <w:rPr>
          <w:spacing w:val="-5"/>
          <w:sz w:val="24"/>
        </w:rPr>
        <w:t xml:space="preserve"> </w:t>
      </w:r>
      <w:r>
        <w:rPr>
          <w:sz w:val="24"/>
        </w:rPr>
        <w:t>experiments</w:t>
      </w:r>
      <w:r>
        <w:rPr>
          <w:spacing w:val="-5"/>
          <w:sz w:val="24"/>
        </w:rPr>
        <w:t xml:space="preserve"> </w:t>
      </w:r>
      <w:r>
        <w:rPr>
          <w:sz w:val="24"/>
        </w:rPr>
        <w:t>by</w:t>
      </w:r>
      <w:r>
        <w:rPr>
          <w:spacing w:val="-5"/>
          <w:sz w:val="24"/>
        </w:rPr>
        <w:t xml:space="preserve"> </w:t>
      </w:r>
      <w:hyperlink w:anchor="_bookmark75" w:history="1">
        <w:r>
          <w:rPr>
            <w:sz w:val="24"/>
          </w:rPr>
          <w:t>(Jesus</w:t>
        </w:r>
        <w:r>
          <w:rPr>
            <w:spacing w:val="-5"/>
            <w:sz w:val="24"/>
          </w:rPr>
          <w:t xml:space="preserve"> </w:t>
        </w:r>
        <w:r>
          <w:rPr>
            <w:sz w:val="24"/>
          </w:rPr>
          <w:t>et</w:t>
        </w:r>
        <w:r>
          <w:rPr>
            <w:spacing w:val="-5"/>
            <w:sz w:val="24"/>
          </w:rPr>
          <w:t xml:space="preserve"> </w:t>
        </w:r>
        <w:r>
          <w:rPr>
            <w:sz w:val="24"/>
          </w:rPr>
          <w:t>al.,</w:t>
        </w:r>
      </w:hyperlink>
      <w:r>
        <w:rPr>
          <w:spacing w:val="-3"/>
          <w:sz w:val="24"/>
        </w:rPr>
        <w:t xml:space="preserve"> </w:t>
      </w:r>
      <w:hyperlink w:anchor="_bookmark75" w:history="1">
        <w:r>
          <w:rPr>
            <w:sz w:val="24"/>
          </w:rPr>
          <w:t>2021)</w:t>
        </w:r>
      </w:hyperlink>
      <w:r>
        <w:rPr>
          <w:spacing w:val="-5"/>
          <w:sz w:val="24"/>
        </w:rPr>
        <w:t xml:space="preserve"> </w:t>
      </w:r>
      <w:r>
        <w:rPr>
          <w:sz w:val="24"/>
        </w:rPr>
        <w:t>showed</w:t>
      </w:r>
      <w:r>
        <w:rPr>
          <w:spacing w:val="-5"/>
          <w:sz w:val="24"/>
        </w:rPr>
        <w:t xml:space="preserve"> </w:t>
      </w:r>
      <w:r>
        <w:rPr>
          <w:sz w:val="24"/>
        </w:rPr>
        <w:t>that</w:t>
      </w:r>
      <w:r>
        <w:rPr>
          <w:spacing w:val="-5"/>
          <w:sz w:val="24"/>
        </w:rPr>
        <w:t xml:space="preserve"> </w:t>
      </w:r>
      <w:r>
        <w:rPr>
          <w:sz w:val="24"/>
        </w:rPr>
        <w:t>this</w:t>
      </w:r>
      <w:r>
        <w:rPr>
          <w:spacing w:val="-5"/>
          <w:sz w:val="24"/>
        </w:rPr>
        <w:t xml:space="preserve"> </w:t>
      </w:r>
      <w:r>
        <w:rPr>
          <w:sz w:val="24"/>
        </w:rPr>
        <w:t>can</w:t>
      </w:r>
      <w:r>
        <w:rPr>
          <w:spacing w:val="-5"/>
          <w:sz w:val="24"/>
        </w:rPr>
        <w:t xml:space="preserve"> </w:t>
      </w:r>
      <w:r>
        <w:rPr>
          <w:sz w:val="24"/>
        </w:rPr>
        <w:t>still</w:t>
      </w:r>
      <w:r>
        <w:rPr>
          <w:spacing w:val="-5"/>
          <w:sz w:val="24"/>
        </w:rPr>
        <w:t xml:space="preserve"> </w:t>
      </w:r>
      <w:r>
        <w:rPr>
          <w:sz w:val="24"/>
        </w:rPr>
        <w:t>be subject to user bias.</w:t>
      </w:r>
    </w:p>
    <w:p w14:paraId="4F85B1D9" w14:textId="77777777" w:rsidR="00371737" w:rsidRDefault="00000000">
      <w:pPr>
        <w:pStyle w:val="BodyText"/>
        <w:spacing w:before="4" w:line="381" w:lineRule="auto"/>
        <w:ind w:left="114" w:right="214" w:firstLine="351"/>
        <w:jc w:val="both"/>
      </w:pPr>
      <w:r>
        <w:t>Examples</w:t>
      </w:r>
      <w:r>
        <w:rPr>
          <w:spacing w:val="-4"/>
        </w:rPr>
        <w:t xml:space="preserve"> </w:t>
      </w:r>
      <w:r>
        <w:t>of</w:t>
      </w:r>
      <w:r>
        <w:rPr>
          <w:spacing w:val="-4"/>
        </w:rPr>
        <w:t xml:space="preserve"> </w:t>
      </w:r>
      <w:r>
        <w:t>XAI</w:t>
      </w:r>
      <w:r>
        <w:rPr>
          <w:spacing w:val="-4"/>
        </w:rPr>
        <w:t xml:space="preserve"> </w:t>
      </w:r>
      <w:r>
        <w:t>research</w:t>
      </w:r>
      <w:r>
        <w:rPr>
          <w:spacing w:val="-4"/>
        </w:rPr>
        <w:t xml:space="preserve"> </w:t>
      </w:r>
      <w:r>
        <w:t>where</w:t>
      </w:r>
      <w:r>
        <w:rPr>
          <w:spacing w:val="-4"/>
        </w:rPr>
        <w:t xml:space="preserve"> </w:t>
      </w:r>
      <w:r>
        <w:t>the</w:t>
      </w:r>
      <w:r>
        <w:rPr>
          <w:spacing w:val="-4"/>
        </w:rPr>
        <w:t xml:space="preserve"> </w:t>
      </w:r>
      <w:r>
        <w:t>reliance</w:t>
      </w:r>
      <w:r>
        <w:rPr>
          <w:spacing w:val="-4"/>
        </w:rPr>
        <w:t xml:space="preserve"> </w:t>
      </w:r>
      <w:r>
        <w:t>on</w:t>
      </w:r>
      <w:r>
        <w:rPr>
          <w:spacing w:val="-4"/>
        </w:rPr>
        <w:t xml:space="preserve"> </w:t>
      </w:r>
      <w:r>
        <w:t>human</w:t>
      </w:r>
      <w:r>
        <w:rPr>
          <w:spacing w:val="-4"/>
        </w:rPr>
        <w:t xml:space="preserve"> </w:t>
      </w:r>
      <w:r>
        <w:t>assessment</w:t>
      </w:r>
      <w:r>
        <w:rPr>
          <w:spacing w:val="-4"/>
        </w:rPr>
        <w:t xml:space="preserve"> </w:t>
      </w:r>
      <w:r>
        <w:t>of</w:t>
      </w:r>
      <w:r>
        <w:rPr>
          <w:spacing w:val="-4"/>
        </w:rPr>
        <w:t xml:space="preserve"> </w:t>
      </w:r>
      <w:r>
        <w:t>explana</w:t>
      </w:r>
      <w:del w:id="76" w:author="Bujar Raufi" w:date="2024-01-14T21:36:00Z">
        <w:r w:rsidDel="009E468C">
          <w:delText xml:space="preserve">- </w:delText>
        </w:r>
      </w:del>
      <w:r>
        <w:rPr>
          <w:spacing w:val="-2"/>
        </w:rPr>
        <w:t>tions</w:t>
      </w:r>
      <w:r>
        <w:rPr>
          <w:spacing w:val="-13"/>
        </w:rPr>
        <w:t xml:space="preserve"> </w:t>
      </w:r>
      <w:r>
        <w:rPr>
          <w:spacing w:val="-2"/>
        </w:rPr>
        <w:t>is</w:t>
      </w:r>
      <w:r>
        <w:rPr>
          <w:spacing w:val="-12"/>
        </w:rPr>
        <w:t xml:space="preserve"> </w:t>
      </w:r>
      <w:r>
        <w:rPr>
          <w:spacing w:val="-2"/>
        </w:rPr>
        <w:t>less</w:t>
      </w:r>
      <w:r>
        <w:rPr>
          <w:spacing w:val="-13"/>
        </w:rPr>
        <w:t xml:space="preserve"> </w:t>
      </w:r>
      <w:r>
        <w:rPr>
          <w:spacing w:val="-2"/>
        </w:rPr>
        <w:t>commonplace</w:t>
      </w:r>
      <w:r>
        <w:rPr>
          <w:spacing w:val="-12"/>
        </w:rPr>
        <w:t xml:space="preserve"> </w:t>
      </w:r>
      <w:r>
        <w:rPr>
          <w:spacing w:val="-2"/>
        </w:rPr>
        <w:t>can</w:t>
      </w:r>
      <w:r>
        <w:rPr>
          <w:spacing w:val="-13"/>
        </w:rPr>
        <w:t xml:space="preserve"> </w:t>
      </w:r>
      <w:r>
        <w:rPr>
          <w:spacing w:val="-2"/>
        </w:rPr>
        <w:t>be</w:t>
      </w:r>
      <w:r>
        <w:rPr>
          <w:spacing w:val="-12"/>
        </w:rPr>
        <w:t xml:space="preserve"> </w:t>
      </w:r>
      <w:r>
        <w:rPr>
          <w:spacing w:val="-2"/>
        </w:rPr>
        <w:t>seem</w:t>
      </w:r>
      <w:r>
        <w:rPr>
          <w:spacing w:val="-13"/>
        </w:rPr>
        <w:t xml:space="preserve"> </w:t>
      </w:r>
      <w:r>
        <w:rPr>
          <w:spacing w:val="-2"/>
        </w:rPr>
        <w:t>in</w:t>
      </w:r>
      <w:r>
        <w:rPr>
          <w:spacing w:val="-12"/>
        </w:rPr>
        <w:t xml:space="preserve"> </w:t>
      </w:r>
      <w:r>
        <w:rPr>
          <w:spacing w:val="-2"/>
        </w:rPr>
        <w:t>the</w:t>
      </w:r>
      <w:r>
        <w:rPr>
          <w:spacing w:val="-13"/>
        </w:rPr>
        <w:t xml:space="preserve"> </w:t>
      </w:r>
      <w:r>
        <w:rPr>
          <w:spacing w:val="-2"/>
        </w:rPr>
        <w:t>domain</w:t>
      </w:r>
      <w:r>
        <w:rPr>
          <w:spacing w:val="-12"/>
        </w:rPr>
        <w:t xml:space="preserve"> </w:t>
      </w:r>
      <w:r>
        <w:rPr>
          <w:spacing w:val="-2"/>
        </w:rPr>
        <w:t>of</w:t>
      </w:r>
      <w:r>
        <w:rPr>
          <w:spacing w:val="-13"/>
        </w:rPr>
        <w:t xml:space="preserve"> </w:t>
      </w:r>
      <w:r>
        <w:rPr>
          <w:spacing w:val="-2"/>
        </w:rPr>
        <w:t>healthcare,</w:t>
      </w:r>
      <w:r>
        <w:rPr>
          <w:spacing w:val="-12"/>
        </w:rPr>
        <w:t xml:space="preserve"> </w:t>
      </w:r>
      <w:r>
        <w:rPr>
          <w:spacing w:val="-2"/>
        </w:rPr>
        <w:t>through</w:t>
      </w:r>
      <w:r>
        <w:rPr>
          <w:spacing w:val="-13"/>
        </w:rPr>
        <w:t xml:space="preserve"> </w:t>
      </w:r>
      <w:r>
        <w:rPr>
          <w:spacing w:val="-2"/>
        </w:rPr>
        <w:t xml:space="preserve">research </w:t>
      </w:r>
      <w:r>
        <w:t>by</w:t>
      </w:r>
      <w:r>
        <w:rPr>
          <w:spacing w:val="-7"/>
        </w:rPr>
        <w:t xml:space="preserve"> </w:t>
      </w:r>
      <w:hyperlink w:anchor="_bookmark79" w:history="1">
        <w:r>
          <w:t>(</w:t>
        </w:r>
        <w:proofErr w:type="spellStart"/>
        <w:r>
          <w:t>Marcilio</w:t>
        </w:r>
        <w:proofErr w:type="spellEnd"/>
        <w:r>
          <w:rPr>
            <w:spacing w:val="-7"/>
          </w:rPr>
          <w:t xml:space="preserve"> </w:t>
        </w:r>
        <w:r>
          <w:t>&amp;</w:t>
        </w:r>
        <w:r>
          <w:rPr>
            <w:spacing w:val="-7"/>
          </w:rPr>
          <w:t xml:space="preserve"> </w:t>
        </w:r>
        <w:proofErr w:type="spellStart"/>
        <w:r>
          <w:t>Eler</w:t>
        </w:r>
        <w:proofErr w:type="spellEnd"/>
        <w:r>
          <w:t>,</w:t>
        </w:r>
      </w:hyperlink>
      <w:r>
        <w:rPr>
          <w:spacing w:val="-5"/>
        </w:rPr>
        <w:t xml:space="preserve"> </w:t>
      </w:r>
      <w:hyperlink w:anchor="_bookmark79" w:history="1">
        <w:r>
          <w:t>2020)</w:t>
        </w:r>
      </w:hyperlink>
      <w:r>
        <w:rPr>
          <w:spacing w:val="-7"/>
        </w:rPr>
        <w:t xml:space="preserve"> </w:t>
      </w:r>
      <w:r>
        <w:t>and</w:t>
      </w:r>
      <w:r>
        <w:rPr>
          <w:spacing w:val="-7"/>
        </w:rPr>
        <w:t xml:space="preserve"> </w:t>
      </w:r>
      <w:hyperlink w:anchor="_bookmark77" w:history="1">
        <w:r>
          <w:t>(</w:t>
        </w:r>
        <w:proofErr w:type="spellStart"/>
        <w:r>
          <w:t>Lakkaraju</w:t>
        </w:r>
        <w:proofErr w:type="spellEnd"/>
        <w:r>
          <w:t>,</w:t>
        </w:r>
        <w:r>
          <w:rPr>
            <w:spacing w:val="-5"/>
          </w:rPr>
          <w:t xml:space="preserve"> </w:t>
        </w:r>
        <w:r>
          <w:t>Bach,</w:t>
        </w:r>
        <w:r>
          <w:rPr>
            <w:spacing w:val="-7"/>
          </w:rPr>
          <w:t xml:space="preserve"> </w:t>
        </w:r>
        <w:r>
          <w:t>&amp;</w:t>
        </w:r>
        <w:r>
          <w:rPr>
            <w:spacing w:val="-7"/>
          </w:rPr>
          <w:t xml:space="preserve"> </w:t>
        </w:r>
        <w:proofErr w:type="spellStart"/>
        <w:r>
          <w:t>Leskovec</w:t>
        </w:r>
        <w:proofErr w:type="spellEnd"/>
        <w:r>
          <w:t>,</w:t>
        </w:r>
      </w:hyperlink>
      <w:r>
        <w:rPr>
          <w:spacing w:val="-5"/>
        </w:rPr>
        <w:t xml:space="preserve"> </w:t>
      </w:r>
      <w:hyperlink w:anchor="_bookmark77" w:history="1">
        <w:r>
          <w:t>2016).</w:t>
        </w:r>
      </w:hyperlink>
      <w:r>
        <w:rPr>
          <w:spacing w:val="20"/>
        </w:rPr>
        <w:t xml:space="preserve"> </w:t>
      </w:r>
      <w:r>
        <w:t>Those</w:t>
      </w:r>
      <w:r>
        <w:rPr>
          <w:spacing w:val="-7"/>
        </w:rPr>
        <w:t xml:space="preserve"> </w:t>
      </w:r>
      <w:proofErr w:type="spellStart"/>
      <w:r>
        <w:t>experi</w:t>
      </w:r>
      <w:proofErr w:type="spellEnd"/>
      <w:r>
        <w:t xml:space="preserve">- </w:t>
      </w:r>
      <w:proofErr w:type="spellStart"/>
      <w:r>
        <w:t>ments</w:t>
      </w:r>
      <w:proofErr w:type="spellEnd"/>
      <w:r>
        <w:rPr>
          <w:spacing w:val="-14"/>
        </w:rPr>
        <w:t xml:space="preserve"> </w:t>
      </w:r>
      <w:r>
        <w:t>produce</w:t>
      </w:r>
      <w:r>
        <w:rPr>
          <w:spacing w:val="-14"/>
        </w:rPr>
        <w:t xml:space="preserve"> </w:t>
      </w:r>
      <w:r>
        <w:t>clearly</w:t>
      </w:r>
      <w:r>
        <w:rPr>
          <w:spacing w:val="-14"/>
        </w:rPr>
        <w:t xml:space="preserve"> </w:t>
      </w:r>
      <w:r>
        <w:t>objective</w:t>
      </w:r>
      <w:r>
        <w:rPr>
          <w:spacing w:val="-14"/>
        </w:rPr>
        <w:t xml:space="preserve"> </w:t>
      </w:r>
      <w:r>
        <w:t>recommendations</w:t>
      </w:r>
      <w:r>
        <w:rPr>
          <w:spacing w:val="-14"/>
        </w:rPr>
        <w:t xml:space="preserve"> </w:t>
      </w:r>
      <w:r>
        <w:t>in</w:t>
      </w:r>
      <w:r>
        <w:rPr>
          <w:spacing w:val="-14"/>
        </w:rPr>
        <w:t xml:space="preserve"> </w:t>
      </w:r>
      <w:r>
        <w:t>line</w:t>
      </w:r>
      <w:r>
        <w:rPr>
          <w:spacing w:val="-14"/>
        </w:rPr>
        <w:t xml:space="preserve"> </w:t>
      </w:r>
      <w:r>
        <w:t>with</w:t>
      </w:r>
      <w:r>
        <w:rPr>
          <w:spacing w:val="-14"/>
        </w:rPr>
        <w:t xml:space="preserve"> </w:t>
      </w:r>
      <w:r>
        <w:t>the</w:t>
      </w:r>
      <w:r>
        <w:rPr>
          <w:spacing w:val="-14"/>
        </w:rPr>
        <w:t xml:space="preserve"> </w:t>
      </w:r>
      <w:r>
        <w:t>work</w:t>
      </w:r>
      <w:r>
        <w:rPr>
          <w:spacing w:val="-14"/>
        </w:rPr>
        <w:t xml:space="preserve"> </w:t>
      </w:r>
      <w:r>
        <w:t>of</w:t>
      </w:r>
      <w:r>
        <w:rPr>
          <w:spacing w:val="-14"/>
        </w:rPr>
        <w:t xml:space="preserve"> </w:t>
      </w:r>
      <w:hyperlink w:anchor="_bookmark68" w:history="1">
        <w:r>
          <w:t>(</w:t>
        </w:r>
        <w:proofErr w:type="spellStart"/>
        <w:r>
          <w:t>ElShawi</w:t>
        </w:r>
        <w:proofErr w:type="spellEnd"/>
      </w:hyperlink>
      <w:r>
        <w:t xml:space="preserve"> </w:t>
      </w:r>
      <w:hyperlink w:anchor="_bookmark68" w:history="1">
        <w:r>
          <w:t>et al.,</w:t>
        </w:r>
      </w:hyperlink>
      <w:r>
        <w:t xml:space="preserve"> </w:t>
      </w:r>
      <w:hyperlink w:anchor="_bookmark68" w:history="1">
        <w:r>
          <w:t>2020).</w:t>
        </w:r>
      </w:hyperlink>
      <w:r>
        <w:rPr>
          <w:spacing w:val="40"/>
        </w:rPr>
        <w:t xml:space="preserve"> </w:t>
      </w:r>
      <w:r>
        <w:t>Research into explanations for ML fraud classification often follow a more</w:t>
      </w:r>
      <w:r>
        <w:rPr>
          <w:spacing w:val="-3"/>
        </w:rPr>
        <w:t xml:space="preserve"> </w:t>
      </w:r>
      <w:r>
        <w:t>subjective</w:t>
      </w:r>
      <w:r>
        <w:rPr>
          <w:spacing w:val="-3"/>
        </w:rPr>
        <w:t xml:space="preserve"> </w:t>
      </w:r>
      <w:r>
        <w:t>survey</w:t>
      </w:r>
      <w:r>
        <w:rPr>
          <w:spacing w:val="-3"/>
        </w:rPr>
        <w:t xml:space="preserve"> </w:t>
      </w:r>
      <w:r>
        <w:t>style</w:t>
      </w:r>
      <w:r>
        <w:rPr>
          <w:spacing w:val="-3"/>
        </w:rPr>
        <w:t xml:space="preserve"> </w:t>
      </w:r>
      <w:r>
        <w:t>of</w:t>
      </w:r>
      <w:r>
        <w:rPr>
          <w:spacing w:val="-3"/>
        </w:rPr>
        <w:t xml:space="preserve"> </w:t>
      </w:r>
      <w:r>
        <w:t>experimentation</w:t>
      </w:r>
      <w:r>
        <w:rPr>
          <w:spacing w:val="-3"/>
        </w:rPr>
        <w:t xml:space="preserve"> </w:t>
      </w:r>
      <w:r>
        <w:t>involving</w:t>
      </w:r>
      <w:r>
        <w:rPr>
          <w:spacing w:val="-3"/>
        </w:rPr>
        <w:t xml:space="preserve"> </w:t>
      </w:r>
      <w:r>
        <w:t>the</w:t>
      </w:r>
      <w:r>
        <w:rPr>
          <w:spacing w:val="-3"/>
        </w:rPr>
        <w:t xml:space="preserve"> </w:t>
      </w:r>
      <w:r>
        <w:t>augmentation</w:t>
      </w:r>
      <w:r>
        <w:rPr>
          <w:spacing w:val="-3"/>
        </w:rPr>
        <w:t xml:space="preserve"> </w:t>
      </w:r>
      <w:r>
        <w:t>of</w:t>
      </w:r>
      <w:r>
        <w:rPr>
          <w:spacing w:val="-3"/>
        </w:rPr>
        <w:t xml:space="preserve"> </w:t>
      </w:r>
      <w:r>
        <w:t>hu- man based processes with model explainer outputs.</w:t>
      </w:r>
      <w:r>
        <w:rPr>
          <w:spacing w:val="40"/>
        </w:rPr>
        <w:t xml:space="preserve"> </w:t>
      </w:r>
      <w:r>
        <w:t>On occasion, human bias can adversely</w:t>
      </w:r>
      <w:r>
        <w:rPr>
          <w:spacing w:val="-3"/>
        </w:rPr>
        <w:t xml:space="preserve"> </w:t>
      </w:r>
      <w:r>
        <w:t>impact</w:t>
      </w:r>
      <w:r>
        <w:rPr>
          <w:spacing w:val="-3"/>
        </w:rPr>
        <w:t xml:space="preserve"> </w:t>
      </w:r>
      <w:r>
        <w:t>on</w:t>
      </w:r>
      <w:r>
        <w:rPr>
          <w:spacing w:val="-3"/>
        </w:rPr>
        <w:t xml:space="preserve"> </w:t>
      </w:r>
      <w:r>
        <w:t>the</w:t>
      </w:r>
      <w:r>
        <w:rPr>
          <w:spacing w:val="-3"/>
        </w:rPr>
        <w:t xml:space="preserve"> </w:t>
      </w:r>
      <w:r>
        <w:t>reliability</w:t>
      </w:r>
      <w:r>
        <w:rPr>
          <w:spacing w:val="-3"/>
        </w:rPr>
        <w:t xml:space="preserve"> </w:t>
      </w:r>
      <w:r>
        <w:t>of</w:t>
      </w:r>
      <w:r>
        <w:rPr>
          <w:spacing w:val="-3"/>
        </w:rPr>
        <w:t xml:space="preserve"> </w:t>
      </w:r>
      <w:r>
        <w:t>the</w:t>
      </w:r>
      <w:r>
        <w:rPr>
          <w:spacing w:val="-3"/>
        </w:rPr>
        <w:t xml:space="preserve"> </w:t>
      </w:r>
      <w:r>
        <w:t>interpretation</w:t>
      </w:r>
      <w:r>
        <w:rPr>
          <w:spacing w:val="-3"/>
        </w:rPr>
        <w:t xml:space="preserve"> </w:t>
      </w:r>
      <w:r>
        <w:t>of</w:t>
      </w:r>
      <w:r>
        <w:rPr>
          <w:spacing w:val="-3"/>
        </w:rPr>
        <w:t xml:space="preserve"> </w:t>
      </w:r>
      <w:r>
        <w:t>the</w:t>
      </w:r>
      <w:r>
        <w:rPr>
          <w:spacing w:val="-3"/>
        </w:rPr>
        <w:t xml:space="preserve"> </w:t>
      </w:r>
      <w:r>
        <w:t>ML</w:t>
      </w:r>
      <w:r>
        <w:rPr>
          <w:spacing w:val="-3"/>
        </w:rPr>
        <w:t xml:space="preserve"> </w:t>
      </w:r>
      <w:r>
        <w:t>generated</w:t>
      </w:r>
      <w:r>
        <w:rPr>
          <w:spacing w:val="-3"/>
        </w:rPr>
        <w:t xml:space="preserve"> </w:t>
      </w:r>
      <w:r>
        <w:t xml:space="preserve">model </w:t>
      </w:r>
      <w:r>
        <w:rPr>
          <w:spacing w:val="-4"/>
        </w:rPr>
        <w:t>explanations</w:t>
      </w:r>
      <w:r>
        <w:rPr>
          <w:spacing w:val="-7"/>
        </w:rPr>
        <w:t xml:space="preserve"> </w:t>
      </w:r>
      <w:hyperlink w:anchor="_bookmark76" w:history="1">
        <w:r>
          <w:rPr>
            <w:spacing w:val="-4"/>
          </w:rPr>
          <w:t>(Kaur</w:t>
        </w:r>
        <w:r>
          <w:rPr>
            <w:spacing w:val="-7"/>
          </w:rPr>
          <w:t xml:space="preserve"> </w:t>
        </w:r>
        <w:r>
          <w:rPr>
            <w:spacing w:val="-4"/>
          </w:rPr>
          <w:t>et</w:t>
        </w:r>
        <w:r>
          <w:rPr>
            <w:spacing w:val="-7"/>
          </w:rPr>
          <w:t xml:space="preserve"> </w:t>
        </w:r>
        <w:r>
          <w:rPr>
            <w:spacing w:val="-4"/>
          </w:rPr>
          <w:t>al.,</w:t>
        </w:r>
      </w:hyperlink>
      <w:r>
        <w:rPr>
          <w:spacing w:val="-5"/>
        </w:rPr>
        <w:t xml:space="preserve"> </w:t>
      </w:r>
      <w:hyperlink w:anchor="_bookmark76" w:history="1">
        <w:r>
          <w:rPr>
            <w:spacing w:val="-4"/>
          </w:rPr>
          <w:t>2020).</w:t>
        </w:r>
      </w:hyperlink>
      <w:r>
        <w:rPr>
          <w:spacing w:val="19"/>
        </w:rPr>
        <w:t xml:space="preserve"> </w:t>
      </w:r>
      <w:r>
        <w:rPr>
          <w:spacing w:val="-4"/>
        </w:rPr>
        <w:t>This</w:t>
      </w:r>
      <w:r>
        <w:rPr>
          <w:spacing w:val="-7"/>
        </w:rPr>
        <w:t xml:space="preserve"> </w:t>
      </w:r>
      <w:r>
        <w:rPr>
          <w:spacing w:val="-4"/>
        </w:rPr>
        <w:t>dissertation</w:t>
      </w:r>
      <w:r>
        <w:rPr>
          <w:spacing w:val="-7"/>
        </w:rPr>
        <w:t xml:space="preserve"> </w:t>
      </w:r>
      <w:r>
        <w:rPr>
          <w:spacing w:val="-4"/>
        </w:rPr>
        <w:t>will</w:t>
      </w:r>
      <w:r>
        <w:rPr>
          <w:spacing w:val="-7"/>
        </w:rPr>
        <w:t xml:space="preserve"> </w:t>
      </w:r>
      <w:r>
        <w:rPr>
          <w:spacing w:val="-4"/>
        </w:rPr>
        <w:t>follow</w:t>
      </w:r>
      <w:r>
        <w:rPr>
          <w:spacing w:val="-7"/>
        </w:rPr>
        <w:t xml:space="preserve"> </w:t>
      </w:r>
      <w:r>
        <w:rPr>
          <w:spacing w:val="-4"/>
        </w:rPr>
        <w:t>in</w:t>
      </w:r>
      <w:r>
        <w:rPr>
          <w:spacing w:val="-7"/>
        </w:rPr>
        <w:t xml:space="preserve"> </w:t>
      </w:r>
      <w:r>
        <w:rPr>
          <w:spacing w:val="-4"/>
        </w:rPr>
        <w:t>the</w:t>
      </w:r>
      <w:r>
        <w:rPr>
          <w:spacing w:val="-7"/>
        </w:rPr>
        <w:t xml:space="preserve"> </w:t>
      </w:r>
      <w:r>
        <w:rPr>
          <w:spacing w:val="-4"/>
        </w:rPr>
        <w:t>steps</w:t>
      </w:r>
      <w:r>
        <w:rPr>
          <w:spacing w:val="-7"/>
        </w:rPr>
        <w:t xml:space="preserve"> </w:t>
      </w:r>
      <w:r>
        <w:rPr>
          <w:spacing w:val="-4"/>
        </w:rPr>
        <w:t>of</w:t>
      </w:r>
      <w:r>
        <w:rPr>
          <w:spacing w:val="-7"/>
        </w:rPr>
        <w:t xml:space="preserve"> </w:t>
      </w:r>
      <w:r>
        <w:rPr>
          <w:spacing w:val="-4"/>
        </w:rPr>
        <w:t>earlier</w:t>
      </w:r>
      <w:r>
        <w:rPr>
          <w:spacing w:val="-7"/>
        </w:rPr>
        <w:t xml:space="preserve"> </w:t>
      </w:r>
      <w:r>
        <w:rPr>
          <w:spacing w:val="-4"/>
        </w:rPr>
        <w:t xml:space="preserve">re- </w:t>
      </w:r>
      <w:r>
        <w:rPr>
          <w:spacing w:val="-6"/>
        </w:rPr>
        <w:t xml:space="preserve">search that only use non-human, programmatic experiments with quantifiable metrics </w:t>
      </w:r>
      <w:hyperlink w:anchor="_bookmark67" w:history="1">
        <w:r>
          <w:rPr>
            <w:spacing w:val="-4"/>
          </w:rPr>
          <w:t>(</w:t>
        </w:r>
        <w:proofErr w:type="spellStart"/>
        <w:r>
          <w:rPr>
            <w:spacing w:val="-4"/>
          </w:rPr>
          <w:t>Darias</w:t>
        </w:r>
        <w:proofErr w:type="spellEnd"/>
        <w:r>
          <w:rPr>
            <w:spacing w:val="-4"/>
          </w:rPr>
          <w:t>, Caro-</w:t>
        </w:r>
        <w:proofErr w:type="spellStart"/>
        <w:r>
          <w:rPr>
            <w:spacing w:val="-4"/>
          </w:rPr>
          <w:t>Mart´ınez</w:t>
        </w:r>
        <w:proofErr w:type="spellEnd"/>
        <w:r>
          <w:rPr>
            <w:spacing w:val="-4"/>
          </w:rPr>
          <w:t xml:space="preserve">, </w:t>
        </w:r>
        <w:proofErr w:type="spellStart"/>
        <w:r>
          <w:rPr>
            <w:spacing w:val="-4"/>
          </w:rPr>
          <w:t>D´ıaz-Agudo</w:t>
        </w:r>
        <w:proofErr w:type="spellEnd"/>
        <w:r>
          <w:rPr>
            <w:spacing w:val="-4"/>
          </w:rPr>
          <w:t xml:space="preserve">, &amp; </w:t>
        </w:r>
        <w:proofErr w:type="spellStart"/>
        <w:r>
          <w:rPr>
            <w:spacing w:val="-4"/>
          </w:rPr>
          <w:t>Recio</w:t>
        </w:r>
        <w:proofErr w:type="spellEnd"/>
        <w:r>
          <w:rPr>
            <w:spacing w:val="-4"/>
          </w:rPr>
          <w:t>-Garcia,</w:t>
        </w:r>
      </w:hyperlink>
      <w:r>
        <w:rPr>
          <w:spacing w:val="-4"/>
        </w:rPr>
        <w:t xml:space="preserve"> </w:t>
      </w:r>
      <w:hyperlink w:anchor="_bookmark67" w:history="1">
        <w:r>
          <w:rPr>
            <w:spacing w:val="-4"/>
          </w:rPr>
          <w:t>2022)</w:t>
        </w:r>
      </w:hyperlink>
      <w:r>
        <w:rPr>
          <w:spacing w:val="-4"/>
        </w:rPr>
        <w:t xml:space="preserve"> and tests for statistical </w:t>
      </w:r>
      <w:r>
        <w:t xml:space="preserve">significance </w:t>
      </w:r>
      <w:hyperlink w:anchor="_bookmark69" w:history="1">
        <w:r>
          <w:t xml:space="preserve">(Evans, </w:t>
        </w:r>
        <w:proofErr w:type="spellStart"/>
        <w:r>
          <w:t>Xue</w:t>
        </w:r>
        <w:proofErr w:type="spellEnd"/>
        <w:r>
          <w:t>, &amp; Zhang,</w:t>
        </w:r>
      </w:hyperlink>
      <w:r>
        <w:t xml:space="preserve"> </w:t>
      </w:r>
      <w:hyperlink w:anchor="_bookmark69" w:history="1">
        <w:r>
          <w:t>2019).</w:t>
        </w:r>
      </w:hyperlink>
    </w:p>
    <w:p w14:paraId="5704A899" w14:textId="77777777" w:rsidR="00371737" w:rsidRDefault="00371737">
      <w:pPr>
        <w:spacing w:line="381" w:lineRule="auto"/>
        <w:jc w:val="both"/>
        <w:sectPr w:rsidR="00371737" w:rsidSect="00FA1DAD">
          <w:headerReference w:type="default" r:id="rId18"/>
          <w:footerReference w:type="default" r:id="rId19"/>
          <w:pgSz w:w="12240" w:h="15840"/>
          <w:pgMar w:top="1300" w:right="1480" w:bottom="980" w:left="1700" w:header="805" w:footer="799" w:gutter="0"/>
          <w:cols w:space="720"/>
        </w:sectPr>
      </w:pPr>
    </w:p>
    <w:p w14:paraId="68C4DC75" w14:textId="77777777" w:rsidR="00371737" w:rsidRDefault="00000000">
      <w:pPr>
        <w:pStyle w:val="BodyText"/>
        <w:spacing w:before="128" w:line="381" w:lineRule="auto"/>
        <w:ind w:left="114" w:right="216" w:firstLine="351"/>
        <w:jc w:val="both"/>
      </w:pPr>
      <w:r>
        <w:rPr>
          <w:spacing w:val="-8"/>
        </w:rPr>
        <w:lastRenderedPageBreak/>
        <w:t>The</w:t>
      </w:r>
      <w:r>
        <w:rPr>
          <w:spacing w:val="-1"/>
        </w:rPr>
        <w:t xml:space="preserve"> </w:t>
      </w:r>
      <w:r>
        <w:rPr>
          <w:spacing w:val="-8"/>
        </w:rPr>
        <w:t>methodology</w:t>
      </w:r>
      <w:r>
        <w:t xml:space="preserve"> </w:t>
      </w:r>
      <w:r>
        <w:rPr>
          <w:spacing w:val="-8"/>
        </w:rPr>
        <w:t>for</w:t>
      </w:r>
      <w:r>
        <w:t xml:space="preserve"> </w:t>
      </w:r>
      <w:r>
        <w:rPr>
          <w:spacing w:val="-8"/>
        </w:rPr>
        <w:t>this</w:t>
      </w:r>
      <w:r>
        <w:rPr>
          <w:spacing w:val="-1"/>
        </w:rPr>
        <w:t xml:space="preserve"> </w:t>
      </w:r>
      <w:r>
        <w:rPr>
          <w:spacing w:val="-8"/>
        </w:rPr>
        <w:t>paper’s</w:t>
      </w:r>
      <w:r>
        <w:rPr>
          <w:spacing w:val="-1"/>
        </w:rPr>
        <w:t xml:space="preserve"> </w:t>
      </w:r>
      <w:r>
        <w:rPr>
          <w:spacing w:val="-8"/>
        </w:rPr>
        <w:t>experiments</w:t>
      </w:r>
      <w:r>
        <w:rPr>
          <w:spacing w:val="-1"/>
        </w:rPr>
        <w:t xml:space="preserve"> </w:t>
      </w:r>
      <w:r>
        <w:rPr>
          <w:spacing w:val="-8"/>
        </w:rPr>
        <w:t>are</w:t>
      </w:r>
      <w:r>
        <w:rPr>
          <w:spacing w:val="-1"/>
        </w:rPr>
        <w:t xml:space="preserve"> </w:t>
      </w:r>
      <w:r>
        <w:rPr>
          <w:spacing w:val="-8"/>
        </w:rPr>
        <w:t>based</w:t>
      </w:r>
      <w:r>
        <w:t xml:space="preserve"> </w:t>
      </w:r>
      <w:r>
        <w:rPr>
          <w:spacing w:val="-8"/>
        </w:rPr>
        <w:t>heavily</w:t>
      </w:r>
      <w:r>
        <w:t xml:space="preserve"> </w:t>
      </w:r>
      <w:r>
        <w:rPr>
          <w:spacing w:val="-8"/>
        </w:rPr>
        <w:t>on</w:t>
      </w:r>
      <w:r>
        <w:t xml:space="preserve"> </w:t>
      </w:r>
      <w:r>
        <w:rPr>
          <w:spacing w:val="-8"/>
        </w:rPr>
        <w:t>the</w:t>
      </w:r>
      <w:r>
        <w:rPr>
          <w:spacing w:val="-1"/>
        </w:rPr>
        <w:t xml:space="preserve"> </w:t>
      </w:r>
      <w:r>
        <w:rPr>
          <w:spacing w:val="-8"/>
        </w:rPr>
        <w:t>2020</w:t>
      </w:r>
      <w:r>
        <w:rPr>
          <w:spacing w:val="-1"/>
        </w:rPr>
        <w:t xml:space="preserve"> </w:t>
      </w:r>
      <w:r>
        <w:rPr>
          <w:spacing w:val="-8"/>
        </w:rPr>
        <w:t xml:space="preserve">health- </w:t>
      </w:r>
      <w:r>
        <w:rPr>
          <w:spacing w:val="-2"/>
        </w:rPr>
        <w:t>care</w:t>
      </w:r>
      <w:r>
        <w:rPr>
          <w:spacing w:val="-8"/>
        </w:rPr>
        <w:t xml:space="preserve"> </w:t>
      </w:r>
      <w:r>
        <w:rPr>
          <w:spacing w:val="-2"/>
        </w:rPr>
        <w:t>XAI</w:t>
      </w:r>
      <w:r>
        <w:rPr>
          <w:spacing w:val="-8"/>
        </w:rPr>
        <w:t xml:space="preserve"> </w:t>
      </w:r>
      <w:r>
        <w:rPr>
          <w:spacing w:val="-2"/>
        </w:rPr>
        <w:t>research</w:t>
      </w:r>
      <w:r>
        <w:rPr>
          <w:spacing w:val="-8"/>
        </w:rPr>
        <w:t xml:space="preserve"> </w:t>
      </w:r>
      <w:r>
        <w:rPr>
          <w:spacing w:val="-2"/>
        </w:rPr>
        <w:t>by</w:t>
      </w:r>
      <w:r>
        <w:rPr>
          <w:spacing w:val="-8"/>
        </w:rPr>
        <w:t xml:space="preserve"> </w:t>
      </w:r>
      <w:proofErr w:type="spellStart"/>
      <w:r>
        <w:rPr>
          <w:spacing w:val="-2"/>
        </w:rPr>
        <w:t>Elshawi</w:t>
      </w:r>
      <w:proofErr w:type="spellEnd"/>
      <w:r>
        <w:rPr>
          <w:spacing w:val="-8"/>
        </w:rPr>
        <w:t xml:space="preserve"> </w:t>
      </w:r>
      <w:r>
        <w:rPr>
          <w:spacing w:val="-2"/>
        </w:rPr>
        <w:t>et</w:t>
      </w:r>
      <w:r>
        <w:rPr>
          <w:spacing w:val="-8"/>
        </w:rPr>
        <w:t xml:space="preserve"> </w:t>
      </w:r>
      <w:r>
        <w:rPr>
          <w:spacing w:val="-2"/>
        </w:rPr>
        <w:t>al,</w:t>
      </w:r>
      <w:r>
        <w:rPr>
          <w:spacing w:val="-7"/>
        </w:rPr>
        <w:t xml:space="preserve"> </w:t>
      </w:r>
      <w:r>
        <w:rPr>
          <w:spacing w:val="-2"/>
        </w:rPr>
        <w:t>but</w:t>
      </w:r>
      <w:r>
        <w:rPr>
          <w:spacing w:val="-8"/>
        </w:rPr>
        <w:t xml:space="preserve"> </w:t>
      </w:r>
      <w:r>
        <w:rPr>
          <w:spacing w:val="-2"/>
        </w:rPr>
        <w:t>also</w:t>
      </w:r>
      <w:r>
        <w:rPr>
          <w:spacing w:val="-8"/>
        </w:rPr>
        <w:t xml:space="preserve"> </w:t>
      </w:r>
      <w:r>
        <w:rPr>
          <w:spacing w:val="-2"/>
        </w:rPr>
        <w:t>take</w:t>
      </w:r>
      <w:r>
        <w:rPr>
          <w:spacing w:val="-8"/>
        </w:rPr>
        <w:t xml:space="preserve"> </w:t>
      </w:r>
      <w:r>
        <w:rPr>
          <w:spacing w:val="-2"/>
        </w:rPr>
        <w:t>inspiration</w:t>
      </w:r>
      <w:r>
        <w:rPr>
          <w:spacing w:val="-8"/>
        </w:rPr>
        <w:t xml:space="preserve"> </w:t>
      </w:r>
      <w:r>
        <w:rPr>
          <w:spacing w:val="-2"/>
        </w:rPr>
        <w:t>from</w:t>
      </w:r>
      <w:r>
        <w:rPr>
          <w:spacing w:val="-8"/>
        </w:rPr>
        <w:t xml:space="preserve"> </w:t>
      </w:r>
      <w:r>
        <w:rPr>
          <w:spacing w:val="-2"/>
        </w:rPr>
        <w:t>the</w:t>
      </w:r>
      <w:r>
        <w:rPr>
          <w:spacing w:val="-8"/>
        </w:rPr>
        <w:t xml:space="preserve"> </w:t>
      </w:r>
      <w:r>
        <w:rPr>
          <w:spacing w:val="-2"/>
        </w:rPr>
        <w:t>anomaly</w:t>
      </w:r>
      <w:r>
        <w:rPr>
          <w:spacing w:val="-8"/>
        </w:rPr>
        <w:t xml:space="preserve"> </w:t>
      </w:r>
      <w:proofErr w:type="spellStart"/>
      <w:r>
        <w:rPr>
          <w:spacing w:val="-2"/>
        </w:rPr>
        <w:t>detec</w:t>
      </w:r>
      <w:proofErr w:type="spellEnd"/>
      <w:r>
        <w:rPr>
          <w:spacing w:val="-2"/>
        </w:rPr>
        <w:t xml:space="preserve">- </w:t>
      </w:r>
      <w:proofErr w:type="spellStart"/>
      <w:r>
        <w:rPr>
          <w:spacing w:val="-4"/>
        </w:rPr>
        <w:t>tion</w:t>
      </w:r>
      <w:proofErr w:type="spellEnd"/>
      <w:r>
        <w:rPr>
          <w:spacing w:val="-9"/>
        </w:rPr>
        <w:t xml:space="preserve"> </w:t>
      </w:r>
      <w:r>
        <w:rPr>
          <w:spacing w:val="-4"/>
        </w:rPr>
        <w:t>framework</w:t>
      </w:r>
      <w:r>
        <w:rPr>
          <w:spacing w:val="-9"/>
        </w:rPr>
        <w:t xml:space="preserve"> </w:t>
      </w:r>
      <w:r>
        <w:rPr>
          <w:spacing w:val="-4"/>
        </w:rPr>
        <w:t>for</w:t>
      </w:r>
      <w:r>
        <w:rPr>
          <w:spacing w:val="-9"/>
        </w:rPr>
        <w:t xml:space="preserve"> </w:t>
      </w:r>
      <w:proofErr w:type="spellStart"/>
      <w:r>
        <w:rPr>
          <w:spacing w:val="-4"/>
        </w:rPr>
        <w:t>explainability</w:t>
      </w:r>
      <w:proofErr w:type="spellEnd"/>
      <w:r>
        <w:rPr>
          <w:spacing w:val="-9"/>
        </w:rPr>
        <w:t xml:space="preserve"> </w:t>
      </w:r>
      <w:r>
        <w:rPr>
          <w:spacing w:val="-4"/>
        </w:rPr>
        <w:t>created</w:t>
      </w:r>
      <w:r>
        <w:rPr>
          <w:spacing w:val="-9"/>
        </w:rPr>
        <w:t xml:space="preserve"> </w:t>
      </w:r>
      <w:r>
        <w:rPr>
          <w:spacing w:val="-4"/>
        </w:rPr>
        <w:t>by</w:t>
      </w:r>
      <w:r>
        <w:rPr>
          <w:spacing w:val="-9"/>
        </w:rPr>
        <w:t xml:space="preserve"> </w:t>
      </w:r>
      <w:hyperlink w:anchor="_bookmark85" w:history="1">
        <w:r>
          <w:rPr>
            <w:spacing w:val="-4"/>
          </w:rPr>
          <w:t>(Nguyen</w:t>
        </w:r>
        <w:r>
          <w:rPr>
            <w:spacing w:val="-9"/>
          </w:rPr>
          <w:t xml:space="preserve"> </w:t>
        </w:r>
        <w:r>
          <w:rPr>
            <w:spacing w:val="-4"/>
          </w:rPr>
          <w:t>et</w:t>
        </w:r>
        <w:r>
          <w:rPr>
            <w:spacing w:val="-9"/>
          </w:rPr>
          <w:t xml:space="preserve"> </w:t>
        </w:r>
        <w:r>
          <w:rPr>
            <w:spacing w:val="-4"/>
          </w:rPr>
          <w:t>al.,</w:t>
        </w:r>
      </w:hyperlink>
      <w:r>
        <w:rPr>
          <w:spacing w:val="-7"/>
        </w:rPr>
        <w:t xml:space="preserve"> </w:t>
      </w:r>
      <w:hyperlink w:anchor="_bookmark85" w:history="1">
        <w:r>
          <w:rPr>
            <w:spacing w:val="-4"/>
          </w:rPr>
          <w:t>2023)</w:t>
        </w:r>
      </w:hyperlink>
      <w:r>
        <w:rPr>
          <w:spacing w:val="-9"/>
        </w:rPr>
        <w:t xml:space="preserve"> </w:t>
      </w:r>
      <w:r>
        <w:rPr>
          <w:spacing w:val="-4"/>
        </w:rPr>
        <w:t>and</w:t>
      </w:r>
      <w:r>
        <w:rPr>
          <w:spacing w:val="-9"/>
        </w:rPr>
        <w:t xml:space="preserve"> </w:t>
      </w:r>
      <w:r>
        <w:rPr>
          <w:spacing w:val="-4"/>
        </w:rPr>
        <w:t>XAI</w:t>
      </w:r>
      <w:r>
        <w:rPr>
          <w:spacing w:val="-9"/>
        </w:rPr>
        <w:t xml:space="preserve"> </w:t>
      </w:r>
      <w:r>
        <w:rPr>
          <w:spacing w:val="-4"/>
        </w:rPr>
        <w:t>time</w:t>
      </w:r>
      <w:r>
        <w:rPr>
          <w:spacing w:val="-10"/>
        </w:rPr>
        <w:t xml:space="preserve"> </w:t>
      </w:r>
      <w:r>
        <w:rPr>
          <w:spacing w:val="-4"/>
        </w:rPr>
        <w:t xml:space="preserve">series </w:t>
      </w:r>
      <w:r>
        <w:t>results</w:t>
      </w:r>
      <w:r>
        <w:rPr>
          <w:spacing w:val="-9"/>
        </w:rPr>
        <w:t xml:space="preserve"> </w:t>
      </w:r>
      <w:r>
        <w:t>produced</w:t>
      </w:r>
      <w:r>
        <w:rPr>
          <w:spacing w:val="-9"/>
        </w:rPr>
        <w:t xml:space="preserve"> </w:t>
      </w:r>
      <w:r>
        <w:t>by</w:t>
      </w:r>
      <w:r>
        <w:rPr>
          <w:spacing w:val="-9"/>
        </w:rPr>
        <w:t xml:space="preserve"> </w:t>
      </w:r>
      <w:hyperlink w:anchor="_bookmark92" w:history="1">
        <w:r>
          <w:t>(Schlegel,</w:t>
        </w:r>
        <w:r>
          <w:rPr>
            <w:spacing w:val="-9"/>
          </w:rPr>
          <w:t xml:space="preserve"> </w:t>
        </w:r>
        <w:proofErr w:type="spellStart"/>
        <w:r>
          <w:t>Arnout</w:t>
        </w:r>
        <w:proofErr w:type="spellEnd"/>
        <w:r>
          <w:t>,</w:t>
        </w:r>
        <w:r>
          <w:rPr>
            <w:spacing w:val="-9"/>
          </w:rPr>
          <w:t xml:space="preserve"> </w:t>
        </w:r>
        <w:r>
          <w:t>El-</w:t>
        </w:r>
        <w:proofErr w:type="spellStart"/>
        <w:r>
          <w:t>Assady</w:t>
        </w:r>
        <w:proofErr w:type="spellEnd"/>
        <w:r>
          <w:t>,</w:t>
        </w:r>
        <w:r>
          <w:rPr>
            <w:spacing w:val="-9"/>
          </w:rPr>
          <w:t xml:space="preserve"> </w:t>
        </w:r>
        <w:proofErr w:type="spellStart"/>
        <w:r>
          <w:t>Oelke</w:t>
        </w:r>
        <w:proofErr w:type="spellEnd"/>
        <w:r>
          <w:t>,</w:t>
        </w:r>
        <w:r>
          <w:rPr>
            <w:spacing w:val="-9"/>
          </w:rPr>
          <w:t xml:space="preserve"> </w:t>
        </w:r>
        <w:r>
          <w:t>&amp;</w:t>
        </w:r>
        <w:r>
          <w:rPr>
            <w:spacing w:val="-9"/>
          </w:rPr>
          <w:t xml:space="preserve"> </w:t>
        </w:r>
        <w:proofErr w:type="spellStart"/>
        <w:r>
          <w:t>Keim</w:t>
        </w:r>
        <w:proofErr w:type="spellEnd"/>
        <w:r>
          <w:t>,</w:t>
        </w:r>
      </w:hyperlink>
      <w:r>
        <w:rPr>
          <w:spacing w:val="-9"/>
        </w:rPr>
        <w:t xml:space="preserve"> </w:t>
      </w:r>
      <w:hyperlink w:anchor="_bookmark92" w:history="1">
        <w:r>
          <w:t>2019),</w:t>
        </w:r>
      </w:hyperlink>
      <w:r>
        <w:rPr>
          <w:spacing w:val="-9"/>
        </w:rPr>
        <w:t xml:space="preserve"> </w:t>
      </w:r>
      <w:r>
        <w:t>both</w:t>
      </w:r>
      <w:r>
        <w:rPr>
          <w:spacing w:val="-9"/>
        </w:rPr>
        <w:t xml:space="preserve"> </w:t>
      </w:r>
      <w:r>
        <w:t>using SHAP and LIME explainer outputs.</w:t>
      </w:r>
      <w:r>
        <w:rPr>
          <w:spacing w:val="40"/>
        </w:rPr>
        <w:t xml:space="preserve"> </w:t>
      </w:r>
      <w:r>
        <w:t xml:space="preserve">A further bespoke framework can be seen in </w:t>
      </w:r>
      <w:r>
        <w:rPr>
          <w:spacing w:val="-4"/>
        </w:rPr>
        <w:t>research</w:t>
      </w:r>
      <w:r>
        <w:rPr>
          <w:spacing w:val="-5"/>
        </w:rPr>
        <w:t xml:space="preserve"> </w:t>
      </w:r>
      <w:r>
        <w:rPr>
          <w:spacing w:val="-4"/>
        </w:rPr>
        <w:t>by</w:t>
      </w:r>
      <w:r>
        <w:rPr>
          <w:spacing w:val="-5"/>
        </w:rPr>
        <w:t xml:space="preserve"> </w:t>
      </w:r>
      <w:hyperlink w:anchor="_bookmark81" w:history="1">
        <w:r>
          <w:rPr>
            <w:spacing w:val="-4"/>
          </w:rPr>
          <w:t>(Moreira</w:t>
        </w:r>
        <w:r>
          <w:rPr>
            <w:spacing w:val="-5"/>
          </w:rPr>
          <w:t xml:space="preserve"> </w:t>
        </w:r>
        <w:r>
          <w:rPr>
            <w:spacing w:val="-4"/>
          </w:rPr>
          <w:t>et</w:t>
        </w:r>
        <w:r>
          <w:rPr>
            <w:spacing w:val="-5"/>
          </w:rPr>
          <w:t xml:space="preserve"> </w:t>
        </w:r>
        <w:r>
          <w:rPr>
            <w:spacing w:val="-4"/>
          </w:rPr>
          <w:t>al.,</w:t>
        </w:r>
      </w:hyperlink>
      <w:r>
        <w:rPr>
          <w:spacing w:val="-5"/>
        </w:rPr>
        <w:t xml:space="preserve"> </w:t>
      </w:r>
      <w:hyperlink w:anchor="_bookmark81" w:history="1">
        <w:r>
          <w:rPr>
            <w:spacing w:val="-4"/>
          </w:rPr>
          <w:t>2020)</w:t>
        </w:r>
      </w:hyperlink>
      <w:r>
        <w:rPr>
          <w:spacing w:val="-5"/>
        </w:rPr>
        <w:t xml:space="preserve"> </w:t>
      </w:r>
      <w:r>
        <w:rPr>
          <w:spacing w:val="-4"/>
        </w:rPr>
        <w:t>using</w:t>
      </w:r>
      <w:r>
        <w:rPr>
          <w:spacing w:val="-5"/>
        </w:rPr>
        <w:t xml:space="preserve"> </w:t>
      </w:r>
      <w:r>
        <w:rPr>
          <w:spacing w:val="-4"/>
        </w:rPr>
        <w:t>local</w:t>
      </w:r>
      <w:r>
        <w:rPr>
          <w:spacing w:val="-5"/>
        </w:rPr>
        <w:t xml:space="preserve"> </w:t>
      </w:r>
      <w:r>
        <w:rPr>
          <w:spacing w:val="-4"/>
        </w:rPr>
        <w:t>explanations</w:t>
      </w:r>
      <w:r>
        <w:rPr>
          <w:spacing w:val="-5"/>
        </w:rPr>
        <w:t xml:space="preserve"> </w:t>
      </w:r>
      <w:r>
        <w:rPr>
          <w:spacing w:val="-4"/>
        </w:rPr>
        <w:t>also</w:t>
      </w:r>
      <w:r>
        <w:rPr>
          <w:spacing w:val="-5"/>
        </w:rPr>
        <w:t xml:space="preserve"> </w:t>
      </w:r>
      <w:r>
        <w:rPr>
          <w:spacing w:val="-4"/>
        </w:rPr>
        <w:t>generated</w:t>
      </w:r>
      <w:r>
        <w:rPr>
          <w:spacing w:val="-5"/>
        </w:rPr>
        <w:t xml:space="preserve"> </w:t>
      </w:r>
      <w:r>
        <w:rPr>
          <w:spacing w:val="-4"/>
        </w:rPr>
        <w:t>with</w:t>
      </w:r>
      <w:r>
        <w:rPr>
          <w:spacing w:val="-5"/>
        </w:rPr>
        <w:t xml:space="preserve"> </w:t>
      </w:r>
      <w:r>
        <w:rPr>
          <w:spacing w:val="-4"/>
        </w:rPr>
        <w:t xml:space="preserve">SHAP, </w:t>
      </w:r>
      <w:r>
        <w:t>LIME and Counterfactual techniques.</w:t>
      </w:r>
    </w:p>
    <w:p w14:paraId="634A5D67" w14:textId="77777777" w:rsidR="00371737" w:rsidRDefault="00000000">
      <w:pPr>
        <w:pStyle w:val="BodyText"/>
        <w:spacing w:line="381" w:lineRule="auto"/>
        <w:ind w:left="114" w:right="216" w:firstLine="351"/>
        <w:jc w:val="both"/>
      </w:pPr>
      <w:r>
        <w:t xml:space="preserve">The use of statistical significant tests, which form the basis of the experiment </w:t>
      </w:r>
      <w:r>
        <w:rPr>
          <w:spacing w:val="-4"/>
        </w:rPr>
        <w:t>assessments</w:t>
      </w:r>
      <w:r>
        <w:rPr>
          <w:spacing w:val="-11"/>
        </w:rPr>
        <w:t xml:space="preserve"> </w:t>
      </w:r>
      <w:r>
        <w:rPr>
          <w:spacing w:val="-4"/>
        </w:rPr>
        <w:t>in</w:t>
      </w:r>
      <w:r>
        <w:rPr>
          <w:spacing w:val="-10"/>
        </w:rPr>
        <w:t xml:space="preserve"> </w:t>
      </w:r>
      <w:r>
        <w:rPr>
          <w:spacing w:val="-4"/>
        </w:rPr>
        <w:t>Section</w:t>
      </w:r>
      <w:r>
        <w:rPr>
          <w:spacing w:val="-11"/>
        </w:rPr>
        <w:t xml:space="preserve"> </w:t>
      </w:r>
      <w:hyperlink w:anchor="_bookmark43" w:history="1">
        <w:r>
          <w:rPr>
            <w:spacing w:val="-4"/>
          </w:rPr>
          <w:t>4.2</w:t>
        </w:r>
      </w:hyperlink>
      <w:r>
        <w:rPr>
          <w:spacing w:val="-10"/>
        </w:rPr>
        <w:t xml:space="preserve"> </w:t>
      </w:r>
      <w:r>
        <w:rPr>
          <w:spacing w:val="-4"/>
        </w:rPr>
        <w:t>of</w:t>
      </w:r>
      <w:r>
        <w:rPr>
          <w:spacing w:val="-11"/>
        </w:rPr>
        <w:t xml:space="preserve"> </w:t>
      </w:r>
      <w:r>
        <w:rPr>
          <w:spacing w:val="-4"/>
        </w:rPr>
        <w:t>this</w:t>
      </w:r>
      <w:r>
        <w:rPr>
          <w:spacing w:val="-10"/>
        </w:rPr>
        <w:t xml:space="preserve"> </w:t>
      </w:r>
      <w:r>
        <w:rPr>
          <w:spacing w:val="-4"/>
        </w:rPr>
        <w:t>paper,</w:t>
      </w:r>
      <w:r>
        <w:rPr>
          <w:spacing w:val="-11"/>
        </w:rPr>
        <w:t xml:space="preserve"> </w:t>
      </w:r>
      <w:r>
        <w:rPr>
          <w:spacing w:val="-4"/>
        </w:rPr>
        <w:t>follow</w:t>
      </w:r>
      <w:r>
        <w:rPr>
          <w:spacing w:val="-10"/>
        </w:rPr>
        <w:t xml:space="preserve"> </w:t>
      </w:r>
      <w:r>
        <w:rPr>
          <w:spacing w:val="-4"/>
        </w:rPr>
        <w:t>the</w:t>
      </w:r>
      <w:r>
        <w:rPr>
          <w:spacing w:val="-11"/>
        </w:rPr>
        <w:t xml:space="preserve"> </w:t>
      </w:r>
      <w:r>
        <w:rPr>
          <w:spacing w:val="-4"/>
        </w:rPr>
        <w:t>ML</w:t>
      </w:r>
      <w:r>
        <w:rPr>
          <w:spacing w:val="-10"/>
        </w:rPr>
        <w:t xml:space="preserve"> </w:t>
      </w:r>
      <w:r>
        <w:rPr>
          <w:spacing w:val="-4"/>
        </w:rPr>
        <w:t>evaluation</w:t>
      </w:r>
      <w:r>
        <w:rPr>
          <w:spacing w:val="-11"/>
        </w:rPr>
        <w:t xml:space="preserve"> </w:t>
      </w:r>
      <w:r>
        <w:rPr>
          <w:spacing w:val="-4"/>
        </w:rPr>
        <w:t>processes</w:t>
      </w:r>
      <w:r>
        <w:rPr>
          <w:spacing w:val="-10"/>
        </w:rPr>
        <w:t xml:space="preserve"> </w:t>
      </w:r>
      <w:r>
        <w:rPr>
          <w:spacing w:val="-4"/>
        </w:rPr>
        <w:t xml:space="preserve">described </w:t>
      </w:r>
      <w:r>
        <w:t xml:space="preserve">by </w:t>
      </w:r>
      <w:hyperlink w:anchor="_bookmark71" w:history="1">
        <w:r>
          <w:t>(Hanafy &amp; Ming,</w:t>
        </w:r>
      </w:hyperlink>
      <w:r>
        <w:t xml:space="preserve"> </w:t>
      </w:r>
      <w:hyperlink w:anchor="_bookmark71" w:history="1">
        <w:r>
          <w:t>2022).</w:t>
        </w:r>
      </w:hyperlink>
    </w:p>
    <w:p w14:paraId="36EE1DA6" w14:textId="77777777" w:rsidR="00371737" w:rsidRDefault="00000000">
      <w:pPr>
        <w:pStyle w:val="BodyText"/>
        <w:spacing w:line="381" w:lineRule="auto"/>
        <w:ind w:left="114" w:right="219" w:firstLine="351"/>
        <w:jc w:val="both"/>
      </w:pPr>
      <w:r>
        <w:rPr>
          <w:spacing w:val="-6"/>
        </w:rPr>
        <w:t>The</w:t>
      </w:r>
      <w:r>
        <w:rPr>
          <w:spacing w:val="-8"/>
        </w:rPr>
        <w:t xml:space="preserve"> </w:t>
      </w:r>
      <w:r>
        <w:rPr>
          <w:spacing w:val="-6"/>
        </w:rPr>
        <w:t>metrics</w:t>
      </w:r>
      <w:r>
        <w:rPr>
          <w:spacing w:val="-8"/>
        </w:rPr>
        <w:t xml:space="preserve"> </w:t>
      </w:r>
      <w:r>
        <w:rPr>
          <w:spacing w:val="-6"/>
        </w:rPr>
        <w:t>described</w:t>
      </w:r>
      <w:r>
        <w:rPr>
          <w:spacing w:val="-8"/>
        </w:rPr>
        <w:t xml:space="preserve"> </w:t>
      </w:r>
      <w:r>
        <w:rPr>
          <w:spacing w:val="-6"/>
        </w:rPr>
        <w:t>in</w:t>
      </w:r>
      <w:r>
        <w:rPr>
          <w:spacing w:val="-8"/>
        </w:rPr>
        <w:t xml:space="preserve"> </w:t>
      </w:r>
      <w:r>
        <w:rPr>
          <w:spacing w:val="-6"/>
        </w:rPr>
        <w:t>Section</w:t>
      </w:r>
      <w:r>
        <w:rPr>
          <w:spacing w:val="-8"/>
        </w:rPr>
        <w:t xml:space="preserve"> </w:t>
      </w:r>
      <w:hyperlink w:anchor="_bookmark35" w:history="1">
        <w:r>
          <w:rPr>
            <w:spacing w:val="-6"/>
          </w:rPr>
          <w:t>3.2.4</w:t>
        </w:r>
      </w:hyperlink>
      <w:r>
        <w:rPr>
          <w:spacing w:val="-8"/>
        </w:rPr>
        <w:t xml:space="preserve"> </w:t>
      </w:r>
      <w:r>
        <w:rPr>
          <w:spacing w:val="-6"/>
        </w:rPr>
        <w:t>of</w:t>
      </w:r>
      <w:r>
        <w:rPr>
          <w:spacing w:val="-8"/>
        </w:rPr>
        <w:t xml:space="preserve"> </w:t>
      </w:r>
      <w:r>
        <w:rPr>
          <w:spacing w:val="-6"/>
        </w:rPr>
        <w:t>this</w:t>
      </w:r>
      <w:r>
        <w:rPr>
          <w:spacing w:val="-8"/>
        </w:rPr>
        <w:t xml:space="preserve"> </w:t>
      </w:r>
      <w:r>
        <w:rPr>
          <w:spacing w:val="-6"/>
        </w:rPr>
        <w:t>paper</w:t>
      </w:r>
      <w:r>
        <w:rPr>
          <w:spacing w:val="-8"/>
        </w:rPr>
        <w:t xml:space="preserve"> </w:t>
      </w:r>
      <w:r>
        <w:rPr>
          <w:spacing w:val="-6"/>
        </w:rPr>
        <w:t>are</w:t>
      </w:r>
      <w:r>
        <w:rPr>
          <w:spacing w:val="-8"/>
        </w:rPr>
        <w:t xml:space="preserve"> </w:t>
      </w:r>
      <w:r>
        <w:rPr>
          <w:spacing w:val="-6"/>
        </w:rPr>
        <w:t>also</w:t>
      </w:r>
      <w:r>
        <w:rPr>
          <w:spacing w:val="-8"/>
        </w:rPr>
        <w:t xml:space="preserve"> </w:t>
      </w:r>
      <w:r>
        <w:rPr>
          <w:spacing w:val="-6"/>
        </w:rPr>
        <w:t>influenced</w:t>
      </w:r>
      <w:r>
        <w:rPr>
          <w:spacing w:val="-8"/>
        </w:rPr>
        <w:t xml:space="preserve"> </w:t>
      </w:r>
      <w:r>
        <w:rPr>
          <w:spacing w:val="-6"/>
        </w:rPr>
        <w:t>by</w:t>
      </w:r>
      <w:r>
        <w:rPr>
          <w:spacing w:val="-8"/>
        </w:rPr>
        <w:t xml:space="preserve"> </w:t>
      </w:r>
      <w:r>
        <w:rPr>
          <w:spacing w:val="-6"/>
        </w:rPr>
        <w:t>the</w:t>
      </w:r>
      <w:r>
        <w:rPr>
          <w:spacing w:val="-8"/>
        </w:rPr>
        <w:t xml:space="preserve"> </w:t>
      </w:r>
      <w:r>
        <w:rPr>
          <w:spacing w:val="-6"/>
        </w:rPr>
        <w:t xml:space="preserve">afore- </w:t>
      </w:r>
      <w:r>
        <w:rPr>
          <w:spacing w:val="-2"/>
        </w:rPr>
        <w:t>mentioned</w:t>
      </w:r>
      <w:r>
        <w:rPr>
          <w:spacing w:val="-11"/>
        </w:rPr>
        <w:t xml:space="preserve"> </w:t>
      </w:r>
      <w:r>
        <w:rPr>
          <w:spacing w:val="-2"/>
        </w:rPr>
        <w:t>healthcare</w:t>
      </w:r>
      <w:r>
        <w:rPr>
          <w:spacing w:val="-11"/>
        </w:rPr>
        <w:t xml:space="preserve"> </w:t>
      </w:r>
      <w:r>
        <w:rPr>
          <w:spacing w:val="-2"/>
        </w:rPr>
        <w:t>research</w:t>
      </w:r>
      <w:r>
        <w:rPr>
          <w:spacing w:val="-11"/>
        </w:rPr>
        <w:t xml:space="preserve"> </w:t>
      </w:r>
      <w:r>
        <w:rPr>
          <w:spacing w:val="-2"/>
        </w:rPr>
        <w:t>but</w:t>
      </w:r>
      <w:r>
        <w:rPr>
          <w:spacing w:val="-11"/>
        </w:rPr>
        <w:t xml:space="preserve"> </w:t>
      </w:r>
      <w:r>
        <w:rPr>
          <w:spacing w:val="-2"/>
        </w:rPr>
        <w:t>have</w:t>
      </w:r>
      <w:r>
        <w:rPr>
          <w:spacing w:val="-11"/>
        </w:rPr>
        <w:t xml:space="preserve"> </w:t>
      </w:r>
      <w:r>
        <w:rPr>
          <w:spacing w:val="-2"/>
        </w:rPr>
        <w:t>been</w:t>
      </w:r>
      <w:r>
        <w:rPr>
          <w:spacing w:val="-11"/>
        </w:rPr>
        <w:t xml:space="preserve"> </w:t>
      </w:r>
      <w:r>
        <w:rPr>
          <w:spacing w:val="-2"/>
        </w:rPr>
        <w:t>augmented</w:t>
      </w:r>
      <w:r>
        <w:rPr>
          <w:spacing w:val="-11"/>
        </w:rPr>
        <w:t xml:space="preserve"> </w:t>
      </w:r>
      <w:r>
        <w:rPr>
          <w:spacing w:val="-2"/>
        </w:rPr>
        <w:t>by</w:t>
      </w:r>
      <w:r>
        <w:rPr>
          <w:spacing w:val="-11"/>
        </w:rPr>
        <w:t xml:space="preserve"> </w:t>
      </w:r>
      <w:r>
        <w:rPr>
          <w:spacing w:val="-2"/>
        </w:rPr>
        <w:t>concepts</w:t>
      </w:r>
      <w:r>
        <w:rPr>
          <w:spacing w:val="-11"/>
        </w:rPr>
        <w:t xml:space="preserve"> </w:t>
      </w:r>
      <w:r>
        <w:rPr>
          <w:spacing w:val="-2"/>
        </w:rPr>
        <w:t>of</w:t>
      </w:r>
      <w:r>
        <w:rPr>
          <w:spacing w:val="-11"/>
        </w:rPr>
        <w:t xml:space="preserve"> </w:t>
      </w:r>
      <w:r>
        <w:rPr>
          <w:spacing w:val="-2"/>
        </w:rPr>
        <w:t xml:space="preserve">’robustness’ </w:t>
      </w:r>
      <w:r>
        <w:t xml:space="preserve">expounded on by </w:t>
      </w:r>
      <w:hyperlink w:anchor="_bookmark60" w:history="1">
        <w:r>
          <w:t>(Alvarez-</w:t>
        </w:r>
        <w:proofErr w:type="spellStart"/>
        <w:r>
          <w:t>Melis</w:t>
        </w:r>
        <w:proofErr w:type="spellEnd"/>
        <w:r>
          <w:t xml:space="preserve"> &amp; </w:t>
        </w:r>
        <w:proofErr w:type="spellStart"/>
        <w:r>
          <w:t>Jaakkola</w:t>
        </w:r>
        <w:proofErr w:type="spellEnd"/>
        <w:r>
          <w:t>,</w:t>
        </w:r>
      </w:hyperlink>
      <w:r>
        <w:t xml:space="preserve"> </w:t>
      </w:r>
      <w:hyperlink w:anchor="_bookmark60" w:history="1">
        <w:r>
          <w:t>2018)</w:t>
        </w:r>
      </w:hyperlink>
    </w:p>
    <w:p w14:paraId="67F42BFD" w14:textId="77777777" w:rsidR="00371737" w:rsidRDefault="00371737">
      <w:pPr>
        <w:pStyle w:val="BodyText"/>
        <w:spacing w:before="127"/>
      </w:pPr>
    </w:p>
    <w:p w14:paraId="1D487C14" w14:textId="77777777" w:rsidR="00371737" w:rsidRDefault="00000000">
      <w:pPr>
        <w:pStyle w:val="Heading3"/>
        <w:numPr>
          <w:ilvl w:val="2"/>
          <w:numId w:val="5"/>
        </w:numPr>
        <w:tabs>
          <w:tab w:val="left" w:pos="1100"/>
        </w:tabs>
        <w:ind w:hanging="986"/>
      </w:pPr>
      <w:bookmarkStart w:id="77" w:name="Neural_Networks_and_XAI"/>
      <w:bookmarkStart w:id="78" w:name="_bookmark20"/>
      <w:bookmarkEnd w:id="77"/>
      <w:bookmarkEnd w:id="78"/>
      <w:r>
        <w:rPr>
          <w:spacing w:val="-2"/>
        </w:rPr>
        <w:t>Neural Networks</w:t>
      </w:r>
      <w:r>
        <w:rPr>
          <w:spacing w:val="-1"/>
        </w:rPr>
        <w:t xml:space="preserve"> </w:t>
      </w:r>
      <w:r>
        <w:rPr>
          <w:spacing w:val="-2"/>
        </w:rPr>
        <w:t>and</w:t>
      </w:r>
      <w:r>
        <w:rPr>
          <w:spacing w:val="-1"/>
        </w:rPr>
        <w:t xml:space="preserve"> </w:t>
      </w:r>
      <w:r>
        <w:rPr>
          <w:spacing w:val="-5"/>
        </w:rPr>
        <w:t>XAI</w:t>
      </w:r>
    </w:p>
    <w:p w14:paraId="00CCC5B7" w14:textId="77777777" w:rsidR="00371737" w:rsidRDefault="00000000">
      <w:pPr>
        <w:pStyle w:val="BodyText"/>
        <w:spacing w:before="306" w:line="381" w:lineRule="auto"/>
        <w:ind w:left="114" w:right="215"/>
        <w:jc w:val="both"/>
      </w:pPr>
      <w:r>
        <w:t>In</w:t>
      </w:r>
      <w:r>
        <w:rPr>
          <w:spacing w:val="-15"/>
        </w:rPr>
        <w:t xml:space="preserve"> </w:t>
      </w:r>
      <w:r>
        <w:t>order</w:t>
      </w:r>
      <w:r>
        <w:rPr>
          <w:spacing w:val="-14"/>
        </w:rPr>
        <w:t xml:space="preserve"> </w:t>
      </w:r>
      <w:r>
        <w:t>to</w:t>
      </w:r>
      <w:r>
        <w:rPr>
          <w:spacing w:val="-15"/>
        </w:rPr>
        <w:t xml:space="preserve"> </w:t>
      </w:r>
      <w:r>
        <w:t>reflect</w:t>
      </w:r>
      <w:r>
        <w:rPr>
          <w:spacing w:val="-14"/>
        </w:rPr>
        <w:t xml:space="preserve"> </w:t>
      </w:r>
      <w:r>
        <w:t>that</w:t>
      </w:r>
      <w:r>
        <w:rPr>
          <w:spacing w:val="-15"/>
        </w:rPr>
        <w:t xml:space="preserve"> </w:t>
      </w:r>
      <w:r>
        <w:t>credit</w:t>
      </w:r>
      <w:r>
        <w:rPr>
          <w:spacing w:val="-14"/>
        </w:rPr>
        <w:t xml:space="preserve"> </w:t>
      </w:r>
      <w:r>
        <w:t>card</w:t>
      </w:r>
      <w:r>
        <w:rPr>
          <w:spacing w:val="-15"/>
        </w:rPr>
        <w:t xml:space="preserve"> </w:t>
      </w:r>
      <w:r>
        <w:t>fraud</w:t>
      </w:r>
      <w:r>
        <w:rPr>
          <w:spacing w:val="-14"/>
        </w:rPr>
        <w:t xml:space="preserve"> </w:t>
      </w:r>
      <w:r>
        <w:t>detection</w:t>
      </w:r>
      <w:r>
        <w:rPr>
          <w:spacing w:val="-15"/>
        </w:rPr>
        <w:t xml:space="preserve"> </w:t>
      </w:r>
      <w:r>
        <w:t>models</w:t>
      </w:r>
      <w:r>
        <w:rPr>
          <w:spacing w:val="-14"/>
        </w:rPr>
        <w:t xml:space="preserve"> </w:t>
      </w:r>
      <w:r>
        <w:t>are</w:t>
      </w:r>
      <w:r>
        <w:rPr>
          <w:spacing w:val="-15"/>
        </w:rPr>
        <w:t xml:space="preserve"> </w:t>
      </w:r>
      <w:r>
        <w:t>relying</w:t>
      </w:r>
      <w:r>
        <w:rPr>
          <w:spacing w:val="-14"/>
        </w:rPr>
        <w:t xml:space="preserve"> </w:t>
      </w:r>
      <w:r>
        <w:t>on</w:t>
      </w:r>
      <w:r>
        <w:rPr>
          <w:spacing w:val="-15"/>
        </w:rPr>
        <w:t xml:space="preserve"> </w:t>
      </w:r>
      <w:r>
        <w:t>increasingly more</w:t>
      </w:r>
      <w:r>
        <w:rPr>
          <w:spacing w:val="-15"/>
        </w:rPr>
        <w:t xml:space="preserve"> </w:t>
      </w:r>
      <w:r>
        <w:t>sophisticated</w:t>
      </w:r>
      <w:r>
        <w:rPr>
          <w:spacing w:val="-14"/>
        </w:rPr>
        <w:t xml:space="preserve"> </w:t>
      </w:r>
      <w:r>
        <w:t>NN</w:t>
      </w:r>
      <w:r>
        <w:rPr>
          <w:spacing w:val="-15"/>
        </w:rPr>
        <w:t xml:space="preserve"> </w:t>
      </w:r>
      <w:r>
        <w:t>algorithms</w:t>
      </w:r>
      <w:r>
        <w:rPr>
          <w:spacing w:val="-14"/>
        </w:rPr>
        <w:t xml:space="preserve"> </w:t>
      </w:r>
      <w:hyperlink w:anchor="_bookmark59" w:history="1">
        <w:r>
          <w:t>(</w:t>
        </w:r>
        <w:proofErr w:type="spellStart"/>
        <w:r>
          <w:t>Ajitha</w:t>
        </w:r>
        <w:proofErr w:type="spellEnd"/>
        <w:r>
          <w:t>,</w:t>
        </w:r>
        <w:r>
          <w:rPr>
            <w:spacing w:val="-15"/>
          </w:rPr>
          <w:t xml:space="preserve"> </w:t>
        </w:r>
        <w:r>
          <w:t>Sneha,</w:t>
        </w:r>
        <w:r>
          <w:rPr>
            <w:spacing w:val="-14"/>
          </w:rPr>
          <w:t xml:space="preserve"> </w:t>
        </w:r>
        <w:proofErr w:type="spellStart"/>
        <w:r>
          <w:t>Makesh</w:t>
        </w:r>
        <w:proofErr w:type="spellEnd"/>
        <w:r>
          <w:t>,</w:t>
        </w:r>
        <w:r>
          <w:rPr>
            <w:spacing w:val="-15"/>
          </w:rPr>
          <w:t xml:space="preserve"> </w:t>
        </w:r>
        <w:r>
          <w:t>&amp;</w:t>
        </w:r>
        <w:r>
          <w:rPr>
            <w:spacing w:val="-14"/>
          </w:rPr>
          <w:t xml:space="preserve"> </w:t>
        </w:r>
        <w:proofErr w:type="spellStart"/>
        <w:r>
          <w:t>Jaspin</w:t>
        </w:r>
        <w:proofErr w:type="spellEnd"/>
        <w:r>
          <w:t>,</w:t>
        </w:r>
      </w:hyperlink>
      <w:r>
        <w:rPr>
          <w:spacing w:val="-15"/>
        </w:rPr>
        <w:t xml:space="preserve"> </w:t>
      </w:r>
      <w:hyperlink w:anchor="_bookmark59" w:history="1">
        <w:r>
          <w:t>2023)</w:t>
        </w:r>
      </w:hyperlink>
      <w:r>
        <w:rPr>
          <w:spacing w:val="-14"/>
        </w:rPr>
        <w:t xml:space="preserve"> </w:t>
      </w:r>
      <w:hyperlink w:anchor="_bookmark62" w:history="1">
        <w:r>
          <w:t>(</w:t>
        </w:r>
        <w:proofErr w:type="spellStart"/>
        <w:r>
          <w:t>Aurna</w:t>
        </w:r>
        <w:proofErr w:type="spellEnd"/>
        <w:r>
          <w:t>,</w:t>
        </w:r>
      </w:hyperlink>
      <w:r>
        <w:t xml:space="preserve"> </w:t>
      </w:r>
      <w:hyperlink w:anchor="_bookmark62" w:history="1">
        <w:r>
          <w:t>Hossain,</w:t>
        </w:r>
        <w:r>
          <w:rPr>
            <w:spacing w:val="-15"/>
          </w:rPr>
          <w:t xml:space="preserve"> </w:t>
        </w:r>
        <w:proofErr w:type="spellStart"/>
        <w:r>
          <w:t>Taenaka</w:t>
        </w:r>
        <w:proofErr w:type="spellEnd"/>
        <w:r>
          <w:t>,</w:t>
        </w:r>
        <w:r>
          <w:rPr>
            <w:spacing w:val="-14"/>
          </w:rPr>
          <w:t xml:space="preserve"> </w:t>
        </w:r>
        <w:r>
          <w:t>&amp;</w:t>
        </w:r>
        <w:r>
          <w:rPr>
            <w:spacing w:val="-15"/>
          </w:rPr>
          <w:t xml:space="preserve"> </w:t>
        </w:r>
        <w:proofErr w:type="spellStart"/>
        <w:r>
          <w:t>Kadobayashi</w:t>
        </w:r>
        <w:proofErr w:type="spellEnd"/>
        <w:r>
          <w:t>,</w:t>
        </w:r>
      </w:hyperlink>
      <w:r>
        <w:rPr>
          <w:spacing w:val="-14"/>
        </w:rPr>
        <w:t xml:space="preserve"> </w:t>
      </w:r>
      <w:hyperlink w:anchor="_bookmark62" w:history="1">
        <w:r>
          <w:t>2023),</w:t>
        </w:r>
      </w:hyperlink>
      <w:r>
        <w:rPr>
          <w:spacing w:val="-15"/>
        </w:rPr>
        <w:t xml:space="preserve"> </w:t>
      </w:r>
      <w:r>
        <w:t>the</w:t>
      </w:r>
      <w:r>
        <w:rPr>
          <w:spacing w:val="-14"/>
        </w:rPr>
        <w:t xml:space="preserve"> </w:t>
      </w:r>
      <w:r>
        <w:t>experiments</w:t>
      </w:r>
      <w:r>
        <w:rPr>
          <w:spacing w:val="-15"/>
        </w:rPr>
        <w:t xml:space="preserve"> </w:t>
      </w:r>
      <w:r>
        <w:t>in</w:t>
      </w:r>
      <w:r>
        <w:rPr>
          <w:spacing w:val="-14"/>
        </w:rPr>
        <w:t xml:space="preserve"> </w:t>
      </w:r>
      <w:r>
        <w:t>this</w:t>
      </w:r>
      <w:r>
        <w:rPr>
          <w:spacing w:val="-15"/>
        </w:rPr>
        <w:t xml:space="preserve"> </w:t>
      </w:r>
      <w:r>
        <w:t>paper</w:t>
      </w:r>
      <w:r>
        <w:rPr>
          <w:spacing w:val="-14"/>
        </w:rPr>
        <w:t xml:space="preserve"> </w:t>
      </w:r>
      <w:r>
        <w:t>will</w:t>
      </w:r>
      <w:r>
        <w:rPr>
          <w:spacing w:val="-15"/>
        </w:rPr>
        <w:t xml:space="preserve"> </w:t>
      </w:r>
      <w:r>
        <w:t xml:space="preserve">involve local </w:t>
      </w:r>
      <w:r>
        <w:rPr>
          <w:rFonts w:ascii="Times New Roman"/>
          <w:i/>
        </w:rPr>
        <w:t xml:space="preserve">post-hoc </w:t>
      </w:r>
      <w:r>
        <w:t>explanations generated on a trained NN model.</w:t>
      </w:r>
      <w:r>
        <w:rPr>
          <w:spacing w:val="40"/>
        </w:rPr>
        <w:t xml:space="preserve"> </w:t>
      </w:r>
      <w:r>
        <w:t>A significant body</w:t>
      </w:r>
      <w:r>
        <w:rPr>
          <w:spacing w:val="80"/>
        </w:rPr>
        <w:t xml:space="preserve"> </w:t>
      </w:r>
      <w:r>
        <w:t>of research material on XAI approaches using Deep Learning (DL) techniques was assessed</w:t>
      </w:r>
      <w:r>
        <w:rPr>
          <w:spacing w:val="-9"/>
        </w:rPr>
        <w:t xml:space="preserve"> </w:t>
      </w:r>
      <w:r>
        <w:t>for</w:t>
      </w:r>
      <w:r>
        <w:rPr>
          <w:spacing w:val="-9"/>
        </w:rPr>
        <w:t xml:space="preserve"> </w:t>
      </w:r>
      <w:r>
        <w:t>this</w:t>
      </w:r>
      <w:r>
        <w:rPr>
          <w:spacing w:val="-10"/>
        </w:rPr>
        <w:t xml:space="preserve"> </w:t>
      </w:r>
      <w:r>
        <w:t>paper.</w:t>
      </w:r>
      <w:r>
        <w:rPr>
          <w:spacing w:val="18"/>
        </w:rPr>
        <w:t xml:space="preserve"> </w:t>
      </w:r>
      <w:r>
        <w:t>This</w:t>
      </w:r>
      <w:r>
        <w:rPr>
          <w:spacing w:val="-10"/>
        </w:rPr>
        <w:t xml:space="preserve"> </w:t>
      </w:r>
      <w:r>
        <w:t>helped</w:t>
      </w:r>
      <w:r>
        <w:rPr>
          <w:spacing w:val="-9"/>
        </w:rPr>
        <w:t xml:space="preserve"> </w:t>
      </w:r>
      <w:r>
        <w:t>direct</w:t>
      </w:r>
      <w:r>
        <w:rPr>
          <w:spacing w:val="-9"/>
        </w:rPr>
        <w:t xml:space="preserve"> </w:t>
      </w:r>
      <w:r>
        <w:t>the</w:t>
      </w:r>
      <w:r>
        <w:rPr>
          <w:spacing w:val="-10"/>
        </w:rPr>
        <w:t xml:space="preserve"> </w:t>
      </w:r>
      <w:r>
        <w:t>experiments</w:t>
      </w:r>
      <w:r>
        <w:rPr>
          <w:spacing w:val="-10"/>
        </w:rPr>
        <w:t xml:space="preserve"> </w:t>
      </w:r>
      <w:r>
        <w:t>described</w:t>
      </w:r>
      <w:r>
        <w:rPr>
          <w:spacing w:val="-10"/>
        </w:rPr>
        <w:t xml:space="preserve"> </w:t>
      </w:r>
      <w:r>
        <w:t>in</w:t>
      </w:r>
      <w:r>
        <w:rPr>
          <w:spacing w:val="-9"/>
        </w:rPr>
        <w:t xml:space="preserve"> </w:t>
      </w:r>
      <w:r>
        <w:t>Section</w:t>
      </w:r>
      <w:r>
        <w:rPr>
          <w:spacing w:val="-9"/>
        </w:rPr>
        <w:t xml:space="preserve"> </w:t>
      </w:r>
      <w:hyperlink w:anchor="_bookmark30" w:history="1">
        <w:r>
          <w:t>3.2</w:t>
        </w:r>
      </w:hyperlink>
      <w:r>
        <w:t xml:space="preserve"> </w:t>
      </w:r>
      <w:r>
        <w:rPr>
          <w:spacing w:val="-2"/>
        </w:rPr>
        <w:t>on</w:t>
      </w:r>
      <w:r>
        <w:rPr>
          <w:spacing w:val="-11"/>
        </w:rPr>
        <w:t xml:space="preserve"> </w:t>
      </w:r>
      <w:r>
        <w:rPr>
          <w:spacing w:val="-2"/>
        </w:rPr>
        <w:t>the</w:t>
      </w:r>
      <w:r>
        <w:rPr>
          <w:spacing w:val="-11"/>
        </w:rPr>
        <w:t xml:space="preserve"> </w:t>
      </w:r>
      <w:r>
        <w:rPr>
          <w:spacing w:val="-2"/>
        </w:rPr>
        <w:t>use</w:t>
      </w:r>
      <w:r>
        <w:rPr>
          <w:spacing w:val="-11"/>
        </w:rPr>
        <w:t xml:space="preserve"> </w:t>
      </w:r>
      <w:r>
        <w:rPr>
          <w:spacing w:val="-2"/>
        </w:rPr>
        <w:t>of</w:t>
      </w:r>
      <w:r>
        <w:rPr>
          <w:spacing w:val="-11"/>
        </w:rPr>
        <w:t xml:space="preserve"> </w:t>
      </w:r>
      <w:r>
        <w:rPr>
          <w:spacing w:val="-2"/>
        </w:rPr>
        <w:t>procedures</w:t>
      </w:r>
      <w:r>
        <w:rPr>
          <w:spacing w:val="-11"/>
        </w:rPr>
        <w:t xml:space="preserve"> </w:t>
      </w:r>
      <w:r>
        <w:rPr>
          <w:spacing w:val="-2"/>
        </w:rPr>
        <w:t>such</w:t>
      </w:r>
      <w:r>
        <w:rPr>
          <w:spacing w:val="-11"/>
        </w:rPr>
        <w:t xml:space="preserve"> </w:t>
      </w:r>
      <w:r>
        <w:rPr>
          <w:spacing w:val="-2"/>
        </w:rPr>
        <w:t>as</w:t>
      </w:r>
      <w:r>
        <w:rPr>
          <w:spacing w:val="-11"/>
        </w:rPr>
        <w:t xml:space="preserve"> </w:t>
      </w:r>
      <w:r>
        <w:rPr>
          <w:spacing w:val="-2"/>
        </w:rPr>
        <w:t>Deep</w:t>
      </w:r>
      <w:r>
        <w:rPr>
          <w:spacing w:val="-11"/>
        </w:rPr>
        <w:t xml:space="preserve"> </w:t>
      </w:r>
      <w:r>
        <w:rPr>
          <w:spacing w:val="-2"/>
        </w:rPr>
        <w:t>SHAP</w:t>
      </w:r>
      <w:r>
        <w:rPr>
          <w:spacing w:val="-11"/>
        </w:rPr>
        <w:t xml:space="preserve"> </w:t>
      </w:r>
      <w:hyperlink w:anchor="_bookmark83" w:history="1">
        <w:r>
          <w:rPr>
            <w:spacing w:val="-2"/>
          </w:rPr>
          <w:t>(</w:t>
        </w:r>
        <w:proofErr w:type="spellStart"/>
        <w:r>
          <w:rPr>
            <w:spacing w:val="-2"/>
          </w:rPr>
          <w:t>Nascita</w:t>
        </w:r>
        <w:proofErr w:type="spellEnd"/>
        <w:r>
          <w:rPr>
            <w:spacing w:val="-11"/>
          </w:rPr>
          <w:t xml:space="preserve"> </w:t>
        </w:r>
        <w:r>
          <w:rPr>
            <w:spacing w:val="-2"/>
          </w:rPr>
          <w:t>et</w:t>
        </w:r>
        <w:r>
          <w:rPr>
            <w:spacing w:val="-11"/>
          </w:rPr>
          <w:t xml:space="preserve"> </w:t>
        </w:r>
        <w:r>
          <w:rPr>
            <w:spacing w:val="-2"/>
          </w:rPr>
          <w:t>al.,</w:t>
        </w:r>
      </w:hyperlink>
      <w:r>
        <w:rPr>
          <w:spacing w:val="-10"/>
        </w:rPr>
        <w:t xml:space="preserve"> </w:t>
      </w:r>
      <w:hyperlink w:anchor="_bookmark83" w:history="1">
        <w:r>
          <w:rPr>
            <w:spacing w:val="-2"/>
          </w:rPr>
          <w:t>2021)</w:t>
        </w:r>
      </w:hyperlink>
      <w:r>
        <w:rPr>
          <w:spacing w:val="-11"/>
        </w:rPr>
        <w:t xml:space="preserve"> </w:t>
      </w:r>
      <w:hyperlink w:anchor="_bookmark96" w:history="1">
        <w:r>
          <w:rPr>
            <w:spacing w:val="-2"/>
          </w:rPr>
          <w:t>(Sullivan</w:t>
        </w:r>
        <w:r>
          <w:rPr>
            <w:spacing w:val="-11"/>
          </w:rPr>
          <w:t xml:space="preserve"> </w:t>
        </w:r>
        <w:r>
          <w:rPr>
            <w:spacing w:val="-2"/>
          </w:rPr>
          <w:t>&amp;</w:t>
        </w:r>
        <w:r>
          <w:rPr>
            <w:spacing w:val="-11"/>
          </w:rPr>
          <w:t xml:space="preserve"> </w:t>
        </w:r>
        <w:r>
          <w:rPr>
            <w:spacing w:val="-2"/>
          </w:rPr>
          <w:t>Longo,</w:t>
        </w:r>
      </w:hyperlink>
      <w:r>
        <w:rPr>
          <w:spacing w:val="-2"/>
        </w:rPr>
        <w:t xml:space="preserve"> </w:t>
      </w:r>
      <w:hyperlink w:anchor="_bookmark96" w:history="1">
        <w:r>
          <w:rPr>
            <w:spacing w:val="-4"/>
          </w:rPr>
          <w:t>2023),</w:t>
        </w:r>
      </w:hyperlink>
      <w:r>
        <w:rPr>
          <w:spacing w:val="-7"/>
        </w:rPr>
        <w:t xml:space="preserve"> </w:t>
      </w:r>
      <w:r>
        <w:rPr>
          <w:spacing w:val="-4"/>
        </w:rPr>
        <w:t>LIME</w:t>
      </w:r>
      <w:r>
        <w:rPr>
          <w:spacing w:val="-8"/>
        </w:rPr>
        <w:t xml:space="preserve"> </w:t>
      </w:r>
      <w:r>
        <w:rPr>
          <w:spacing w:val="-4"/>
        </w:rPr>
        <w:t>for</w:t>
      </w:r>
      <w:r>
        <w:rPr>
          <w:spacing w:val="-8"/>
        </w:rPr>
        <w:t xml:space="preserve"> </w:t>
      </w:r>
      <w:r>
        <w:rPr>
          <w:spacing w:val="-4"/>
        </w:rPr>
        <w:t>Deep</w:t>
      </w:r>
      <w:r>
        <w:rPr>
          <w:spacing w:val="-8"/>
        </w:rPr>
        <w:t xml:space="preserve"> </w:t>
      </w:r>
      <w:r>
        <w:rPr>
          <w:spacing w:val="-4"/>
        </w:rPr>
        <w:t>Neural</w:t>
      </w:r>
      <w:r>
        <w:rPr>
          <w:spacing w:val="-8"/>
        </w:rPr>
        <w:t xml:space="preserve"> </w:t>
      </w:r>
      <w:r>
        <w:rPr>
          <w:spacing w:val="-4"/>
        </w:rPr>
        <w:t>Network</w:t>
      </w:r>
      <w:r>
        <w:rPr>
          <w:spacing w:val="-8"/>
        </w:rPr>
        <w:t xml:space="preserve"> </w:t>
      </w:r>
      <w:r>
        <w:rPr>
          <w:spacing w:val="-4"/>
        </w:rPr>
        <w:t>(DNN)</w:t>
      </w:r>
      <w:r>
        <w:rPr>
          <w:spacing w:val="-8"/>
        </w:rPr>
        <w:t xml:space="preserve"> </w:t>
      </w:r>
      <w:r>
        <w:rPr>
          <w:spacing w:val="-4"/>
        </w:rPr>
        <w:t>experiments</w:t>
      </w:r>
      <w:r>
        <w:rPr>
          <w:spacing w:val="-8"/>
        </w:rPr>
        <w:t xml:space="preserve"> </w:t>
      </w:r>
      <w:hyperlink w:anchor="_bookmark89" w:history="1">
        <w:r>
          <w:rPr>
            <w:spacing w:val="-4"/>
          </w:rPr>
          <w:t>(Ras</w:t>
        </w:r>
        <w:r>
          <w:rPr>
            <w:spacing w:val="-8"/>
          </w:rPr>
          <w:t xml:space="preserve"> </w:t>
        </w:r>
        <w:r>
          <w:rPr>
            <w:spacing w:val="-4"/>
          </w:rPr>
          <w:t>et</w:t>
        </w:r>
        <w:r>
          <w:rPr>
            <w:spacing w:val="-8"/>
          </w:rPr>
          <w:t xml:space="preserve"> </w:t>
        </w:r>
        <w:r>
          <w:rPr>
            <w:spacing w:val="-4"/>
          </w:rPr>
          <w:t>al.,</w:t>
        </w:r>
      </w:hyperlink>
      <w:r>
        <w:rPr>
          <w:spacing w:val="-7"/>
        </w:rPr>
        <w:t xml:space="preserve"> </w:t>
      </w:r>
      <w:hyperlink w:anchor="_bookmark89" w:history="1">
        <w:r>
          <w:rPr>
            <w:spacing w:val="-4"/>
          </w:rPr>
          <w:t>2022),</w:t>
        </w:r>
      </w:hyperlink>
      <w:r>
        <w:rPr>
          <w:spacing w:val="-7"/>
        </w:rPr>
        <w:t xml:space="preserve"> </w:t>
      </w:r>
      <w:r>
        <w:rPr>
          <w:spacing w:val="-4"/>
        </w:rPr>
        <w:t>and</w:t>
      </w:r>
      <w:r>
        <w:rPr>
          <w:spacing w:val="-8"/>
        </w:rPr>
        <w:t xml:space="preserve"> </w:t>
      </w:r>
      <w:r>
        <w:rPr>
          <w:spacing w:val="-4"/>
        </w:rPr>
        <w:t xml:space="preserve">the </w:t>
      </w:r>
      <w:r>
        <w:rPr>
          <w:spacing w:val="-2"/>
        </w:rPr>
        <w:t>use of counterfactuals in CNN model explainers (</w:t>
      </w:r>
      <w:proofErr w:type="spellStart"/>
      <w:r>
        <w:rPr>
          <w:spacing w:val="-2"/>
        </w:rPr>
        <w:t>V</w:t>
      </w:r>
      <w:hyperlink w:anchor="_bookmark100" w:history="1">
        <w:r>
          <w:rPr>
            <w:spacing w:val="-2"/>
          </w:rPr>
          <w:t>ouros</w:t>
        </w:r>
        <w:proofErr w:type="spellEnd"/>
        <w:r>
          <w:rPr>
            <w:spacing w:val="-2"/>
          </w:rPr>
          <w:t>,</w:t>
        </w:r>
      </w:hyperlink>
      <w:r>
        <w:rPr>
          <w:spacing w:val="-2"/>
        </w:rPr>
        <w:t xml:space="preserve"> </w:t>
      </w:r>
      <w:hyperlink w:anchor="_bookmark100" w:history="1">
        <w:r>
          <w:rPr>
            <w:spacing w:val="-2"/>
          </w:rPr>
          <w:t>2022).</w:t>
        </w:r>
      </w:hyperlink>
    </w:p>
    <w:p w14:paraId="4AC9A4AB" w14:textId="77777777" w:rsidR="00371737" w:rsidRDefault="00371737">
      <w:pPr>
        <w:pStyle w:val="BodyText"/>
        <w:spacing w:before="122"/>
      </w:pPr>
    </w:p>
    <w:p w14:paraId="34BF0DE3" w14:textId="77777777" w:rsidR="00371737" w:rsidRDefault="00000000">
      <w:pPr>
        <w:pStyle w:val="Heading3"/>
        <w:numPr>
          <w:ilvl w:val="2"/>
          <w:numId w:val="5"/>
        </w:numPr>
        <w:tabs>
          <w:tab w:val="left" w:pos="1100"/>
        </w:tabs>
        <w:ind w:hanging="986"/>
      </w:pPr>
      <w:bookmarkStart w:id="79" w:name="Computational_Efficiency"/>
      <w:bookmarkStart w:id="80" w:name="_bookmark21"/>
      <w:bookmarkEnd w:id="79"/>
      <w:bookmarkEnd w:id="80"/>
      <w:r>
        <w:rPr>
          <w:spacing w:val="-4"/>
        </w:rPr>
        <w:t>Computational</w:t>
      </w:r>
      <w:r>
        <w:rPr>
          <w:spacing w:val="23"/>
        </w:rPr>
        <w:t xml:space="preserve"> </w:t>
      </w:r>
      <w:r>
        <w:rPr>
          <w:spacing w:val="-2"/>
        </w:rPr>
        <w:t>Efficiency</w:t>
      </w:r>
    </w:p>
    <w:p w14:paraId="208493A2" w14:textId="77777777" w:rsidR="00371737" w:rsidRDefault="00000000">
      <w:pPr>
        <w:pStyle w:val="BodyText"/>
        <w:spacing w:before="307" w:line="381" w:lineRule="auto"/>
        <w:ind w:left="114" w:right="218"/>
        <w:jc w:val="both"/>
      </w:pPr>
      <w:r>
        <w:rPr>
          <w:spacing w:val="-2"/>
        </w:rPr>
        <w:t>Also</w:t>
      </w:r>
      <w:r>
        <w:rPr>
          <w:spacing w:val="-13"/>
        </w:rPr>
        <w:t xml:space="preserve"> </w:t>
      </w:r>
      <w:r>
        <w:rPr>
          <w:spacing w:val="-2"/>
        </w:rPr>
        <w:t>of</w:t>
      </w:r>
      <w:r>
        <w:rPr>
          <w:spacing w:val="-12"/>
        </w:rPr>
        <w:t xml:space="preserve"> </w:t>
      </w:r>
      <w:r>
        <w:rPr>
          <w:spacing w:val="-2"/>
        </w:rPr>
        <w:t>note</w:t>
      </w:r>
      <w:r>
        <w:rPr>
          <w:spacing w:val="-13"/>
        </w:rPr>
        <w:t xml:space="preserve"> </w:t>
      </w:r>
      <w:r>
        <w:rPr>
          <w:spacing w:val="-2"/>
        </w:rPr>
        <w:t>is</w:t>
      </w:r>
      <w:r>
        <w:rPr>
          <w:spacing w:val="-12"/>
        </w:rPr>
        <w:t xml:space="preserve"> </w:t>
      </w:r>
      <w:r>
        <w:rPr>
          <w:spacing w:val="-2"/>
        </w:rPr>
        <w:t>the</w:t>
      </w:r>
      <w:r>
        <w:rPr>
          <w:spacing w:val="-13"/>
        </w:rPr>
        <w:t xml:space="preserve"> </w:t>
      </w:r>
      <w:r>
        <w:rPr>
          <w:spacing w:val="-2"/>
        </w:rPr>
        <w:t>observation</w:t>
      </w:r>
      <w:r>
        <w:rPr>
          <w:spacing w:val="-12"/>
        </w:rPr>
        <w:t xml:space="preserve"> </w:t>
      </w:r>
      <w:r>
        <w:rPr>
          <w:spacing w:val="-2"/>
        </w:rPr>
        <w:t>from</w:t>
      </w:r>
      <w:r>
        <w:rPr>
          <w:spacing w:val="-13"/>
        </w:rPr>
        <w:t xml:space="preserve"> </w:t>
      </w:r>
      <w:hyperlink w:anchor="_bookmark88" w:history="1">
        <w:r>
          <w:rPr>
            <w:spacing w:val="-2"/>
          </w:rPr>
          <w:t>(</w:t>
        </w:r>
        <w:proofErr w:type="spellStart"/>
        <w:r>
          <w:rPr>
            <w:spacing w:val="-2"/>
          </w:rPr>
          <w:t>Psychoula</w:t>
        </w:r>
        <w:proofErr w:type="spellEnd"/>
        <w:r>
          <w:rPr>
            <w:spacing w:val="-12"/>
          </w:rPr>
          <w:t xml:space="preserve"> </w:t>
        </w:r>
        <w:r>
          <w:rPr>
            <w:spacing w:val="-2"/>
          </w:rPr>
          <w:t>et</w:t>
        </w:r>
        <w:r>
          <w:rPr>
            <w:spacing w:val="-13"/>
          </w:rPr>
          <w:t xml:space="preserve"> </w:t>
        </w:r>
        <w:r>
          <w:rPr>
            <w:spacing w:val="-2"/>
          </w:rPr>
          <w:t>al.,</w:t>
        </w:r>
      </w:hyperlink>
      <w:r>
        <w:rPr>
          <w:spacing w:val="-12"/>
        </w:rPr>
        <w:t xml:space="preserve"> </w:t>
      </w:r>
      <w:hyperlink w:anchor="_bookmark88" w:history="1">
        <w:r>
          <w:rPr>
            <w:spacing w:val="-2"/>
          </w:rPr>
          <w:t>2021)</w:t>
        </w:r>
      </w:hyperlink>
      <w:r>
        <w:rPr>
          <w:spacing w:val="-13"/>
        </w:rPr>
        <w:t xml:space="preserve"> </w:t>
      </w:r>
      <w:r>
        <w:rPr>
          <w:spacing w:val="-2"/>
        </w:rPr>
        <w:t>that</w:t>
      </w:r>
      <w:r>
        <w:rPr>
          <w:spacing w:val="-12"/>
        </w:rPr>
        <w:t xml:space="preserve"> </w:t>
      </w:r>
      <w:r>
        <w:rPr>
          <w:spacing w:val="-2"/>
        </w:rPr>
        <w:t>the</w:t>
      </w:r>
      <w:r>
        <w:rPr>
          <w:spacing w:val="-13"/>
        </w:rPr>
        <w:t xml:space="preserve"> </w:t>
      </w:r>
      <w:r>
        <w:rPr>
          <w:spacing w:val="-2"/>
        </w:rPr>
        <w:t>runtime</w:t>
      </w:r>
      <w:r>
        <w:rPr>
          <w:spacing w:val="-12"/>
        </w:rPr>
        <w:t xml:space="preserve"> </w:t>
      </w:r>
      <w:proofErr w:type="spellStart"/>
      <w:r>
        <w:rPr>
          <w:spacing w:val="-2"/>
        </w:rPr>
        <w:t>implica</w:t>
      </w:r>
      <w:proofErr w:type="spellEnd"/>
      <w:r>
        <w:rPr>
          <w:spacing w:val="-2"/>
        </w:rPr>
        <w:t xml:space="preserve">- </w:t>
      </w:r>
      <w:proofErr w:type="spellStart"/>
      <w:r>
        <w:t>tions</w:t>
      </w:r>
      <w:proofErr w:type="spellEnd"/>
      <w:r>
        <w:rPr>
          <w:spacing w:val="-15"/>
        </w:rPr>
        <w:t xml:space="preserve"> </w:t>
      </w:r>
      <w:r>
        <w:t>of</w:t>
      </w:r>
      <w:r>
        <w:rPr>
          <w:spacing w:val="-14"/>
        </w:rPr>
        <w:t xml:space="preserve"> </w:t>
      </w:r>
      <w:r>
        <w:t>XAI</w:t>
      </w:r>
      <w:r>
        <w:rPr>
          <w:spacing w:val="-15"/>
        </w:rPr>
        <w:t xml:space="preserve"> </w:t>
      </w:r>
      <w:r>
        <w:t>output</w:t>
      </w:r>
      <w:r>
        <w:rPr>
          <w:spacing w:val="-14"/>
        </w:rPr>
        <w:t xml:space="preserve"> </w:t>
      </w:r>
      <w:r>
        <w:t>on</w:t>
      </w:r>
      <w:r>
        <w:rPr>
          <w:spacing w:val="-15"/>
        </w:rPr>
        <w:t xml:space="preserve"> </w:t>
      </w:r>
      <w:r>
        <w:t>real-time</w:t>
      </w:r>
      <w:r>
        <w:rPr>
          <w:spacing w:val="-14"/>
        </w:rPr>
        <w:t xml:space="preserve"> </w:t>
      </w:r>
      <w:r>
        <w:t>systems,</w:t>
      </w:r>
      <w:r>
        <w:rPr>
          <w:spacing w:val="-15"/>
        </w:rPr>
        <w:t xml:space="preserve"> </w:t>
      </w:r>
      <w:r>
        <w:t>fraud</w:t>
      </w:r>
      <w:r>
        <w:rPr>
          <w:spacing w:val="-14"/>
        </w:rPr>
        <w:t xml:space="preserve"> </w:t>
      </w:r>
      <w:r>
        <w:t>or</w:t>
      </w:r>
      <w:r>
        <w:rPr>
          <w:spacing w:val="-15"/>
        </w:rPr>
        <w:t xml:space="preserve"> </w:t>
      </w:r>
      <w:r>
        <w:t>otherwise,</w:t>
      </w:r>
      <w:r>
        <w:rPr>
          <w:spacing w:val="-14"/>
        </w:rPr>
        <w:t xml:space="preserve"> </w:t>
      </w:r>
      <w:r>
        <w:t>has</w:t>
      </w:r>
      <w:r>
        <w:rPr>
          <w:spacing w:val="-15"/>
        </w:rPr>
        <w:t xml:space="preserve"> </w:t>
      </w:r>
      <w:r>
        <w:t>had</w:t>
      </w:r>
      <w:r>
        <w:rPr>
          <w:spacing w:val="-14"/>
        </w:rPr>
        <w:t xml:space="preserve"> </w:t>
      </w:r>
      <w:r>
        <w:t>relatively</w:t>
      </w:r>
      <w:r>
        <w:rPr>
          <w:spacing w:val="-15"/>
        </w:rPr>
        <w:t xml:space="preserve"> </w:t>
      </w:r>
      <w:r>
        <w:t xml:space="preserve">little </w:t>
      </w:r>
      <w:r>
        <w:rPr>
          <w:spacing w:val="-2"/>
        </w:rPr>
        <w:t>research</w:t>
      </w:r>
      <w:r>
        <w:rPr>
          <w:spacing w:val="14"/>
        </w:rPr>
        <w:t xml:space="preserve"> </w:t>
      </w:r>
      <w:r>
        <w:rPr>
          <w:spacing w:val="-2"/>
        </w:rPr>
        <w:t>focus</w:t>
      </w:r>
      <w:r>
        <w:rPr>
          <w:spacing w:val="15"/>
        </w:rPr>
        <w:t xml:space="preserve"> </w:t>
      </w:r>
      <w:r>
        <w:rPr>
          <w:spacing w:val="-2"/>
        </w:rPr>
        <w:t>to</w:t>
      </w:r>
      <w:r>
        <w:rPr>
          <w:spacing w:val="15"/>
        </w:rPr>
        <w:t xml:space="preserve"> </w:t>
      </w:r>
      <w:r>
        <w:rPr>
          <w:spacing w:val="-2"/>
        </w:rPr>
        <w:t>date.</w:t>
      </w:r>
      <w:r>
        <w:rPr>
          <w:spacing w:val="63"/>
        </w:rPr>
        <w:t xml:space="preserve"> </w:t>
      </w:r>
      <w:r>
        <w:rPr>
          <w:spacing w:val="-2"/>
        </w:rPr>
        <w:t>Early</w:t>
      </w:r>
      <w:r>
        <w:rPr>
          <w:spacing w:val="14"/>
        </w:rPr>
        <w:t xml:space="preserve"> </w:t>
      </w:r>
      <w:r>
        <w:rPr>
          <w:spacing w:val="-2"/>
        </w:rPr>
        <w:t>prototyping</w:t>
      </w:r>
      <w:r>
        <w:rPr>
          <w:spacing w:val="15"/>
        </w:rPr>
        <w:t xml:space="preserve"> </w:t>
      </w:r>
      <w:r>
        <w:rPr>
          <w:spacing w:val="-2"/>
        </w:rPr>
        <w:t>in</w:t>
      </w:r>
      <w:r>
        <w:rPr>
          <w:spacing w:val="15"/>
        </w:rPr>
        <w:t xml:space="preserve"> </w:t>
      </w:r>
      <w:r>
        <w:rPr>
          <w:spacing w:val="-2"/>
        </w:rPr>
        <w:t>this</w:t>
      </w:r>
      <w:r>
        <w:rPr>
          <w:spacing w:val="15"/>
        </w:rPr>
        <w:t xml:space="preserve"> </w:t>
      </w:r>
      <w:r>
        <w:rPr>
          <w:spacing w:val="-2"/>
        </w:rPr>
        <w:t>dissertation</w:t>
      </w:r>
      <w:r>
        <w:rPr>
          <w:spacing w:val="14"/>
        </w:rPr>
        <w:t xml:space="preserve"> </w:t>
      </w:r>
      <w:r>
        <w:rPr>
          <w:spacing w:val="-2"/>
        </w:rPr>
        <w:t>effort</w:t>
      </w:r>
      <w:r>
        <w:rPr>
          <w:spacing w:val="15"/>
        </w:rPr>
        <w:t xml:space="preserve"> </w:t>
      </w:r>
      <w:r>
        <w:rPr>
          <w:spacing w:val="-2"/>
        </w:rPr>
        <w:t>will</w:t>
      </w:r>
      <w:r>
        <w:rPr>
          <w:spacing w:val="15"/>
        </w:rPr>
        <w:t xml:space="preserve"> </w:t>
      </w:r>
      <w:r>
        <w:rPr>
          <w:spacing w:val="-2"/>
        </w:rPr>
        <w:t>attempt</w:t>
      </w:r>
      <w:r>
        <w:rPr>
          <w:spacing w:val="14"/>
        </w:rPr>
        <w:t xml:space="preserve"> </w:t>
      </w:r>
      <w:r>
        <w:rPr>
          <w:spacing w:val="-5"/>
        </w:rPr>
        <w:t>to</w:t>
      </w:r>
    </w:p>
    <w:p w14:paraId="19208359"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0F5BAA7A" w14:textId="77777777" w:rsidR="00371737" w:rsidRDefault="00000000">
      <w:pPr>
        <w:pStyle w:val="BodyText"/>
        <w:spacing w:before="128"/>
        <w:ind w:left="114"/>
        <w:jc w:val="both"/>
      </w:pPr>
      <w:r>
        <w:rPr>
          <w:spacing w:val="-4"/>
        </w:rPr>
        <w:lastRenderedPageBreak/>
        <w:t>capture</w:t>
      </w:r>
      <w:r>
        <w:t xml:space="preserve"> </w:t>
      </w:r>
      <w:r>
        <w:rPr>
          <w:spacing w:val="-4"/>
        </w:rPr>
        <w:t>and</w:t>
      </w:r>
      <w:r>
        <w:t xml:space="preserve"> </w:t>
      </w:r>
      <w:r>
        <w:rPr>
          <w:spacing w:val="-4"/>
        </w:rPr>
        <w:t>address</w:t>
      </w:r>
      <w:r>
        <w:rPr>
          <w:spacing w:val="1"/>
        </w:rPr>
        <w:t xml:space="preserve"> </w:t>
      </w:r>
      <w:r>
        <w:rPr>
          <w:spacing w:val="-4"/>
        </w:rPr>
        <w:t>any</w:t>
      </w:r>
      <w:r>
        <w:t xml:space="preserve"> </w:t>
      </w:r>
      <w:r>
        <w:rPr>
          <w:spacing w:val="-4"/>
        </w:rPr>
        <w:t>such</w:t>
      </w:r>
      <w:r>
        <w:rPr>
          <w:spacing w:val="1"/>
        </w:rPr>
        <w:t xml:space="preserve"> </w:t>
      </w:r>
      <w:r>
        <w:rPr>
          <w:spacing w:val="-4"/>
        </w:rPr>
        <w:t>issues</w:t>
      </w:r>
      <w:r>
        <w:t xml:space="preserve"> </w:t>
      </w:r>
      <w:r>
        <w:rPr>
          <w:spacing w:val="-4"/>
        </w:rPr>
        <w:t>as</w:t>
      </w:r>
      <w:r>
        <w:rPr>
          <w:spacing w:val="1"/>
        </w:rPr>
        <w:t xml:space="preserve"> </w:t>
      </w:r>
      <w:r>
        <w:rPr>
          <w:spacing w:val="-4"/>
        </w:rPr>
        <w:t>quickly</w:t>
      </w:r>
      <w:r>
        <w:t xml:space="preserve"> </w:t>
      </w:r>
      <w:r>
        <w:rPr>
          <w:spacing w:val="-4"/>
        </w:rPr>
        <w:t>as</w:t>
      </w:r>
      <w:r>
        <w:rPr>
          <w:spacing w:val="1"/>
        </w:rPr>
        <w:t xml:space="preserve"> </w:t>
      </w:r>
      <w:r>
        <w:rPr>
          <w:spacing w:val="-4"/>
        </w:rPr>
        <w:t>possible.</w:t>
      </w:r>
    </w:p>
    <w:p w14:paraId="4AA7C630" w14:textId="77777777" w:rsidR="00371737" w:rsidRDefault="00371737">
      <w:pPr>
        <w:pStyle w:val="BodyText"/>
      </w:pPr>
    </w:p>
    <w:p w14:paraId="216AFE4D" w14:textId="77777777" w:rsidR="00371737" w:rsidRDefault="00371737">
      <w:pPr>
        <w:pStyle w:val="BodyText"/>
        <w:spacing w:before="17"/>
      </w:pPr>
    </w:p>
    <w:p w14:paraId="20AA81CD" w14:textId="77777777" w:rsidR="00371737" w:rsidRDefault="00000000">
      <w:pPr>
        <w:pStyle w:val="Heading3"/>
        <w:numPr>
          <w:ilvl w:val="2"/>
          <w:numId w:val="5"/>
        </w:numPr>
        <w:tabs>
          <w:tab w:val="left" w:pos="1100"/>
        </w:tabs>
        <w:spacing w:before="1"/>
        <w:ind w:hanging="986"/>
      </w:pPr>
      <w:bookmarkStart w:id="81" w:name="Presenting_XAI_Data"/>
      <w:bookmarkStart w:id="82" w:name="_bookmark22"/>
      <w:bookmarkEnd w:id="81"/>
      <w:bookmarkEnd w:id="82"/>
      <w:r>
        <w:t>Presenting</w:t>
      </w:r>
      <w:r>
        <w:rPr>
          <w:spacing w:val="20"/>
        </w:rPr>
        <w:t xml:space="preserve"> </w:t>
      </w:r>
      <w:r>
        <w:t>XAI</w:t>
      </w:r>
      <w:r>
        <w:rPr>
          <w:spacing w:val="21"/>
        </w:rPr>
        <w:t xml:space="preserve"> </w:t>
      </w:r>
      <w:r>
        <w:rPr>
          <w:spacing w:val="-4"/>
        </w:rPr>
        <w:t>Data</w:t>
      </w:r>
    </w:p>
    <w:p w14:paraId="4842674B" w14:textId="77777777" w:rsidR="00371737" w:rsidRDefault="00000000">
      <w:pPr>
        <w:pStyle w:val="BodyText"/>
        <w:spacing w:before="306" w:line="381" w:lineRule="auto"/>
        <w:ind w:left="114" w:right="216"/>
        <w:jc w:val="both"/>
      </w:pPr>
      <w:hyperlink w:anchor="_bookmark70" w:history="1">
        <w:r>
          <w:rPr>
            <w:spacing w:val="-2"/>
          </w:rPr>
          <w:t>(</w:t>
        </w:r>
        <w:proofErr w:type="spellStart"/>
        <w:r>
          <w:rPr>
            <w:spacing w:val="-2"/>
          </w:rPr>
          <w:t>Guidotti</w:t>
        </w:r>
        <w:proofErr w:type="spellEnd"/>
        <w:r>
          <w:rPr>
            <w:spacing w:val="-6"/>
          </w:rPr>
          <w:t xml:space="preserve"> </w:t>
        </w:r>
        <w:r>
          <w:rPr>
            <w:spacing w:val="-2"/>
          </w:rPr>
          <w:t>et</w:t>
        </w:r>
        <w:r>
          <w:rPr>
            <w:spacing w:val="-6"/>
          </w:rPr>
          <w:t xml:space="preserve"> </w:t>
        </w:r>
        <w:r>
          <w:rPr>
            <w:spacing w:val="-2"/>
          </w:rPr>
          <w:t>al.,</w:t>
        </w:r>
      </w:hyperlink>
      <w:r>
        <w:rPr>
          <w:spacing w:val="-4"/>
        </w:rPr>
        <w:t xml:space="preserve"> </w:t>
      </w:r>
      <w:hyperlink w:anchor="_bookmark70" w:history="1">
        <w:r>
          <w:rPr>
            <w:spacing w:val="-2"/>
          </w:rPr>
          <w:t>2019</w:t>
        </w:r>
      </w:hyperlink>
      <w:r>
        <w:rPr>
          <w:spacing w:val="-2"/>
        </w:rPr>
        <w:t>)</w:t>
      </w:r>
      <w:r>
        <w:rPr>
          <w:spacing w:val="-6"/>
        </w:rPr>
        <w:t xml:space="preserve"> </w:t>
      </w:r>
      <w:r>
        <w:rPr>
          <w:spacing w:val="-2"/>
        </w:rPr>
        <w:t>conducted</w:t>
      </w:r>
      <w:r>
        <w:rPr>
          <w:spacing w:val="-6"/>
        </w:rPr>
        <w:t xml:space="preserve"> </w:t>
      </w:r>
      <w:r>
        <w:rPr>
          <w:spacing w:val="-2"/>
        </w:rPr>
        <w:t>comparative</w:t>
      </w:r>
      <w:r>
        <w:rPr>
          <w:spacing w:val="-6"/>
        </w:rPr>
        <w:t xml:space="preserve"> </w:t>
      </w:r>
      <w:r>
        <w:rPr>
          <w:spacing w:val="-2"/>
        </w:rPr>
        <w:t>experiments</w:t>
      </w:r>
      <w:r>
        <w:rPr>
          <w:spacing w:val="-6"/>
        </w:rPr>
        <w:t xml:space="preserve"> </w:t>
      </w:r>
      <w:r>
        <w:rPr>
          <w:spacing w:val="-2"/>
        </w:rPr>
        <w:t>into</w:t>
      </w:r>
      <w:r>
        <w:rPr>
          <w:spacing w:val="-6"/>
        </w:rPr>
        <w:t xml:space="preserve"> </w:t>
      </w:r>
      <w:r>
        <w:rPr>
          <w:spacing w:val="-2"/>
        </w:rPr>
        <w:t>local</w:t>
      </w:r>
      <w:r>
        <w:rPr>
          <w:spacing w:val="-5"/>
        </w:rPr>
        <w:t xml:space="preserve"> </w:t>
      </w:r>
      <w:r>
        <w:rPr>
          <w:spacing w:val="-2"/>
        </w:rPr>
        <w:t xml:space="preserve">interpretability </w:t>
      </w:r>
      <w:r>
        <w:t>frameworks but note in their conclusions that is still relatively little research into building</w:t>
      </w:r>
      <w:r>
        <w:rPr>
          <w:spacing w:val="-4"/>
        </w:rPr>
        <w:t xml:space="preserve"> </w:t>
      </w:r>
      <w:r>
        <w:t>more</w:t>
      </w:r>
      <w:r>
        <w:rPr>
          <w:spacing w:val="-4"/>
        </w:rPr>
        <w:t xml:space="preserve"> </w:t>
      </w:r>
      <w:r>
        <w:t>aesthetically</w:t>
      </w:r>
      <w:r>
        <w:rPr>
          <w:spacing w:val="-4"/>
        </w:rPr>
        <w:t xml:space="preserve"> </w:t>
      </w:r>
      <w:r>
        <w:t>attractive</w:t>
      </w:r>
      <w:r>
        <w:rPr>
          <w:spacing w:val="-4"/>
        </w:rPr>
        <w:t xml:space="preserve"> </w:t>
      </w:r>
      <w:proofErr w:type="spellStart"/>
      <w:r>
        <w:t>visualisations</w:t>
      </w:r>
      <w:proofErr w:type="spellEnd"/>
      <w:r>
        <w:rPr>
          <w:spacing w:val="-4"/>
        </w:rPr>
        <w:t xml:space="preserve"> </w:t>
      </w:r>
      <w:r>
        <w:t>of</w:t>
      </w:r>
      <w:r>
        <w:rPr>
          <w:spacing w:val="-4"/>
        </w:rPr>
        <w:t xml:space="preserve"> </w:t>
      </w:r>
      <w:r>
        <w:t>such</w:t>
      </w:r>
      <w:r>
        <w:rPr>
          <w:spacing w:val="-4"/>
        </w:rPr>
        <w:t xml:space="preserve"> </w:t>
      </w:r>
      <w:r>
        <w:t>explanations.</w:t>
      </w:r>
      <w:r>
        <w:rPr>
          <w:spacing w:val="32"/>
        </w:rPr>
        <w:t xml:space="preserve"> </w:t>
      </w:r>
      <w:r>
        <w:t>This</w:t>
      </w:r>
      <w:r>
        <w:rPr>
          <w:spacing w:val="-4"/>
        </w:rPr>
        <w:t xml:space="preserve"> </w:t>
      </w:r>
      <w:r>
        <w:t>will not be a focus area of this dissertation.</w:t>
      </w:r>
    </w:p>
    <w:p w14:paraId="36818F93" w14:textId="77777777" w:rsidR="00371737" w:rsidRDefault="00371737">
      <w:pPr>
        <w:pStyle w:val="BodyText"/>
        <w:spacing w:before="219"/>
      </w:pPr>
    </w:p>
    <w:p w14:paraId="236DC063" w14:textId="77777777" w:rsidR="00371737" w:rsidRDefault="00000000">
      <w:pPr>
        <w:pStyle w:val="Heading2"/>
        <w:numPr>
          <w:ilvl w:val="1"/>
          <w:numId w:val="5"/>
        </w:numPr>
        <w:tabs>
          <w:tab w:val="left" w:pos="996"/>
        </w:tabs>
        <w:spacing w:line="408" w:lineRule="auto"/>
        <w:ind w:right="220"/>
      </w:pPr>
      <w:bookmarkStart w:id="83" w:name="State_of_the_Art_Approaches_for_Local_In"/>
      <w:bookmarkStart w:id="84" w:name="_bookmark23"/>
      <w:bookmarkEnd w:id="83"/>
      <w:bookmarkEnd w:id="84"/>
      <w:r>
        <w:t>State</w:t>
      </w:r>
      <w:r>
        <w:rPr>
          <w:spacing w:val="36"/>
        </w:rPr>
        <w:t xml:space="preserve"> </w:t>
      </w:r>
      <w:r>
        <w:t>of</w:t>
      </w:r>
      <w:r>
        <w:rPr>
          <w:spacing w:val="36"/>
        </w:rPr>
        <w:t xml:space="preserve"> </w:t>
      </w:r>
      <w:r>
        <w:t>the</w:t>
      </w:r>
      <w:r>
        <w:rPr>
          <w:spacing w:val="36"/>
        </w:rPr>
        <w:t xml:space="preserve"> </w:t>
      </w:r>
      <w:r>
        <w:t>Art</w:t>
      </w:r>
      <w:r>
        <w:rPr>
          <w:spacing w:val="36"/>
        </w:rPr>
        <w:t xml:space="preserve"> </w:t>
      </w:r>
      <w:r>
        <w:t>Approaches</w:t>
      </w:r>
      <w:r>
        <w:rPr>
          <w:spacing w:val="36"/>
        </w:rPr>
        <w:t xml:space="preserve"> </w:t>
      </w:r>
      <w:r>
        <w:t>for</w:t>
      </w:r>
      <w:r>
        <w:rPr>
          <w:spacing w:val="36"/>
        </w:rPr>
        <w:t xml:space="preserve"> </w:t>
      </w:r>
      <w:r>
        <w:t>Local</w:t>
      </w:r>
      <w:r>
        <w:rPr>
          <w:spacing w:val="36"/>
        </w:rPr>
        <w:t xml:space="preserve"> </w:t>
      </w:r>
      <w:r>
        <w:t xml:space="preserve">Inter- </w:t>
      </w:r>
      <w:proofErr w:type="spellStart"/>
      <w:r>
        <w:rPr>
          <w:spacing w:val="-2"/>
        </w:rPr>
        <w:t>pretability</w:t>
      </w:r>
      <w:proofErr w:type="spellEnd"/>
    </w:p>
    <w:p w14:paraId="447A6277" w14:textId="77777777" w:rsidR="00371737" w:rsidRDefault="00000000">
      <w:pPr>
        <w:pStyle w:val="BodyText"/>
        <w:spacing w:before="106" w:line="381" w:lineRule="auto"/>
        <w:ind w:left="114" w:right="218"/>
        <w:jc w:val="both"/>
      </w:pPr>
      <w:r>
        <w:rPr>
          <w:spacing w:val="-6"/>
        </w:rPr>
        <w:t xml:space="preserve">This section of the document describes research conducted into the local </w:t>
      </w:r>
      <w:proofErr w:type="spellStart"/>
      <w:r>
        <w:rPr>
          <w:spacing w:val="-6"/>
        </w:rPr>
        <w:t>interpretabil</w:t>
      </w:r>
      <w:proofErr w:type="spellEnd"/>
      <w:r>
        <w:rPr>
          <w:spacing w:val="-6"/>
        </w:rPr>
        <w:t xml:space="preserve">- </w:t>
      </w:r>
      <w:proofErr w:type="spellStart"/>
      <w:r>
        <w:rPr>
          <w:spacing w:val="-2"/>
        </w:rPr>
        <w:t>ity</w:t>
      </w:r>
      <w:proofErr w:type="spellEnd"/>
      <w:r>
        <w:rPr>
          <w:spacing w:val="-4"/>
        </w:rPr>
        <w:t xml:space="preserve"> </w:t>
      </w:r>
      <w:r>
        <w:rPr>
          <w:spacing w:val="-2"/>
        </w:rPr>
        <w:t>techniques</w:t>
      </w:r>
      <w:r>
        <w:rPr>
          <w:spacing w:val="-4"/>
        </w:rPr>
        <w:t xml:space="preserve"> </w:t>
      </w:r>
      <w:r>
        <w:rPr>
          <w:spacing w:val="-2"/>
        </w:rPr>
        <w:t>that</w:t>
      </w:r>
      <w:r>
        <w:rPr>
          <w:spacing w:val="-4"/>
        </w:rPr>
        <w:t xml:space="preserve"> </w:t>
      </w:r>
      <w:r>
        <w:rPr>
          <w:spacing w:val="-2"/>
        </w:rPr>
        <w:t>formed</w:t>
      </w:r>
      <w:r>
        <w:rPr>
          <w:spacing w:val="-4"/>
        </w:rPr>
        <w:t xml:space="preserve"> </w:t>
      </w:r>
      <w:r>
        <w:rPr>
          <w:spacing w:val="-2"/>
        </w:rPr>
        <w:t>the</w:t>
      </w:r>
      <w:r>
        <w:rPr>
          <w:spacing w:val="-4"/>
        </w:rPr>
        <w:t xml:space="preserve"> </w:t>
      </w:r>
      <w:r>
        <w:rPr>
          <w:spacing w:val="-2"/>
        </w:rPr>
        <w:t>basis</w:t>
      </w:r>
      <w:r>
        <w:rPr>
          <w:spacing w:val="-4"/>
        </w:rPr>
        <w:t xml:space="preserve"> </w:t>
      </w:r>
      <w:r>
        <w:rPr>
          <w:spacing w:val="-2"/>
        </w:rPr>
        <w:t>of</w:t>
      </w:r>
      <w:r>
        <w:rPr>
          <w:spacing w:val="-4"/>
        </w:rPr>
        <w:t xml:space="preserve"> </w:t>
      </w:r>
      <w:r>
        <w:rPr>
          <w:spacing w:val="-2"/>
        </w:rPr>
        <w:t>the</w:t>
      </w:r>
      <w:r>
        <w:rPr>
          <w:spacing w:val="-4"/>
        </w:rPr>
        <w:t xml:space="preserve"> </w:t>
      </w:r>
      <w:r>
        <w:rPr>
          <w:spacing w:val="-2"/>
        </w:rPr>
        <w:t>experiments</w:t>
      </w:r>
      <w:r>
        <w:rPr>
          <w:spacing w:val="-4"/>
        </w:rPr>
        <w:t xml:space="preserve"> </w:t>
      </w:r>
      <w:r>
        <w:rPr>
          <w:spacing w:val="-2"/>
        </w:rPr>
        <w:t>in</w:t>
      </w:r>
      <w:r>
        <w:rPr>
          <w:spacing w:val="-4"/>
        </w:rPr>
        <w:t xml:space="preserve"> </w:t>
      </w:r>
      <w:r>
        <w:rPr>
          <w:spacing w:val="-2"/>
        </w:rPr>
        <w:t>this</w:t>
      </w:r>
      <w:r>
        <w:rPr>
          <w:spacing w:val="-4"/>
        </w:rPr>
        <w:t xml:space="preserve"> </w:t>
      </w:r>
      <w:r>
        <w:rPr>
          <w:spacing w:val="-2"/>
        </w:rPr>
        <w:t>dissertation</w:t>
      </w:r>
      <w:r>
        <w:rPr>
          <w:spacing w:val="-4"/>
        </w:rPr>
        <w:t xml:space="preserve"> </w:t>
      </w:r>
      <w:r>
        <w:rPr>
          <w:spacing w:val="-2"/>
        </w:rPr>
        <w:t>research.</w:t>
      </w:r>
    </w:p>
    <w:p w14:paraId="26205A88" w14:textId="77777777" w:rsidR="00371737" w:rsidRDefault="00371737">
      <w:pPr>
        <w:pStyle w:val="BodyText"/>
        <w:spacing w:before="129"/>
      </w:pPr>
    </w:p>
    <w:p w14:paraId="423DCB14" w14:textId="77777777" w:rsidR="00371737" w:rsidRDefault="00000000">
      <w:pPr>
        <w:pStyle w:val="Heading3"/>
        <w:numPr>
          <w:ilvl w:val="2"/>
          <w:numId w:val="5"/>
        </w:numPr>
        <w:tabs>
          <w:tab w:val="left" w:pos="1100"/>
        </w:tabs>
        <w:spacing w:before="1"/>
        <w:ind w:hanging="986"/>
      </w:pPr>
      <w:bookmarkStart w:id="85" w:name="SHAP"/>
      <w:bookmarkStart w:id="86" w:name="_bookmark24"/>
      <w:bookmarkEnd w:id="85"/>
      <w:bookmarkEnd w:id="86"/>
      <w:r>
        <w:rPr>
          <w:spacing w:val="-4"/>
          <w:w w:val="105"/>
        </w:rPr>
        <w:t>SHAP</w:t>
      </w:r>
    </w:p>
    <w:p w14:paraId="57A49688" w14:textId="77777777" w:rsidR="00371737" w:rsidRDefault="00000000">
      <w:pPr>
        <w:pStyle w:val="BodyText"/>
        <w:spacing w:before="306" w:line="381" w:lineRule="auto"/>
        <w:ind w:left="114" w:right="217"/>
        <w:jc w:val="both"/>
      </w:pPr>
      <w:r>
        <w:rPr>
          <w:spacing w:val="-2"/>
        </w:rPr>
        <w:t>SHAP</w:t>
      </w:r>
      <w:r>
        <w:rPr>
          <w:spacing w:val="-9"/>
        </w:rPr>
        <w:t xml:space="preserve"> </w:t>
      </w:r>
      <w:r>
        <w:rPr>
          <w:spacing w:val="-2"/>
        </w:rPr>
        <w:t>stands</w:t>
      </w:r>
      <w:r>
        <w:rPr>
          <w:spacing w:val="-9"/>
        </w:rPr>
        <w:t xml:space="preserve"> </w:t>
      </w:r>
      <w:r>
        <w:rPr>
          <w:spacing w:val="-2"/>
        </w:rPr>
        <w:t>for</w:t>
      </w:r>
      <w:r>
        <w:rPr>
          <w:spacing w:val="-9"/>
        </w:rPr>
        <w:t xml:space="preserve"> </w:t>
      </w:r>
      <w:proofErr w:type="spellStart"/>
      <w:r>
        <w:rPr>
          <w:b/>
          <w:spacing w:val="-2"/>
        </w:rPr>
        <w:t>SH</w:t>
      </w:r>
      <w:r>
        <w:rPr>
          <w:spacing w:val="-2"/>
        </w:rPr>
        <w:t>apley</w:t>
      </w:r>
      <w:proofErr w:type="spellEnd"/>
      <w:r>
        <w:rPr>
          <w:spacing w:val="-6"/>
        </w:rPr>
        <w:t xml:space="preserve"> </w:t>
      </w:r>
      <w:r>
        <w:rPr>
          <w:b/>
          <w:spacing w:val="-2"/>
        </w:rPr>
        <w:t>A</w:t>
      </w:r>
      <w:r>
        <w:rPr>
          <w:spacing w:val="-2"/>
        </w:rPr>
        <w:t>dditive</w:t>
      </w:r>
      <w:r>
        <w:rPr>
          <w:spacing w:val="-9"/>
        </w:rPr>
        <w:t xml:space="preserve"> </w:t>
      </w:r>
      <w:proofErr w:type="spellStart"/>
      <w:r>
        <w:rPr>
          <w:spacing w:val="-2"/>
        </w:rPr>
        <w:t>ex</w:t>
      </w:r>
      <w:r>
        <w:rPr>
          <w:b/>
          <w:spacing w:val="-2"/>
        </w:rPr>
        <w:t>P</w:t>
      </w:r>
      <w:r>
        <w:rPr>
          <w:spacing w:val="-2"/>
        </w:rPr>
        <w:t>lanations</w:t>
      </w:r>
      <w:proofErr w:type="spellEnd"/>
      <w:r>
        <w:rPr>
          <w:spacing w:val="-9"/>
        </w:rPr>
        <w:t xml:space="preserve"> </w:t>
      </w:r>
      <w:hyperlink w:anchor="_bookmark78" w:history="1">
        <w:r>
          <w:rPr>
            <w:spacing w:val="-2"/>
          </w:rPr>
          <w:t>(Lundberg</w:t>
        </w:r>
        <w:r>
          <w:rPr>
            <w:spacing w:val="-9"/>
          </w:rPr>
          <w:t xml:space="preserve"> </w:t>
        </w:r>
        <w:r>
          <w:rPr>
            <w:spacing w:val="-2"/>
          </w:rPr>
          <w:t>&amp;</w:t>
        </w:r>
        <w:r>
          <w:rPr>
            <w:spacing w:val="-9"/>
          </w:rPr>
          <w:t xml:space="preserve"> </w:t>
        </w:r>
        <w:r>
          <w:rPr>
            <w:spacing w:val="-2"/>
          </w:rPr>
          <w:t>Lee,</w:t>
        </w:r>
      </w:hyperlink>
      <w:r>
        <w:rPr>
          <w:spacing w:val="-7"/>
        </w:rPr>
        <w:t xml:space="preserve"> </w:t>
      </w:r>
      <w:hyperlink w:anchor="_bookmark78" w:history="1">
        <w:r>
          <w:rPr>
            <w:spacing w:val="-2"/>
          </w:rPr>
          <w:t>2017)</w:t>
        </w:r>
      </w:hyperlink>
      <w:r>
        <w:rPr>
          <w:spacing w:val="-9"/>
        </w:rPr>
        <w:t xml:space="preserve"> </w:t>
      </w:r>
      <w:r>
        <w:rPr>
          <w:spacing w:val="-2"/>
        </w:rPr>
        <w:t>and</w:t>
      </w:r>
      <w:r>
        <w:rPr>
          <w:spacing w:val="-8"/>
        </w:rPr>
        <w:t xml:space="preserve"> </w:t>
      </w:r>
      <w:r>
        <w:rPr>
          <w:spacing w:val="-2"/>
        </w:rPr>
        <w:t>can</w:t>
      </w:r>
      <w:r>
        <w:rPr>
          <w:spacing w:val="-9"/>
        </w:rPr>
        <w:t xml:space="preserve"> </w:t>
      </w:r>
      <w:r>
        <w:rPr>
          <w:spacing w:val="-2"/>
        </w:rPr>
        <w:t xml:space="preserve">be </w:t>
      </w:r>
      <w:r>
        <w:rPr>
          <w:spacing w:val="-4"/>
        </w:rPr>
        <w:t>described</w:t>
      </w:r>
      <w:r>
        <w:rPr>
          <w:spacing w:val="-11"/>
        </w:rPr>
        <w:t xml:space="preserve"> </w:t>
      </w:r>
      <w:r>
        <w:rPr>
          <w:spacing w:val="-4"/>
        </w:rPr>
        <w:t>as</w:t>
      </w:r>
      <w:r>
        <w:rPr>
          <w:spacing w:val="-10"/>
        </w:rPr>
        <w:t xml:space="preserve"> </w:t>
      </w:r>
      <w:r>
        <w:rPr>
          <w:spacing w:val="-4"/>
        </w:rPr>
        <w:t>a</w:t>
      </w:r>
      <w:r>
        <w:rPr>
          <w:spacing w:val="-11"/>
        </w:rPr>
        <w:t xml:space="preserve"> </w:t>
      </w:r>
      <w:r>
        <w:rPr>
          <w:spacing w:val="-4"/>
        </w:rPr>
        <w:t>unified</w:t>
      </w:r>
      <w:r>
        <w:rPr>
          <w:spacing w:val="-10"/>
        </w:rPr>
        <w:t xml:space="preserve"> </w:t>
      </w:r>
      <w:r>
        <w:rPr>
          <w:spacing w:val="-4"/>
        </w:rPr>
        <w:t>framework</w:t>
      </w:r>
      <w:r>
        <w:rPr>
          <w:spacing w:val="-11"/>
        </w:rPr>
        <w:t xml:space="preserve"> </w:t>
      </w:r>
      <w:r>
        <w:rPr>
          <w:spacing w:val="-4"/>
        </w:rPr>
        <w:t>for</w:t>
      </w:r>
      <w:r>
        <w:rPr>
          <w:spacing w:val="-10"/>
        </w:rPr>
        <w:t xml:space="preserve"> </w:t>
      </w:r>
      <w:r>
        <w:rPr>
          <w:spacing w:val="-4"/>
        </w:rPr>
        <w:t>interpreting</w:t>
      </w:r>
      <w:r>
        <w:rPr>
          <w:spacing w:val="-11"/>
        </w:rPr>
        <w:t xml:space="preserve"> </w:t>
      </w:r>
      <w:r>
        <w:rPr>
          <w:spacing w:val="-4"/>
        </w:rPr>
        <w:t>predictions.</w:t>
      </w:r>
      <w:r>
        <w:rPr>
          <w:spacing w:val="-10"/>
        </w:rPr>
        <w:t xml:space="preserve"> </w:t>
      </w:r>
      <w:r>
        <w:rPr>
          <w:spacing w:val="-4"/>
        </w:rPr>
        <w:t>It</w:t>
      </w:r>
      <w:r>
        <w:rPr>
          <w:spacing w:val="-11"/>
        </w:rPr>
        <w:t xml:space="preserve"> </w:t>
      </w:r>
      <w:r>
        <w:rPr>
          <w:spacing w:val="-4"/>
        </w:rPr>
        <w:t>provides</w:t>
      </w:r>
      <w:r>
        <w:rPr>
          <w:spacing w:val="-10"/>
        </w:rPr>
        <w:t xml:space="preserve"> </w:t>
      </w:r>
      <w:r>
        <w:rPr>
          <w:spacing w:val="-4"/>
        </w:rPr>
        <w:t>a</w:t>
      </w:r>
      <w:r>
        <w:rPr>
          <w:spacing w:val="-11"/>
        </w:rPr>
        <w:t xml:space="preserve"> </w:t>
      </w:r>
      <w:r>
        <w:rPr>
          <w:spacing w:val="-4"/>
        </w:rPr>
        <w:t>toolkit</w:t>
      </w:r>
      <w:r>
        <w:rPr>
          <w:spacing w:val="-10"/>
        </w:rPr>
        <w:t xml:space="preserve"> </w:t>
      </w:r>
      <w:r>
        <w:rPr>
          <w:spacing w:val="-4"/>
        </w:rPr>
        <w:t xml:space="preserve">that </w:t>
      </w:r>
      <w:r>
        <w:rPr>
          <w:spacing w:val="-2"/>
        </w:rPr>
        <w:t>is</w:t>
      </w:r>
      <w:r>
        <w:rPr>
          <w:spacing w:val="-13"/>
        </w:rPr>
        <w:t xml:space="preserve"> </w:t>
      </w:r>
      <w:r>
        <w:rPr>
          <w:spacing w:val="-2"/>
        </w:rPr>
        <w:t>computationally</w:t>
      </w:r>
      <w:r>
        <w:rPr>
          <w:spacing w:val="-12"/>
        </w:rPr>
        <w:t xml:space="preserve"> </w:t>
      </w:r>
      <w:r>
        <w:rPr>
          <w:spacing w:val="-2"/>
        </w:rPr>
        <w:t>efficient</w:t>
      </w:r>
      <w:r>
        <w:rPr>
          <w:spacing w:val="-13"/>
        </w:rPr>
        <w:t xml:space="preserve"> </w:t>
      </w:r>
      <w:r>
        <w:rPr>
          <w:spacing w:val="-2"/>
        </w:rPr>
        <w:t>at</w:t>
      </w:r>
      <w:r>
        <w:rPr>
          <w:spacing w:val="-12"/>
        </w:rPr>
        <w:t xml:space="preserve"> </w:t>
      </w:r>
      <w:r>
        <w:rPr>
          <w:spacing w:val="-2"/>
        </w:rPr>
        <w:t>calculating</w:t>
      </w:r>
      <w:r>
        <w:rPr>
          <w:spacing w:val="-13"/>
        </w:rPr>
        <w:t xml:space="preserve"> </w:t>
      </w:r>
      <w:r>
        <w:rPr>
          <w:spacing w:val="-2"/>
        </w:rPr>
        <w:t>‘Shapley’</w:t>
      </w:r>
      <w:r>
        <w:rPr>
          <w:spacing w:val="-12"/>
        </w:rPr>
        <w:t xml:space="preserve"> </w:t>
      </w:r>
      <w:r>
        <w:rPr>
          <w:spacing w:val="-2"/>
        </w:rPr>
        <w:t>values.</w:t>
      </w:r>
      <w:r>
        <w:rPr>
          <w:spacing w:val="-13"/>
        </w:rPr>
        <w:t xml:space="preserve"> </w:t>
      </w:r>
      <w:r>
        <w:rPr>
          <w:spacing w:val="-2"/>
        </w:rPr>
        <w:t>SHAP</w:t>
      </w:r>
      <w:r>
        <w:rPr>
          <w:spacing w:val="-12"/>
        </w:rPr>
        <w:t xml:space="preserve"> </w:t>
      </w:r>
      <w:r>
        <w:rPr>
          <w:spacing w:val="-2"/>
        </w:rPr>
        <w:t>is</w:t>
      </w:r>
      <w:r>
        <w:rPr>
          <w:spacing w:val="-13"/>
        </w:rPr>
        <w:t xml:space="preserve"> </w:t>
      </w:r>
      <w:r>
        <w:rPr>
          <w:spacing w:val="-2"/>
        </w:rPr>
        <w:t>a</w:t>
      </w:r>
      <w:r>
        <w:rPr>
          <w:spacing w:val="-12"/>
        </w:rPr>
        <w:t xml:space="preserve"> </w:t>
      </w:r>
      <w:r>
        <w:rPr>
          <w:spacing w:val="-2"/>
        </w:rPr>
        <w:t>method</w:t>
      </w:r>
      <w:r>
        <w:rPr>
          <w:spacing w:val="-13"/>
        </w:rPr>
        <w:t xml:space="preserve"> </w:t>
      </w:r>
      <w:r>
        <w:rPr>
          <w:spacing w:val="-2"/>
        </w:rPr>
        <w:t xml:space="preserve">derived </w:t>
      </w:r>
      <w:r>
        <w:t>from</w:t>
      </w:r>
      <w:r>
        <w:rPr>
          <w:spacing w:val="-3"/>
        </w:rPr>
        <w:t xml:space="preserve"> </w:t>
      </w:r>
      <w:r>
        <w:t>cooperative</w:t>
      </w:r>
      <w:r>
        <w:rPr>
          <w:spacing w:val="-3"/>
        </w:rPr>
        <w:t xml:space="preserve"> </w:t>
      </w:r>
      <w:r>
        <w:t>game</w:t>
      </w:r>
      <w:r>
        <w:rPr>
          <w:spacing w:val="-3"/>
        </w:rPr>
        <w:t xml:space="preserve"> </w:t>
      </w:r>
      <w:r>
        <w:t>theory</w:t>
      </w:r>
      <w:r>
        <w:rPr>
          <w:spacing w:val="-3"/>
        </w:rPr>
        <w:t xml:space="preserve"> </w:t>
      </w:r>
      <w:r>
        <w:t>and</w:t>
      </w:r>
      <w:r>
        <w:rPr>
          <w:spacing w:val="-3"/>
        </w:rPr>
        <w:t xml:space="preserve"> </w:t>
      </w:r>
      <w:r>
        <w:t>SHAP</w:t>
      </w:r>
      <w:r>
        <w:rPr>
          <w:spacing w:val="-3"/>
        </w:rPr>
        <w:t xml:space="preserve"> </w:t>
      </w:r>
      <w:r>
        <w:t>Values</w:t>
      </w:r>
      <w:r>
        <w:rPr>
          <w:spacing w:val="-3"/>
        </w:rPr>
        <w:t xml:space="preserve"> </w:t>
      </w:r>
      <w:r>
        <w:t>are</w:t>
      </w:r>
      <w:r>
        <w:rPr>
          <w:spacing w:val="-3"/>
        </w:rPr>
        <w:t xml:space="preserve"> </w:t>
      </w:r>
      <w:r>
        <w:t>used</w:t>
      </w:r>
      <w:r>
        <w:rPr>
          <w:spacing w:val="-3"/>
        </w:rPr>
        <w:t xml:space="preserve"> </w:t>
      </w:r>
      <w:r>
        <w:t>extensively</w:t>
      </w:r>
      <w:r>
        <w:rPr>
          <w:spacing w:val="-3"/>
        </w:rPr>
        <w:t xml:space="preserve"> </w:t>
      </w:r>
      <w:r>
        <w:t>to</w:t>
      </w:r>
      <w:r>
        <w:rPr>
          <w:spacing w:val="-3"/>
        </w:rPr>
        <w:t xml:space="preserve"> </w:t>
      </w:r>
      <w:r>
        <w:t>present</w:t>
      </w:r>
      <w:r>
        <w:rPr>
          <w:spacing w:val="-3"/>
        </w:rPr>
        <w:t xml:space="preserve"> </w:t>
      </w:r>
      <w:r>
        <w:t xml:space="preserve">an </w:t>
      </w:r>
      <w:r>
        <w:rPr>
          <w:spacing w:val="-4"/>
        </w:rPr>
        <w:t>understanding</w:t>
      </w:r>
      <w:r>
        <w:rPr>
          <w:spacing w:val="-11"/>
        </w:rPr>
        <w:t xml:space="preserve"> </w:t>
      </w:r>
      <w:r>
        <w:rPr>
          <w:spacing w:val="-4"/>
        </w:rPr>
        <w:t>of</w:t>
      </w:r>
      <w:r>
        <w:rPr>
          <w:spacing w:val="-10"/>
        </w:rPr>
        <w:t xml:space="preserve"> </w:t>
      </w:r>
      <w:r>
        <w:rPr>
          <w:spacing w:val="-4"/>
        </w:rPr>
        <w:t>how</w:t>
      </w:r>
      <w:r>
        <w:rPr>
          <w:spacing w:val="-11"/>
        </w:rPr>
        <w:t xml:space="preserve"> </w:t>
      </w:r>
      <w:r>
        <w:rPr>
          <w:spacing w:val="-4"/>
        </w:rPr>
        <w:t>the</w:t>
      </w:r>
      <w:r>
        <w:rPr>
          <w:spacing w:val="-10"/>
        </w:rPr>
        <w:t xml:space="preserve"> </w:t>
      </w:r>
      <w:r>
        <w:rPr>
          <w:spacing w:val="-4"/>
        </w:rPr>
        <w:t>features</w:t>
      </w:r>
      <w:r>
        <w:rPr>
          <w:spacing w:val="-11"/>
        </w:rPr>
        <w:t xml:space="preserve"> </w:t>
      </w:r>
      <w:r>
        <w:rPr>
          <w:spacing w:val="-4"/>
        </w:rPr>
        <w:t>in</w:t>
      </w:r>
      <w:r>
        <w:rPr>
          <w:spacing w:val="-10"/>
        </w:rPr>
        <w:t xml:space="preserve"> </w:t>
      </w:r>
      <w:r>
        <w:rPr>
          <w:spacing w:val="-4"/>
        </w:rPr>
        <w:t>a</w:t>
      </w:r>
      <w:r>
        <w:rPr>
          <w:spacing w:val="-11"/>
        </w:rPr>
        <w:t xml:space="preserve"> </w:t>
      </w:r>
      <w:r>
        <w:rPr>
          <w:spacing w:val="-4"/>
        </w:rPr>
        <w:t>dataset</w:t>
      </w:r>
      <w:r>
        <w:rPr>
          <w:spacing w:val="-10"/>
        </w:rPr>
        <w:t xml:space="preserve"> </w:t>
      </w:r>
      <w:r>
        <w:rPr>
          <w:spacing w:val="-4"/>
        </w:rPr>
        <w:t>are</w:t>
      </w:r>
      <w:r>
        <w:rPr>
          <w:spacing w:val="-11"/>
        </w:rPr>
        <w:t xml:space="preserve"> </w:t>
      </w:r>
      <w:r>
        <w:rPr>
          <w:spacing w:val="-4"/>
        </w:rPr>
        <w:t>related</w:t>
      </w:r>
      <w:r>
        <w:rPr>
          <w:spacing w:val="-10"/>
        </w:rPr>
        <w:t xml:space="preserve"> </w:t>
      </w:r>
      <w:r>
        <w:rPr>
          <w:spacing w:val="-4"/>
        </w:rPr>
        <w:t>to</w:t>
      </w:r>
      <w:r>
        <w:rPr>
          <w:spacing w:val="-11"/>
        </w:rPr>
        <w:t xml:space="preserve"> </w:t>
      </w:r>
      <w:r>
        <w:rPr>
          <w:spacing w:val="-4"/>
        </w:rPr>
        <w:t>the</w:t>
      </w:r>
      <w:r>
        <w:rPr>
          <w:spacing w:val="-10"/>
        </w:rPr>
        <w:t xml:space="preserve"> </w:t>
      </w:r>
      <w:r>
        <w:rPr>
          <w:spacing w:val="-4"/>
        </w:rPr>
        <w:t>model</w:t>
      </w:r>
      <w:r>
        <w:rPr>
          <w:spacing w:val="-11"/>
        </w:rPr>
        <w:t xml:space="preserve"> </w:t>
      </w:r>
      <w:r>
        <w:rPr>
          <w:spacing w:val="-4"/>
        </w:rPr>
        <w:t>prediction</w:t>
      </w:r>
      <w:r>
        <w:rPr>
          <w:spacing w:val="-10"/>
        </w:rPr>
        <w:t xml:space="preserve"> </w:t>
      </w:r>
      <w:r>
        <w:rPr>
          <w:spacing w:val="-4"/>
        </w:rPr>
        <w:t xml:space="preserve">out- </w:t>
      </w:r>
      <w:r>
        <w:rPr>
          <w:spacing w:val="-2"/>
        </w:rPr>
        <w:t>put.</w:t>
      </w:r>
      <w:r>
        <w:rPr>
          <w:spacing w:val="13"/>
        </w:rPr>
        <w:t xml:space="preserve"> </w:t>
      </w:r>
      <w:r>
        <w:rPr>
          <w:spacing w:val="-2"/>
        </w:rPr>
        <w:t>It</w:t>
      </w:r>
      <w:r>
        <w:rPr>
          <w:spacing w:val="-12"/>
        </w:rPr>
        <w:t xml:space="preserve"> </w:t>
      </w:r>
      <w:r>
        <w:rPr>
          <w:spacing w:val="-2"/>
        </w:rPr>
        <w:t>is</w:t>
      </w:r>
      <w:r>
        <w:rPr>
          <w:spacing w:val="-12"/>
        </w:rPr>
        <w:t xml:space="preserve"> </w:t>
      </w:r>
      <w:r>
        <w:rPr>
          <w:spacing w:val="-2"/>
        </w:rPr>
        <w:t>a</w:t>
      </w:r>
      <w:r>
        <w:rPr>
          <w:spacing w:val="-12"/>
        </w:rPr>
        <w:t xml:space="preserve"> </w:t>
      </w:r>
      <w:r>
        <w:rPr>
          <w:rFonts w:ascii="Times New Roman" w:hAnsi="Times New Roman"/>
          <w:i/>
          <w:spacing w:val="-2"/>
        </w:rPr>
        <w:t>‘black</w:t>
      </w:r>
      <w:r>
        <w:rPr>
          <w:rFonts w:ascii="Times New Roman" w:hAnsi="Times New Roman"/>
          <w:i/>
          <w:spacing w:val="-9"/>
        </w:rPr>
        <w:t xml:space="preserve"> </w:t>
      </w:r>
      <w:r>
        <w:rPr>
          <w:rFonts w:ascii="Times New Roman" w:hAnsi="Times New Roman"/>
          <w:i/>
          <w:spacing w:val="-2"/>
        </w:rPr>
        <w:t>box’</w:t>
      </w:r>
      <w:r>
        <w:rPr>
          <w:rFonts w:ascii="Times New Roman" w:hAnsi="Times New Roman"/>
          <w:i/>
          <w:spacing w:val="7"/>
        </w:rPr>
        <w:t xml:space="preserve"> </w:t>
      </w:r>
      <w:proofErr w:type="spellStart"/>
      <w:r>
        <w:rPr>
          <w:spacing w:val="-2"/>
        </w:rPr>
        <w:t>explainability</w:t>
      </w:r>
      <w:proofErr w:type="spellEnd"/>
      <w:r>
        <w:rPr>
          <w:spacing w:val="-12"/>
        </w:rPr>
        <w:t xml:space="preserve"> </w:t>
      </w:r>
      <w:r>
        <w:rPr>
          <w:spacing w:val="-2"/>
        </w:rPr>
        <w:t>technique</w:t>
      </w:r>
      <w:r>
        <w:rPr>
          <w:spacing w:val="-12"/>
        </w:rPr>
        <w:t xml:space="preserve"> </w:t>
      </w:r>
      <w:r>
        <w:rPr>
          <w:spacing w:val="-2"/>
        </w:rPr>
        <w:t>that</w:t>
      </w:r>
      <w:r>
        <w:rPr>
          <w:spacing w:val="-12"/>
        </w:rPr>
        <w:t xml:space="preserve"> </w:t>
      </w:r>
      <w:r>
        <w:rPr>
          <w:spacing w:val="-2"/>
        </w:rPr>
        <w:t>can</w:t>
      </w:r>
      <w:r>
        <w:rPr>
          <w:spacing w:val="-12"/>
        </w:rPr>
        <w:t xml:space="preserve"> </w:t>
      </w:r>
      <w:r>
        <w:rPr>
          <w:spacing w:val="-2"/>
        </w:rPr>
        <w:t>be</w:t>
      </w:r>
      <w:r>
        <w:rPr>
          <w:spacing w:val="-12"/>
        </w:rPr>
        <w:t xml:space="preserve"> </w:t>
      </w:r>
      <w:r>
        <w:rPr>
          <w:spacing w:val="-2"/>
        </w:rPr>
        <w:t>applied</w:t>
      </w:r>
      <w:r>
        <w:rPr>
          <w:spacing w:val="-12"/>
        </w:rPr>
        <w:t xml:space="preserve"> </w:t>
      </w:r>
      <w:r>
        <w:rPr>
          <w:spacing w:val="-2"/>
        </w:rPr>
        <w:t>to</w:t>
      </w:r>
      <w:r>
        <w:rPr>
          <w:spacing w:val="-12"/>
        </w:rPr>
        <w:t xml:space="preserve"> </w:t>
      </w:r>
      <w:r>
        <w:rPr>
          <w:spacing w:val="-2"/>
        </w:rPr>
        <w:t>most</w:t>
      </w:r>
      <w:r>
        <w:rPr>
          <w:spacing w:val="-12"/>
        </w:rPr>
        <w:t xml:space="preserve"> </w:t>
      </w:r>
      <w:r>
        <w:rPr>
          <w:spacing w:val="-2"/>
        </w:rPr>
        <w:t xml:space="preserve">algorithms </w:t>
      </w:r>
      <w:r>
        <w:t>without being aware of the exact model.</w:t>
      </w:r>
    </w:p>
    <w:p w14:paraId="602FB832" w14:textId="77777777" w:rsidR="00371737" w:rsidRDefault="00000000">
      <w:pPr>
        <w:pStyle w:val="BodyText"/>
        <w:spacing w:line="381" w:lineRule="auto"/>
        <w:ind w:left="114" w:right="217" w:firstLine="351"/>
        <w:jc w:val="both"/>
      </w:pPr>
      <w:r>
        <w:t xml:space="preserve">The focus of this dissertation research is on local interpretations, so we will be </w:t>
      </w:r>
      <w:r>
        <w:rPr>
          <w:spacing w:val="-2"/>
        </w:rPr>
        <w:t>using</w:t>
      </w:r>
      <w:r>
        <w:rPr>
          <w:spacing w:val="-12"/>
        </w:rPr>
        <w:t xml:space="preserve"> </w:t>
      </w:r>
      <w:r>
        <w:rPr>
          <w:spacing w:val="-2"/>
        </w:rPr>
        <w:t>SHAP</w:t>
      </w:r>
      <w:r>
        <w:rPr>
          <w:spacing w:val="-12"/>
        </w:rPr>
        <w:t xml:space="preserve"> </w:t>
      </w:r>
      <w:r>
        <w:rPr>
          <w:spacing w:val="-2"/>
        </w:rPr>
        <w:t>to</w:t>
      </w:r>
      <w:r>
        <w:rPr>
          <w:spacing w:val="-12"/>
        </w:rPr>
        <w:t xml:space="preserve"> </w:t>
      </w:r>
      <w:r>
        <w:rPr>
          <w:spacing w:val="-2"/>
        </w:rPr>
        <w:t>understand</w:t>
      </w:r>
      <w:r>
        <w:rPr>
          <w:spacing w:val="-12"/>
        </w:rPr>
        <w:t xml:space="preserve"> </w:t>
      </w:r>
      <w:r>
        <w:rPr>
          <w:spacing w:val="-2"/>
        </w:rPr>
        <w:t>how</w:t>
      </w:r>
      <w:r>
        <w:rPr>
          <w:spacing w:val="-12"/>
        </w:rPr>
        <w:t xml:space="preserve"> </w:t>
      </w:r>
      <w:r>
        <w:rPr>
          <w:spacing w:val="-2"/>
        </w:rPr>
        <w:t>the</w:t>
      </w:r>
      <w:r>
        <w:rPr>
          <w:spacing w:val="-12"/>
        </w:rPr>
        <w:t xml:space="preserve"> </w:t>
      </w:r>
      <w:r>
        <w:rPr>
          <w:spacing w:val="-2"/>
        </w:rPr>
        <w:t>NN</w:t>
      </w:r>
      <w:r>
        <w:rPr>
          <w:spacing w:val="-12"/>
        </w:rPr>
        <w:t xml:space="preserve"> </w:t>
      </w:r>
      <w:r>
        <w:rPr>
          <w:spacing w:val="-2"/>
        </w:rPr>
        <w:t>model</w:t>
      </w:r>
      <w:r>
        <w:rPr>
          <w:spacing w:val="-12"/>
        </w:rPr>
        <w:t xml:space="preserve"> </w:t>
      </w:r>
      <w:r>
        <w:rPr>
          <w:spacing w:val="-2"/>
        </w:rPr>
        <w:t>made</w:t>
      </w:r>
      <w:r>
        <w:rPr>
          <w:spacing w:val="-12"/>
        </w:rPr>
        <w:t xml:space="preserve"> </w:t>
      </w:r>
      <w:r>
        <w:rPr>
          <w:spacing w:val="-2"/>
        </w:rPr>
        <w:t>a</w:t>
      </w:r>
      <w:r>
        <w:rPr>
          <w:spacing w:val="-12"/>
        </w:rPr>
        <w:t xml:space="preserve"> </w:t>
      </w:r>
      <w:r>
        <w:rPr>
          <w:spacing w:val="-2"/>
        </w:rPr>
        <w:t>fraud</w:t>
      </w:r>
      <w:r>
        <w:rPr>
          <w:spacing w:val="-11"/>
        </w:rPr>
        <w:t xml:space="preserve"> </w:t>
      </w:r>
      <w:r>
        <w:rPr>
          <w:spacing w:val="-2"/>
        </w:rPr>
        <w:t>classification</w:t>
      </w:r>
      <w:r>
        <w:rPr>
          <w:spacing w:val="-12"/>
        </w:rPr>
        <w:t xml:space="preserve"> </w:t>
      </w:r>
      <w:r>
        <w:rPr>
          <w:spacing w:val="-2"/>
        </w:rPr>
        <w:t>for</w:t>
      </w:r>
      <w:r>
        <w:rPr>
          <w:spacing w:val="-12"/>
        </w:rPr>
        <w:t xml:space="preserve"> </w:t>
      </w:r>
      <w:r>
        <w:rPr>
          <w:spacing w:val="-2"/>
        </w:rPr>
        <w:t>a</w:t>
      </w:r>
      <w:r>
        <w:rPr>
          <w:spacing w:val="-12"/>
        </w:rPr>
        <w:t xml:space="preserve"> </w:t>
      </w:r>
      <w:r>
        <w:rPr>
          <w:spacing w:val="-2"/>
        </w:rPr>
        <w:t xml:space="preserve">single </w:t>
      </w:r>
      <w:r>
        <w:t>transaction</w:t>
      </w:r>
      <w:r>
        <w:rPr>
          <w:spacing w:val="-1"/>
        </w:rPr>
        <w:t xml:space="preserve"> </w:t>
      </w:r>
      <w:r>
        <w:t>instance.</w:t>
      </w:r>
      <w:r>
        <w:rPr>
          <w:spacing w:val="36"/>
        </w:rPr>
        <w:t xml:space="preserve"> </w:t>
      </w:r>
      <w:r>
        <w:t>(SHAP</w:t>
      </w:r>
      <w:r>
        <w:rPr>
          <w:spacing w:val="-1"/>
        </w:rPr>
        <w:t xml:space="preserve"> </w:t>
      </w:r>
      <w:r>
        <w:t>values</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for</w:t>
      </w:r>
      <w:r>
        <w:rPr>
          <w:spacing w:val="-1"/>
        </w:rPr>
        <w:t xml:space="preserve"> </w:t>
      </w:r>
      <w:r>
        <w:t>global</w:t>
      </w:r>
      <w:r>
        <w:rPr>
          <w:spacing w:val="-1"/>
        </w:rPr>
        <w:t xml:space="preserve"> </w:t>
      </w:r>
      <w:r>
        <w:t>interpretations</w:t>
      </w:r>
      <w:r>
        <w:rPr>
          <w:spacing w:val="-1"/>
        </w:rPr>
        <w:t xml:space="preserve"> </w:t>
      </w:r>
      <w:r>
        <w:t>of</w:t>
      </w:r>
      <w:r>
        <w:rPr>
          <w:spacing w:val="-1"/>
        </w:rPr>
        <w:t xml:space="preserve"> </w:t>
      </w:r>
      <w:r>
        <w:t>a given model).</w:t>
      </w:r>
    </w:p>
    <w:p w14:paraId="21BA395F"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0037B7E0" w14:textId="77777777" w:rsidR="00371737" w:rsidRDefault="00000000">
      <w:pPr>
        <w:pStyle w:val="Heading3"/>
        <w:numPr>
          <w:ilvl w:val="2"/>
          <w:numId w:val="5"/>
        </w:numPr>
        <w:tabs>
          <w:tab w:val="left" w:pos="1100"/>
        </w:tabs>
        <w:spacing w:before="91"/>
        <w:ind w:hanging="986"/>
      </w:pPr>
      <w:bookmarkStart w:id="87" w:name="LIME"/>
      <w:bookmarkStart w:id="88" w:name="_bookmark25"/>
      <w:bookmarkEnd w:id="87"/>
      <w:bookmarkEnd w:id="88"/>
      <w:r>
        <w:rPr>
          <w:spacing w:val="-4"/>
          <w:w w:val="105"/>
        </w:rPr>
        <w:lastRenderedPageBreak/>
        <w:t>LIME</w:t>
      </w:r>
    </w:p>
    <w:p w14:paraId="7495AEFD" w14:textId="77777777" w:rsidR="00371737" w:rsidRDefault="00000000">
      <w:pPr>
        <w:pStyle w:val="BodyText"/>
        <w:spacing w:before="307" w:line="381" w:lineRule="auto"/>
        <w:ind w:left="114" w:right="220"/>
        <w:jc w:val="both"/>
      </w:pPr>
      <w:r>
        <w:t xml:space="preserve">LIME stands for </w:t>
      </w:r>
      <w:r>
        <w:rPr>
          <w:b/>
        </w:rPr>
        <w:t>L</w:t>
      </w:r>
      <w:r>
        <w:t xml:space="preserve">ocal </w:t>
      </w:r>
      <w:r>
        <w:rPr>
          <w:b/>
        </w:rPr>
        <w:t>I</w:t>
      </w:r>
      <w:r>
        <w:t xml:space="preserve">nterpretable </w:t>
      </w:r>
      <w:r>
        <w:rPr>
          <w:b/>
        </w:rPr>
        <w:t>M</w:t>
      </w:r>
      <w:r>
        <w:t xml:space="preserve">odel-agnostic </w:t>
      </w:r>
      <w:r>
        <w:rPr>
          <w:b/>
        </w:rPr>
        <w:t>E</w:t>
      </w:r>
      <w:r>
        <w:t xml:space="preserve">xplanations </w:t>
      </w:r>
      <w:hyperlink w:anchor="_bookmark90" w:history="1">
        <w:r>
          <w:t>(Ribeiro et al.,</w:t>
        </w:r>
      </w:hyperlink>
      <w:r>
        <w:t xml:space="preserve"> </w:t>
      </w:r>
      <w:hyperlink w:anchor="_bookmark90" w:history="1">
        <w:r>
          <w:t>2016)</w:t>
        </w:r>
      </w:hyperlink>
      <w:r>
        <w:rPr>
          <w:spacing w:val="-4"/>
        </w:rPr>
        <w:t xml:space="preserve"> </w:t>
      </w:r>
      <w:r>
        <w:t>and</w:t>
      </w:r>
      <w:r>
        <w:rPr>
          <w:spacing w:val="-4"/>
        </w:rPr>
        <w:t xml:space="preserve"> </w:t>
      </w:r>
      <w:r>
        <w:t>is</w:t>
      </w:r>
      <w:r>
        <w:rPr>
          <w:spacing w:val="-4"/>
        </w:rPr>
        <w:t xml:space="preserve"> </w:t>
      </w:r>
      <w:r>
        <w:t>also</w:t>
      </w:r>
      <w:r>
        <w:rPr>
          <w:spacing w:val="-4"/>
        </w:rPr>
        <w:t xml:space="preserve"> </w:t>
      </w:r>
      <w:r>
        <w:t>a</w:t>
      </w:r>
      <w:r>
        <w:rPr>
          <w:spacing w:val="-4"/>
        </w:rPr>
        <w:t xml:space="preserve"> </w:t>
      </w:r>
      <w:r>
        <w:t>popular</w:t>
      </w:r>
      <w:r>
        <w:rPr>
          <w:spacing w:val="-4"/>
        </w:rPr>
        <w:t xml:space="preserve"> </w:t>
      </w:r>
      <w:r>
        <w:t>choice</w:t>
      </w:r>
      <w:r>
        <w:rPr>
          <w:spacing w:val="-4"/>
        </w:rPr>
        <w:t xml:space="preserve"> </w:t>
      </w:r>
      <w:r>
        <w:t>for</w:t>
      </w:r>
      <w:r>
        <w:rPr>
          <w:spacing w:val="-4"/>
        </w:rPr>
        <w:t xml:space="preserve"> </w:t>
      </w:r>
      <w:r>
        <w:t>interpreting</w:t>
      </w:r>
      <w:r>
        <w:rPr>
          <w:spacing w:val="-4"/>
        </w:rPr>
        <w:t xml:space="preserve"> </w:t>
      </w:r>
      <w:r>
        <w:t>the</w:t>
      </w:r>
      <w:r>
        <w:rPr>
          <w:spacing w:val="-4"/>
        </w:rPr>
        <w:t xml:space="preserve"> </w:t>
      </w:r>
      <w:r>
        <w:t>decisions</w:t>
      </w:r>
      <w:r>
        <w:rPr>
          <w:spacing w:val="-4"/>
        </w:rPr>
        <w:t xml:space="preserve"> </w:t>
      </w:r>
      <w:r>
        <w:t>made</w:t>
      </w:r>
      <w:r>
        <w:rPr>
          <w:spacing w:val="-4"/>
        </w:rPr>
        <w:t xml:space="preserve"> </w:t>
      </w:r>
      <w:r>
        <w:t>by</w:t>
      </w:r>
      <w:r>
        <w:rPr>
          <w:spacing w:val="-4"/>
        </w:rPr>
        <w:t xml:space="preserve"> </w:t>
      </w:r>
      <w:r>
        <w:t>black</w:t>
      </w:r>
      <w:r>
        <w:rPr>
          <w:spacing w:val="-4"/>
        </w:rPr>
        <w:t xml:space="preserve"> </w:t>
      </w:r>
      <w:r>
        <w:t>box models.</w:t>
      </w:r>
      <w:r>
        <w:rPr>
          <w:spacing w:val="40"/>
        </w:rPr>
        <w:t xml:space="preserve"> </w:t>
      </w:r>
      <w:r>
        <w:t xml:space="preserve">The core concept of LIME is that it aims to understand the features that </w:t>
      </w:r>
      <w:r>
        <w:rPr>
          <w:spacing w:val="-6"/>
        </w:rPr>
        <w:t xml:space="preserve">influence the prediction of a given black box model around a single instance of interest. </w:t>
      </w:r>
      <w:r>
        <w:t>LIME</w:t>
      </w:r>
      <w:r>
        <w:rPr>
          <w:spacing w:val="-8"/>
        </w:rPr>
        <w:t xml:space="preserve"> </w:t>
      </w:r>
      <w:r>
        <w:t>approximates</w:t>
      </w:r>
      <w:r>
        <w:rPr>
          <w:spacing w:val="-8"/>
        </w:rPr>
        <w:t xml:space="preserve"> </w:t>
      </w:r>
      <w:r>
        <w:t>these</w:t>
      </w:r>
      <w:r>
        <w:rPr>
          <w:spacing w:val="-8"/>
        </w:rPr>
        <w:t xml:space="preserve"> </w:t>
      </w:r>
      <w:r>
        <w:t>predictions</w:t>
      </w:r>
      <w:r>
        <w:rPr>
          <w:spacing w:val="-8"/>
        </w:rPr>
        <w:t xml:space="preserve"> </w:t>
      </w:r>
      <w:r>
        <w:t>by</w:t>
      </w:r>
      <w:r>
        <w:rPr>
          <w:spacing w:val="-8"/>
        </w:rPr>
        <w:t xml:space="preserve"> </w:t>
      </w:r>
      <w:r>
        <w:t>training</w:t>
      </w:r>
      <w:r>
        <w:rPr>
          <w:spacing w:val="-8"/>
        </w:rPr>
        <w:t xml:space="preserve"> </w:t>
      </w:r>
      <w:r>
        <w:t>local</w:t>
      </w:r>
      <w:r>
        <w:rPr>
          <w:spacing w:val="-8"/>
        </w:rPr>
        <w:t xml:space="preserve"> </w:t>
      </w:r>
      <w:r>
        <w:t>surrogate</w:t>
      </w:r>
      <w:r>
        <w:rPr>
          <w:spacing w:val="-8"/>
        </w:rPr>
        <w:t xml:space="preserve"> </w:t>
      </w:r>
      <w:r>
        <w:t>models</w:t>
      </w:r>
      <w:r>
        <w:rPr>
          <w:spacing w:val="-8"/>
        </w:rPr>
        <w:t xml:space="preserve"> </w:t>
      </w:r>
      <w:r>
        <w:t>to</w:t>
      </w:r>
      <w:r>
        <w:rPr>
          <w:spacing w:val="-8"/>
        </w:rPr>
        <w:t xml:space="preserve"> </w:t>
      </w:r>
      <w:r>
        <w:t>explain individual predictions.</w:t>
      </w:r>
    </w:p>
    <w:p w14:paraId="2D671CF8" w14:textId="77777777" w:rsidR="00371737" w:rsidRDefault="00371737">
      <w:pPr>
        <w:pStyle w:val="BodyText"/>
        <w:spacing w:before="128"/>
      </w:pPr>
    </w:p>
    <w:p w14:paraId="67CF1DF3" w14:textId="77777777" w:rsidR="00371737" w:rsidRDefault="00000000">
      <w:pPr>
        <w:pStyle w:val="Heading3"/>
        <w:numPr>
          <w:ilvl w:val="2"/>
          <w:numId w:val="5"/>
        </w:numPr>
        <w:tabs>
          <w:tab w:val="left" w:pos="1100"/>
        </w:tabs>
        <w:ind w:hanging="986"/>
      </w:pPr>
      <w:bookmarkStart w:id="89" w:name="ANCHOR"/>
      <w:bookmarkStart w:id="90" w:name="_bookmark26"/>
      <w:bookmarkEnd w:id="89"/>
      <w:bookmarkEnd w:id="90"/>
      <w:r>
        <w:rPr>
          <w:spacing w:val="-2"/>
          <w:w w:val="105"/>
        </w:rPr>
        <w:t>ANCHOR</w:t>
      </w:r>
    </w:p>
    <w:p w14:paraId="0FBCD48A" w14:textId="24DA4F9F" w:rsidR="00371737" w:rsidRDefault="00000000">
      <w:pPr>
        <w:pStyle w:val="BodyText"/>
        <w:spacing w:before="306" w:line="379" w:lineRule="auto"/>
        <w:ind w:left="114" w:right="215"/>
        <w:jc w:val="both"/>
      </w:pPr>
      <w:r>
        <w:t>ANCHORS</w:t>
      </w:r>
      <w:r>
        <w:rPr>
          <w:spacing w:val="-13"/>
        </w:rPr>
        <w:t xml:space="preserve"> </w:t>
      </w:r>
      <w:r>
        <w:t>was</w:t>
      </w:r>
      <w:r>
        <w:rPr>
          <w:spacing w:val="-13"/>
        </w:rPr>
        <w:t xml:space="preserve"> </w:t>
      </w:r>
      <w:r>
        <w:t>also</w:t>
      </w:r>
      <w:r>
        <w:rPr>
          <w:spacing w:val="-13"/>
        </w:rPr>
        <w:t xml:space="preserve"> </w:t>
      </w:r>
      <w:r>
        <w:t>developed</w:t>
      </w:r>
      <w:r>
        <w:rPr>
          <w:spacing w:val="-13"/>
        </w:rPr>
        <w:t xml:space="preserve"> </w:t>
      </w:r>
      <w:r>
        <w:t>by</w:t>
      </w:r>
      <w:r>
        <w:rPr>
          <w:spacing w:val="-13"/>
        </w:rPr>
        <w:t xml:space="preserve"> </w:t>
      </w:r>
      <w:r>
        <w:t>Marco</w:t>
      </w:r>
      <w:r>
        <w:rPr>
          <w:spacing w:val="-13"/>
        </w:rPr>
        <w:t xml:space="preserve"> </w:t>
      </w:r>
      <w:r>
        <w:t>Ribeiro</w:t>
      </w:r>
      <w:r>
        <w:rPr>
          <w:spacing w:val="-13"/>
        </w:rPr>
        <w:t xml:space="preserve"> </w:t>
      </w:r>
      <w:hyperlink w:anchor="_bookmark91" w:history="1">
        <w:r>
          <w:t>(Ribeiro,</w:t>
        </w:r>
        <w:r>
          <w:rPr>
            <w:spacing w:val="-13"/>
          </w:rPr>
          <w:t xml:space="preserve"> </w:t>
        </w:r>
        <w:r>
          <w:t>Singh,</w:t>
        </w:r>
        <w:r>
          <w:rPr>
            <w:spacing w:val="-13"/>
          </w:rPr>
          <w:t xml:space="preserve"> </w:t>
        </w:r>
        <w:r>
          <w:t>&amp;</w:t>
        </w:r>
        <w:r>
          <w:rPr>
            <w:spacing w:val="-13"/>
          </w:rPr>
          <w:t xml:space="preserve"> </w:t>
        </w:r>
        <w:proofErr w:type="spellStart"/>
        <w:r>
          <w:t>Guestrin</w:t>
        </w:r>
        <w:proofErr w:type="spellEnd"/>
        <w:r>
          <w:t>,</w:t>
        </w:r>
      </w:hyperlink>
      <w:r>
        <w:rPr>
          <w:spacing w:val="-13"/>
        </w:rPr>
        <w:t xml:space="preserve"> </w:t>
      </w:r>
      <w:hyperlink w:anchor="_bookmark91" w:history="1">
        <w:r>
          <w:t>2018)</w:t>
        </w:r>
      </w:hyperlink>
      <w:r>
        <w:t xml:space="preserve"> and</w:t>
      </w:r>
      <w:r>
        <w:rPr>
          <w:spacing w:val="-15"/>
        </w:rPr>
        <w:t xml:space="preserve"> </w:t>
      </w:r>
      <w:r>
        <w:t>is,</w:t>
      </w:r>
      <w:r>
        <w:rPr>
          <w:spacing w:val="-14"/>
        </w:rPr>
        <w:t xml:space="preserve"> </w:t>
      </w:r>
      <w:r>
        <w:t>again,</w:t>
      </w:r>
      <w:r>
        <w:rPr>
          <w:spacing w:val="-14"/>
        </w:rPr>
        <w:t xml:space="preserve"> </w:t>
      </w:r>
      <w:r>
        <w:t>a</w:t>
      </w:r>
      <w:r>
        <w:rPr>
          <w:spacing w:val="-15"/>
        </w:rPr>
        <w:t xml:space="preserve"> </w:t>
      </w:r>
      <w:r>
        <w:t>model-agnostic</w:t>
      </w:r>
      <w:r>
        <w:rPr>
          <w:spacing w:val="-14"/>
        </w:rPr>
        <w:t xml:space="preserve"> </w:t>
      </w:r>
      <w:r>
        <w:t>explanation</w:t>
      </w:r>
      <w:r>
        <w:rPr>
          <w:spacing w:val="-14"/>
        </w:rPr>
        <w:t xml:space="preserve"> </w:t>
      </w:r>
      <w:r>
        <w:t>approach</w:t>
      </w:r>
      <w:r>
        <w:rPr>
          <w:spacing w:val="-15"/>
        </w:rPr>
        <w:t xml:space="preserve"> </w:t>
      </w:r>
      <w:r>
        <w:t>based</w:t>
      </w:r>
      <w:r>
        <w:rPr>
          <w:spacing w:val="-14"/>
        </w:rPr>
        <w:t xml:space="preserve"> </w:t>
      </w:r>
      <w:r>
        <w:t>on</w:t>
      </w:r>
      <w:r>
        <w:rPr>
          <w:spacing w:val="-14"/>
        </w:rPr>
        <w:t xml:space="preserve"> </w:t>
      </w:r>
      <w:r>
        <w:t>if-then</w:t>
      </w:r>
      <w:r>
        <w:rPr>
          <w:spacing w:val="-15"/>
        </w:rPr>
        <w:t xml:space="preserve"> </w:t>
      </w:r>
      <w:r>
        <w:t>rules</w:t>
      </w:r>
      <w:r>
        <w:rPr>
          <w:spacing w:val="-14"/>
        </w:rPr>
        <w:t xml:space="preserve"> </w:t>
      </w:r>
      <w:del w:id="91" w:author="Bujar Raufi" w:date="2024-01-14T21:44:00Z">
        <w:r w:rsidDel="001C6095">
          <w:delText>that</w:delText>
        </w:r>
        <w:r w:rsidDel="001C6095">
          <w:rPr>
            <w:spacing w:val="-14"/>
          </w:rPr>
          <w:delText xml:space="preserve"> </w:delText>
        </w:r>
        <w:r w:rsidDel="001C6095">
          <w:delText xml:space="preserve">are </w:delText>
        </w:r>
      </w:del>
      <w:r>
        <w:t>called</w:t>
      </w:r>
      <w:r>
        <w:rPr>
          <w:spacing w:val="-4"/>
        </w:rPr>
        <w:t xml:space="preserve"> </w:t>
      </w:r>
      <w:r>
        <w:rPr>
          <w:rFonts w:ascii="Times New Roman" w:hAnsi="Times New Roman"/>
          <w:i/>
        </w:rPr>
        <w:t>‘anchors’</w:t>
      </w:r>
      <w:r>
        <w:t>. These</w:t>
      </w:r>
      <w:r>
        <w:rPr>
          <w:spacing w:val="-4"/>
        </w:rPr>
        <w:t xml:space="preserve"> </w:t>
      </w:r>
      <w:r>
        <w:rPr>
          <w:rFonts w:ascii="Times New Roman" w:hAnsi="Times New Roman"/>
          <w:i/>
        </w:rPr>
        <w:t xml:space="preserve">‘anchors’ </w:t>
      </w:r>
      <w:r>
        <w:t>are</w:t>
      </w:r>
      <w:r>
        <w:rPr>
          <w:spacing w:val="-4"/>
        </w:rPr>
        <w:t xml:space="preserve"> </w:t>
      </w:r>
      <w:r>
        <w:t>a</w:t>
      </w:r>
      <w:r>
        <w:rPr>
          <w:spacing w:val="-4"/>
        </w:rPr>
        <w:t xml:space="preserve"> </w:t>
      </w:r>
      <w:r>
        <w:t>set</w:t>
      </w:r>
      <w:r>
        <w:rPr>
          <w:spacing w:val="-4"/>
        </w:rPr>
        <w:t xml:space="preserve"> </w:t>
      </w:r>
      <w:r>
        <w:t>of</w:t>
      </w:r>
      <w:r>
        <w:rPr>
          <w:spacing w:val="-4"/>
        </w:rPr>
        <w:t xml:space="preserve"> </w:t>
      </w:r>
      <w:r>
        <w:t>feature</w:t>
      </w:r>
      <w:r>
        <w:rPr>
          <w:spacing w:val="-4"/>
        </w:rPr>
        <w:t xml:space="preserve"> </w:t>
      </w:r>
      <w:r>
        <w:t>conditions</w:t>
      </w:r>
      <w:r>
        <w:rPr>
          <w:spacing w:val="-4"/>
        </w:rPr>
        <w:t xml:space="preserve"> </w:t>
      </w:r>
      <w:r>
        <w:t>that</w:t>
      </w:r>
      <w:r>
        <w:rPr>
          <w:spacing w:val="-4"/>
        </w:rPr>
        <w:t xml:space="preserve"> </w:t>
      </w:r>
      <w:r>
        <w:t>act</w:t>
      </w:r>
      <w:r>
        <w:rPr>
          <w:spacing w:val="-4"/>
        </w:rPr>
        <w:t xml:space="preserve"> </w:t>
      </w:r>
      <w:r>
        <w:t>as</w:t>
      </w:r>
      <w:r>
        <w:rPr>
          <w:spacing w:val="-4"/>
        </w:rPr>
        <w:t xml:space="preserve"> </w:t>
      </w:r>
      <w:r>
        <w:t>high</w:t>
      </w:r>
      <w:r>
        <w:rPr>
          <w:spacing w:val="-4"/>
        </w:rPr>
        <w:t xml:space="preserve"> </w:t>
      </w:r>
      <w:r>
        <w:t>pre</w:t>
      </w:r>
      <w:del w:id="92" w:author="Bujar Raufi" w:date="2024-01-14T21:44:00Z">
        <w:r w:rsidDel="001C6095">
          <w:delText xml:space="preserve">- </w:delText>
        </w:r>
      </w:del>
      <w:r>
        <w:rPr>
          <w:spacing w:val="-4"/>
        </w:rPr>
        <w:t>cision explainers created using reinforcement learning methods.</w:t>
      </w:r>
      <w:r>
        <w:rPr>
          <w:spacing w:val="24"/>
        </w:rPr>
        <w:t xml:space="preserve"> </w:t>
      </w:r>
      <w:r>
        <w:rPr>
          <w:spacing w:val="-4"/>
        </w:rPr>
        <w:t xml:space="preserve">This interpretability </w:t>
      </w:r>
      <w:r>
        <w:t>technique</w:t>
      </w:r>
      <w:r>
        <w:rPr>
          <w:spacing w:val="-4"/>
        </w:rPr>
        <w:t xml:space="preserve"> </w:t>
      </w:r>
      <w:r>
        <w:t>is</w:t>
      </w:r>
      <w:r>
        <w:rPr>
          <w:spacing w:val="-4"/>
        </w:rPr>
        <w:t xml:space="preserve"> </w:t>
      </w:r>
      <w:r>
        <w:t>not</w:t>
      </w:r>
      <w:r>
        <w:rPr>
          <w:spacing w:val="-4"/>
        </w:rPr>
        <w:t xml:space="preserve"> </w:t>
      </w:r>
      <w:r>
        <w:t>as</w:t>
      </w:r>
      <w:r>
        <w:rPr>
          <w:spacing w:val="-4"/>
        </w:rPr>
        <w:t xml:space="preserve"> </w:t>
      </w:r>
      <w:r>
        <w:t>computationally</w:t>
      </w:r>
      <w:r>
        <w:rPr>
          <w:spacing w:val="-3"/>
        </w:rPr>
        <w:t xml:space="preserve"> </w:t>
      </w:r>
      <w:r>
        <w:t>demanding</w:t>
      </w:r>
      <w:r>
        <w:rPr>
          <w:spacing w:val="-3"/>
        </w:rPr>
        <w:t xml:space="preserve"> </w:t>
      </w:r>
      <w:r>
        <w:t>as</w:t>
      </w:r>
      <w:r>
        <w:rPr>
          <w:spacing w:val="-4"/>
        </w:rPr>
        <w:t xml:space="preserve"> </w:t>
      </w:r>
      <w:r>
        <w:t>SHAP</w:t>
      </w:r>
      <w:r>
        <w:rPr>
          <w:spacing w:val="-4"/>
        </w:rPr>
        <w:t xml:space="preserve"> </w:t>
      </w:r>
      <w:r>
        <w:t>and</w:t>
      </w:r>
      <w:r>
        <w:rPr>
          <w:spacing w:val="-4"/>
        </w:rPr>
        <w:t xml:space="preserve"> </w:t>
      </w:r>
      <w:r>
        <w:t>is</w:t>
      </w:r>
      <w:r>
        <w:rPr>
          <w:spacing w:val="-4"/>
        </w:rPr>
        <w:t xml:space="preserve"> </w:t>
      </w:r>
      <w:r>
        <w:t>considered</w:t>
      </w:r>
      <w:r>
        <w:rPr>
          <w:spacing w:val="-4"/>
        </w:rPr>
        <w:t xml:space="preserve"> </w:t>
      </w:r>
      <w:r>
        <w:t>to</w:t>
      </w:r>
      <w:r>
        <w:rPr>
          <w:spacing w:val="-4"/>
        </w:rPr>
        <w:t xml:space="preserve"> </w:t>
      </w:r>
      <w:r>
        <w:t xml:space="preserve">have better </w:t>
      </w:r>
      <w:proofErr w:type="spellStart"/>
      <w:r>
        <w:t>generalisability</w:t>
      </w:r>
      <w:proofErr w:type="spellEnd"/>
      <w:r>
        <w:t xml:space="preserve"> than LIME.</w:t>
      </w:r>
    </w:p>
    <w:p w14:paraId="5A325CC4" w14:textId="34DCC30E" w:rsidR="00371737" w:rsidRDefault="00000000">
      <w:pPr>
        <w:pStyle w:val="BodyText"/>
        <w:spacing w:before="10" w:line="381" w:lineRule="auto"/>
        <w:ind w:left="114" w:right="218" w:firstLine="351"/>
        <w:jc w:val="both"/>
      </w:pPr>
      <w:r>
        <w:t xml:space="preserve">There is a perception that Anchors provide a set of rules that </w:t>
      </w:r>
      <w:del w:id="93" w:author="Bujar Raufi" w:date="2024-01-14T21:45:00Z">
        <w:r w:rsidDel="001C6095">
          <w:delText>are more easily understood</w:delText>
        </w:r>
        <w:r w:rsidDel="001C6095">
          <w:rPr>
            <w:spacing w:val="-5"/>
          </w:rPr>
          <w:delText xml:space="preserve"> </w:delText>
        </w:r>
        <w:r w:rsidDel="001C6095">
          <w:delText>by</w:delText>
        </w:r>
        <w:r w:rsidDel="001C6095">
          <w:rPr>
            <w:spacing w:val="-5"/>
          </w:rPr>
          <w:delText xml:space="preserve"> </w:delText>
        </w:r>
        <w:r w:rsidDel="001C6095">
          <w:delText>end</w:delText>
        </w:r>
        <w:r w:rsidDel="001C6095">
          <w:rPr>
            <w:spacing w:val="-5"/>
          </w:rPr>
          <w:delText xml:space="preserve"> </w:delText>
        </w:r>
        <w:r w:rsidDel="001C6095">
          <w:delText>users</w:delText>
        </w:r>
      </w:del>
      <w:ins w:id="94" w:author="Bujar Raufi" w:date="2024-01-14T21:45:00Z">
        <w:r w:rsidR="001C6095">
          <w:t>end users more easily understand</w:t>
        </w:r>
      </w:ins>
      <w:r>
        <w:t>,</w:t>
      </w:r>
      <w:r>
        <w:rPr>
          <w:spacing w:val="-3"/>
        </w:rPr>
        <w:t xml:space="preserve"> </w:t>
      </w:r>
      <w:r>
        <w:t>although</w:t>
      </w:r>
      <w:r>
        <w:rPr>
          <w:spacing w:val="-5"/>
        </w:rPr>
        <w:t xml:space="preserve"> </w:t>
      </w:r>
      <w:r>
        <w:t>in</w:t>
      </w:r>
      <w:r>
        <w:rPr>
          <w:spacing w:val="-5"/>
        </w:rPr>
        <w:t xml:space="preserve"> </w:t>
      </w:r>
      <w:r>
        <w:t>this</w:t>
      </w:r>
      <w:r>
        <w:rPr>
          <w:spacing w:val="-5"/>
        </w:rPr>
        <w:t xml:space="preserve"> </w:t>
      </w:r>
      <w:r>
        <w:t>dissertation</w:t>
      </w:r>
      <w:r>
        <w:rPr>
          <w:spacing w:val="-5"/>
        </w:rPr>
        <w:t xml:space="preserve"> </w:t>
      </w:r>
      <w:r>
        <w:t>the</w:t>
      </w:r>
      <w:r>
        <w:rPr>
          <w:spacing w:val="-5"/>
        </w:rPr>
        <w:t xml:space="preserve"> </w:t>
      </w:r>
      <w:r>
        <w:t>analysis</w:t>
      </w:r>
      <w:r>
        <w:rPr>
          <w:spacing w:val="-5"/>
        </w:rPr>
        <w:t xml:space="preserve"> </w:t>
      </w:r>
      <w:r>
        <w:t>will</w:t>
      </w:r>
      <w:r>
        <w:rPr>
          <w:spacing w:val="-5"/>
        </w:rPr>
        <w:t xml:space="preserve"> </w:t>
      </w:r>
      <w:r>
        <w:t>be</w:t>
      </w:r>
      <w:r>
        <w:rPr>
          <w:spacing w:val="-5"/>
        </w:rPr>
        <w:t xml:space="preserve"> </w:t>
      </w:r>
      <w:r>
        <w:t>solely</w:t>
      </w:r>
      <w:r>
        <w:rPr>
          <w:spacing w:val="-5"/>
        </w:rPr>
        <w:t xml:space="preserve"> </w:t>
      </w:r>
      <w:r>
        <w:t xml:space="preserve">on </w:t>
      </w:r>
      <w:r>
        <w:rPr>
          <w:spacing w:val="-2"/>
        </w:rPr>
        <w:t>the</w:t>
      </w:r>
      <w:r>
        <w:rPr>
          <w:spacing w:val="-13"/>
        </w:rPr>
        <w:t xml:space="preserve"> </w:t>
      </w:r>
      <w:r>
        <w:rPr>
          <w:spacing w:val="-2"/>
        </w:rPr>
        <w:t>comparison</w:t>
      </w:r>
      <w:r>
        <w:rPr>
          <w:spacing w:val="-12"/>
        </w:rPr>
        <w:t xml:space="preserve"> </w:t>
      </w:r>
      <w:r>
        <w:rPr>
          <w:spacing w:val="-2"/>
        </w:rPr>
        <w:t>of</w:t>
      </w:r>
      <w:r>
        <w:rPr>
          <w:spacing w:val="-13"/>
        </w:rPr>
        <w:t xml:space="preserve"> </w:t>
      </w:r>
      <w:r>
        <w:rPr>
          <w:spacing w:val="-2"/>
        </w:rPr>
        <w:t>quantitative</w:t>
      </w:r>
      <w:r>
        <w:rPr>
          <w:spacing w:val="-12"/>
        </w:rPr>
        <w:t xml:space="preserve"> </w:t>
      </w:r>
      <w:r>
        <w:rPr>
          <w:spacing w:val="-2"/>
        </w:rPr>
        <w:t>metrics.</w:t>
      </w:r>
      <w:r>
        <w:rPr>
          <w:spacing w:val="-5"/>
        </w:rPr>
        <w:t xml:space="preserve"> </w:t>
      </w:r>
      <w:r>
        <w:rPr>
          <w:spacing w:val="-2"/>
        </w:rPr>
        <w:t>This</w:t>
      </w:r>
      <w:r>
        <w:rPr>
          <w:spacing w:val="-13"/>
        </w:rPr>
        <w:t xml:space="preserve"> </w:t>
      </w:r>
      <w:r>
        <w:rPr>
          <w:spacing w:val="-2"/>
        </w:rPr>
        <w:t>will</w:t>
      </w:r>
      <w:r>
        <w:rPr>
          <w:spacing w:val="-12"/>
        </w:rPr>
        <w:t xml:space="preserve"> </w:t>
      </w:r>
      <w:r>
        <w:rPr>
          <w:spacing w:val="-2"/>
        </w:rPr>
        <w:t>require</w:t>
      </w:r>
      <w:r>
        <w:rPr>
          <w:spacing w:val="-13"/>
        </w:rPr>
        <w:t xml:space="preserve"> </w:t>
      </w:r>
      <w:del w:id="95" w:author="Bujar Raufi" w:date="2024-01-14T21:45:00Z">
        <w:r w:rsidDel="001C6095">
          <w:rPr>
            <w:spacing w:val="-2"/>
          </w:rPr>
          <w:delText>a</w:delText>
        </w:r>
        <w:r w:rsidDel="001C6095">
          <w:rPr>
            <w:spacing w:val="-12"/>
          </w:rPr>
          <w:delText xml:space="preserve"> </w:delText>
        </w:r>
        <w:r w:rsidDel="001C6095">
          <w:rPr>
            <w:spacing w:val="-2"/>
          </w:rPr>
          <w:delText>conversion</w:delText>
        </w:r>
        <w:r w:rsidDel="001C6095">
          <w:rPr>
            <w:spacing w:val="-12"/>
          </w:rPr>
          <w:delText xml:space="preserve"> </w:delText>
        </w:r>
        <w:r w:rsidDel="001C6095">
          <w:rPr>
            <w:spacing w:val="-2"/>
          </w:rPr>
          <w:delText>of</w:delText>
        </w:r>
      </w:del>
      <w:ins w:id="96" w:author="Bujar Raufi" w:date="2024-01-14T21:45:00Z">
        <w:r w:rsidR="001C6095">
          <w:rPr>
            <w:spacing w:val="-2"/>
          </w:rPr>
          <w:t>converting</w:t>
        </w:r>
      </w:ins>
      <w:r>
        <w:rPr>
          <w:spacing w:val="-13"/>
        </w:rPr>
        <w:t xml:space="preserve"> </w:t>
      </w:r>
      <w:r>
        <w:rPr>
          <w:spacing w:val="-2"/>
        </w:rPr>
        <w:t>Anchor</w:t>
      </w:r>
      <w:r>
        <w:rPr>
          <w:spacing w:val="-12"/>
        </w:rPr>
        <w:t xml:space="preserve"> </w:t>
      </w:r>
      <w:r>
        <w:rPr>
          <w:spacing w:val="-2"/>
        </w:rPr>
        <w:t xml:space="preserve">data </w:t>
      </w:r>
      <w:r>
        <w:t>into</w:t>
      </w:r>
      <w:r>
        <w:rPr>
          <w:spacing w:val="-4"/>
        </w:rPr>
        <w:t xml:space="preserve"> </w:t>
      </w:r>
      <w:r>
        <w:t>a</w:t>
      </w:r>
      <w:r>
        <w:rPr>
          <w:spacing w:val="-4"/>
        </w:rPr>
        <w:t xml:space="preserve"> </w:t>
      </w:r>
      <w:r>
        <w:t>numerical</w:t>
      </w:r>
      <w:r>
        <w:rPr>
          <w:spacing w:val="-4"/>
        </w:rPr>
        <w:t xml:space="preserve"> </w:t>
      </w:r>
      <w:r>
        <w:t>format</w:t>
      </w:r>
      <w:r>
        <w:rPr>
          <w:spacing w:val="-4"/>
        </w:rPr>
        <w:t xml:space="preserve"> </w:t>
      </w:r>
      <w:r>
        <w:t>for</w:t>
      </w:r>
      <w:r>
        <w:rPr>
          <w:spacing w:val="-4"/>
        </w:rPr>
        <w:t xml:space="preserve"> </w:t>
      </w:r>
      <w:r>
        <w:t>comparative</w:t>
      </w:r>
      <w:r>
        <w:rPr>
          <w:spacing w:val="-4"/>
        </w:rPr>
        <w:t xml:space="preserve"> </w:t>
      </w:r>
      <w:r>
        <w:t>statistical</w:t>
      </w:r>
      <w:r>
        <w:rPr>
          <w:spacing w:val="-4"/>
        </w:rPr>
        <w:t xml:space="preserve"> </w:t>
      </w:r>
      <w:r>
        <w:t>analysis.</w:t>
      </w:r>
    </w:p>
    <w:p w14:paraId="591DB29A" w14:textId="77777777" w:rsidR="00371737" w:rsidRDefault="00371737">
      <w:pPr>
        <w:pStyle w:val="BodyText"/>
        <w:spacing w:before="128"/>
      </w:pPr>
    </w:p>
    <w:p w14:paraId="6359B142" w14:textId="77777777" w:rsidR="00371737" w:rsidRDefault="00000000">
      <w:pPr>
        <w:pStyle w:val="Heading3"/>
        <w:numPr>
          <w:ilvl w:val="2"/>
          <w:numId w:val="5"/>
        </w:numPr>
        <w:tabs>
          <w:tab w:val="left" w:pos="1100"/>
        </w:tabs>
        <w:spacing w:before="1"/>
        <w:ind w:hanging="986"/>
      </w:pPr>
      <w:bookmarkStart w:id="97" w:name="DICE"/>
      <w:bookmarkStart w:id="98" w:name="_bookmark27"/>
      <w:bookmarkEnd w:id="97"/>
      <w:bookmarkEnd w:id="98"/>
      <w:r>
        <w:rPr>
          <w:spacing w:val="-4"/>
          <w:w w:val="105"/>
        </w:rPr>
        <w:t>DICE</w:t>
      </w:r>
    </w:p>
    <w:p w14:paraId="02F21FBA" w14:textId="283FC7AD" w:rsidR="00371737" w:rsidDel="001C6095" w:rsidRDefault="00000000">
      <w:pPr>
        <w:pStyle w:val="BodyText"/>
        <w:spacing w:before="306" w:line="381" w:lineRule="auto"/>
        <w:ind w:left="114" w:right="206"/>
        <w:jc w:val="both"/>
        <w:rPr>
          <w:del w:id="99" w:author="Bujar Raufi" w:date="2024-01-14T21:46:00Z"/>
        </w:rPr>
      </w:pPr>
      <w:r>
        <w:rPr>
          <w:spacing w:val="-6"/>
        </w:rPr>
        <w:t xml:space="preserve">DICE (Diverse Counterfactual Explanations) </w:t>
      </w:r>
      <w:hyperlink w:anchor="_bookmark82" w:history="1">
        <w:r>
          <w:rPr>
            <w:spacing w:val="-6"/>
          </w:rPr>
          <w:t>(</w:t>
        </w:r>
        <w:proofErr w:type="spellStart"/>
        <w:r>
          <w:rPr>
            <w:spacing w:val="-6"/>
          </w:rPr>
          <w:t>Mothilal</w:t>
        </w:r>
        <w:proofErr w:type="spellEnd"/>
        <w:r>
          <w:rPr>
            <w:spacing w:val="-6"/>
          </w:rPr>
          <w:t xml:space="preserve"> &amp; Tan,</w:t>
        </w:r>
      </w:hyperlink>
      <w:r>
        <w:t xml:space="preserve"> </w:t>
      </w:r>
      <w:hyperlink w:anchor="_bookmark82" w:history="1">
        <w:r>
          <w:rPr>
            <w:spacing w:val="-6"/>
          </w:rPr>
          <w:t>2020)</w:t>
        </w:r>
      </w:hyperlink>
      <w:r>
        <w:rPr>
          <w:spacing w:val="-6"/>
        </w:rPr>
        <w:t xml:space="preserve"> is an XAI method </w:t>
      </w:r>
      <w:r>
        <w:rPr>
          <w:spacing w:val="-4"/>
        </w:rPr>
        <w:t>developed</w:t>
      </w:r>
      <w:r>
        <w:rPr>
          <w:spacing w:val="-11"/>
        </w:rPr>
        <w:t xml:space="preserve"> </w:t>
      </w:r>
      <w:r>
        <w:rPr>
          <w:spacing w:val="-4"/>
        </w:rPr>
        <w:t>to</w:t>
      </w:r>
      <w:r>
        <w:rPr>
          <w:spacing w:val="-10"/>
        </w:rPr>
        <w:t xml:space="preserve"> </w:t>
      </w:r>
      <w:r>
        <w:rPr>
          <w:spacing w:val="-4"/>
        </w:rPr>
        <w:t>offer</w:t>
      </w:r>
      <w:r>
        <w:rPr>
          <w:spacing w:val="-11"/>
        </w:rPr>
        <w:t xml:space="preserve"> </w:t>
      </w:r>
      <w:r>
        <w:rPr>
          <w:spacing w:val="-4"/>
        </w:rPr>
        <w:t>insights</w:t>
      </w:r>
      <w:r>
        <w:rPr>
          <w:spacing w:val="-10"/>
        </w:rPr>
        <w:t xml:space="preserve"> </w:t>
      </w:r>
      <w:r>
        <w:rPr>
          <w:spacing w:val="-4"/>
        </w:rPr>
        <w:t>into</w:t>
      </w:r>
      <w:r>
        <w:rPr>
          <w:spacing w:val="-11"/>
        </w:rPr>
        <w:t xml:space="preserve"> </w:t>
      </w:r>
      <w:r>
        <w:rPr>
          <w:spacing w:val="-4"/>
        </w:rPr>
        <w:t>machine</w:t>
      </w:r>
      <w:r>
        <w:rPr>
          <w:spacing w:val="-10"/>
        </w:rPr>
        <w:t xml:space="preserve"> </w:t>
      </w:r>
      <w:r>
        <w:rPr>
          <w:spacing w:val="-4"/>
        </w:rPr>
        <w:t>learning</w:t>
      </w:r>
      <w:r>
        <w:rPr>
          <w:spacing w:val="-11"/>
        </w:rPr>
        <w:t xml:space="preserve"> </w:t>
      </w:r>
      <w:r>
        <w:rPr>
          <w:spacing w:val="-4"/>
        </w:rPr>
        <w:t>model</w:t>
      </w:r>
      <w:r>
        <w:rPr>
          <w:spacing w:val="-10"/>
        </w:rPr>
        <w:t xml:space="preserve"> </w:t>
      </w:r>
      <w:r>
        <w:rPr>
          <w:spacing w:val="-4"/>
        </w:rPr>
        <w:t>decisions</w:t>
      </w:r>
      <w:r>
        <w:rPr>
          <w:spacing w:val="-11"/>
        </w:rPr>
        <w:t xml:space="preserve"> </w:t>
      </w:r>
      <w:r>
        <w:rPr>
          <w:spacing w:val="-4"/>
        </w:rPr>
        <w:t>by</w:t>
      </w:r>
      <w:r>
        <w:rPr>
          <w:spacing w:val="-10"/>
        </w:rPr>
        <w:t xml:space="preserve"> </w:t>
      </w:r>
      <w:r>
        <w:rPr>
          <w:spacing w:val="-4"/>
        </w:rPr>
        <w:t>generating</w:t>
      </w:r>
      <w:r>
        <w:rPr>
          <w:spacing w:val="-11"/>
        </w:rPr>
        <w:t xml:space="preserve"> </w:t>
      </w:r>
      <w:proofErr w:type="spellStart"/>
      <w:r>
        <w:rPr>
          <w:spacing w:val="-4"/>
        </w:rPr>
        <w:t>coun</w:t>
      </w:r>
      <w:proofErr w:type="spellEnd"/>
      <w:r>
        <w:rPr>
          <w:spacing w:val="-4"/>
        </w:rPr>
        <w:t xml:space="preserve">- </w:t>
      </w:r>
      <w:proofErr w:type="spellStart"/>
      <w:r>
        <w:rPr>
          <w:spacing w:val="-2"/>
        </w:rPr>
        <w:t>terfactual</w:t>
      </w:r>
      <w:proofErr w:type="spellEnd"/>
      <w:r>
        <w:rPr>
          <w:spacing w:val="-13"/>
        </w:rPr>
        <w:t xml:space="preserve"> </w:t>
      </w:r>
      <w:r>
        <w:rPr>
          <w:spacing w:val="-2"/>
        </w:rPr>
        <w:t>explanations.</w:t>
      </w:r>
      <w:r>
        <w:rPr>
          <w:spacing w:val="-12"/>
        </w:rPr>
        <w:t xml:space="preserve"> </w:t>
      </w:r>
      <w:r>
        <w:rPr>
          <w:spacing w:val="-2"/>
        </w:rPr>
        <w:t>In</w:t>
      </w:r>
      <w:r>
        <w:rPr>
          <w:spacing w:val="-13"/>
        </w:rPr>
        <w:t xml:space="preserve"> </w:t>
      </w:r>
      <w:r>
        <w:rPr>
          <w:spacing w:val="-2"/>
        </w:rPr>
        <w:t>essence,</w:t>
      </w:r>
      <w:r>
        <w:rPr>
          <w:spacing w:val="-12"/>
        </w:rPr>
        <w:t xml:space="preserve"> </w:t>
      </w:r>
      <w:r>
        <w:rPr>
          <w:spacing w:val="-2"/>
        </w:rPr>
        <w:t>a</w:t>
      </w:r>
      <w:r>
        <w:rPr>
          <w:spacing w:val="-13"/>
        </w:rPr>
        <w:t xml:space="preserve"> </w:t>
      </w:r>
      <w:r>
        <w:rPr>
          <w:spacing w:val="-2"/>
        </w:rPr>
        <w:t>counterfactual</w:t>
      </w:r>
      <w:r>
        <w:rPr>
          <w:spacing w:val="-12"/>
        </w:rPr>
        <w:t xml:space="preserve"> </w:t>
      </w:r>
      <w:r>
        <w:rPr>
          <w:spacing w:val="-2"/>
        </w:rPr>
        <w:t>explanation</w:t>
      </w:r>
      <w:r>
        <w:rPr>
          <w:spacing w:val="-13"/>
        </w:rPr>
        <w:t xml:space="preserve"> </w:t>
      </w:r>
      <w:r>
        <w:rPr>
          <w:spacing w:val="-2"/>
        </w:rPr>
        <w:t>describes</w:t>
      </w:r>
      <w:r>
        <w:rPr>
          <w:spacing w:val="-12"/>
        </w:rPr>
        <w:t xml:space="preserve"> </w:t>
      </w:r>
      <w:r>
        <w:rPr>
          <w:spacing w:val="-2"/>
        </w:rPr>
        <w:t>a</w:t>
      </w:r>
      <w:r>
        <w:rPr>
          <w:spacing w:val="-13"/>
        </w:rPr>
        <w:t xml:space="preserve"> </w:t>
      </w:r>
      <w:r>
        <w:rPr>
          <w:spacing w:val="-2"/>
        </w:rPr>
        <w:t xml:space="preserve">minimal </w:t>
      </w:r>
      <w:r>
        <w:t>set</w:t>
      </w:r>
      <w:r>
        <w:rPr>
          <w:spacing w:val="-8"/>
        </w:rPr>
        <w:t xml:space="preserve"> </w:t>
      </w:r>
      <w:r>
        <w:t>of</w:t>
      </w:r>
      <w:r>
        <w:rPr>
          <w:spacing w:val="-8"/>
        </w:rPr>
        <w:t xml:space="preserve"> </w:t>
      </w:r>
      <w:r>
        <w:t>changes</w:t>
      </w:r>
      <w:r>
        <w:rPr>
          <w:spacing w:val="-8"/>
        </w:rPr>
        <w:t xml:space="preserve"> </w:t>
      </w:r>
      <w:r>
        <w:t>required</w:t>
      </w:r>
      <w:r>
        <w:rPr>
          <w:spacing w:val="-8"/>
        </w:rPr>
        <w:t xml:space="preserve"> </w:t>
      </w:r>
      <w:r>
        <w:t>to</w:t>
      </w:r>
      <w:r>
        <w:rPr>
          <w:spacing w:val="-8"/>
        </w:rPr>
        <w:t xml:space="preserve"> </w:t>
      </w:r>
      <w:r>
        <w:t>alter</w:t>
      </w:r>
      <w:r>
        <w:rPr>
          <w:spacing w:val="-8"/>
        </w:rPr>
        <w:t xml:space="preserve"> </w:t>
      </w:r>
      <w:r>
        <w:t>the</w:t>
      </w:r>
      <w:r>
        <w:rPr>
          <w:spacing w:val="-8"/>
        </w:rPr>
        <w:t xml:space="preserve"> </w:t>
      </w:r>
      <w:r>
        <w:t>model’s</w:t>
      </w:r>
      <w:r>
        <w:rPr>
          <w:spacing w:val="-8"/>
        </w:rPr>
        <w:t xml:space="preserve"> </w:t>
      </w:r>
      <w:r>
        <w:t>prediction</w:t>
      </w:r>
      <w:r>
        <w:rPr>
          <w:spacing w:val="-8"/>
        </w:rPr>
        <w:t xml:space="preserve"> </w:t>
      </w:r>
      <w:r>
        <w:t>for</w:t>
      </w:r>
      <w:r>
        <w:rPr>
          <w:spacing w:val="-8"/>
        </w:rPr>
        <w:t xml:space="preserve"> </w:t>
      </w:r>
      <w:r>
        <w:t>a</w:t>
      </w:r>
      <w:r>
        <w:rPr>
          <w:spacing w:val="-8"/>
        </w:rPr>
        <w:t xml:space="preserve"> </w:t>
      </w:r>
      <w:r>
        <w:t>particular</w:t>
      </w:r>
      <w:r>
        <w:rPr>
          <w:spacing w:val="-8"/>
        </w:rPr>
        <w:t xml:space="preserve"> </w:t>
      </w:r>
      <w:r>
        <w:t>instance.</w:t>
      </w:r>
      <w:r>
        <w:rPr>
          <w:spacing w:val="18"/>
        </w:rPr>
        <w:t xml:space="preserve"> </w:t>
      </w:r>
      <w:r>
        <w:t>For example,</w:t>
      </w:r>
      <w:r>
        <w:rPr>
          <w:spacing w:val="-9"/>
        </w:rPr>
        <w:t xml:space="preserve"> </w:t>
      </w:r>
      <w:r>
        <w:t>in</w:t>
      </w:r>
      <w:r>
        <w:rPr>
          <w:spacing w:val="-10"/>
        </w:rPr>
        <w:t xml:space="preserve"> </w:t>
      </w:r>
      <w:r>
        <w:t>a</w:t>
      </w:r>
      <w:r>
        <w:rPr>
          <w:spacing w:val="-10"/>
        </w:rPr>
        <w:t xml:space="preserve"> </w:t>
      </w:r>
      <w:r>
        <w:t>loan</w:t>
      </w:r>
      <w:r>
        <w:rPr>
          <w:spacing w:val="-10"/>
        </w:rPr>
        <w:t xml:space="preserve"> </w:t>
      </w:r>
      <w:r>
        <w:t>approval</w:t>
      </w:r>
      <w:r>
        <w:rPr>
          <w:spacing w:val="-10"/>
        </w:rPr>
        <w:t xml:space="preserve"> </w:t>
      </w:r>
      <w:r>
        <w:t>scenario,</w:t>
      </w:r>
      <w:r>
        <w:rPr>
          <w:spacing w:val="-9"/>
        </w:rPr>
        <w:t xml:space="preserve"> </w:t>
      </w:r>
      <w:r>
        <w:t>if</w:t>
      </w:r>
      <w:r>
        <w:rPr>
          <w:spacing w:val="-10"/>
        </w:rPr>
        <w:t xml:space="preserve"> </w:t>
      </w:r>
      <w:r>
        <w:t>a</w:t>
      </w:r>
      <w:del w:id="100" w:author="Bujar Raufi" w:date="2024-01-14T21:46:00Z">
        <w:r w:rsidDel="001C6095">
          <w:delText>n</w:delText>
        </w:r>
        <w:r w:rsidDel="001C6095">
          <w:rPr>
            <w:spacing w:val="-10"/>
          </w:rPr>
          <w:delText xml:space="preserve"> </w:delText>
        </w:r>
        <w:r w:rsidDel="001C6095">
          <w:delText>applicant</w:delText>
        </w:r>
        <w:r w:rsidDel="001C6095">
          <w:rPr>
            <w:spacing w:val="-10"/>
          </w:rPr>
          <w:delText xml:space="preserve"> </w:delText>
        </w:r>
        <w:r w:rsidDel="001C6095">
          <w:delText>was</w:delText>
        </w:r>
        <w:r w:rsidDel="001C6095">
          <w:rPr>
            <w:spacing w:val="-10"/>
          </w:rPr>
          <w:delText xml:space="preserve"> </w:delText>
        </w:r>
        <w:r w:rsidDel="001C6095">
          <w:delText>declined</w:delText>
        </w:r>
        <w:r w:rsidDel="001C6095">
          <w:rPr>
            <w:spacing w:val="-10"/>
          </w:rPr>
          <w:delText xml:space="preserve"> </w:delText>
        </w:r>
        <w:r w:rsidDel="001C6095">
          <w:delText>by</w:delText>
        </w:r>
        <w:r w:rsidDel="001C6095">
          <w:rPr>
            <w:spacing w:val="-10"/>
          </w:rPr>
          <w:delText xml:space="preserve"> </w:delText>
        </w:r>
        <w:r w:rsidDel="001C6095">
          <w:delText>a</w:delText>
        </w:r>
        <w:r w:rsidDel="001C6095">
          <w:rPr>
            <w:spacing w:val="-10"/>
          </w:rPr>
          <w:delText xml:space="preserve"> </w:delText>
        </w:r>
        <w:r w:rsidDel="001C6095">
          <w:delText>model</w:delText>
        </w:r>
      </w:del>
      <w:ins w:id="101" w:author="Bujar Raufi" w:date="2024-01-14T21:46:00Z">
        <w:r w:rsidR="001C6095">
          <w:t xml:space="preserve"> model declined an applicant</w:t>
        </w:r>
      </w:ins>
      <w:r>
        <w:t>,</w:t>
      </w:r>
      <w:r>
        <w:rPr>
          <w:spacing w:val="-9"/>
        </w:rPr>
        <w:t xml:space="preserve"> </w:t>
      </w:r>
      <w:r>
        <w:t xml:space="preserve">DICE </w:t>
      </w:r>
      <w:r>
        <w:rPr>
          <w:spacing w:val="-2"/>
        </w:rPr>
        <w:t>could</w:t>
      </w:r>
      <w:r>
        <w:rPr>
          <w:spacing w:val="-7"/>
        </w:rPr>
        <w:t xml:space="preserve"> </w:t>
      </w:r>
      <w:r>
        <w:rPr>
          <w:spacing w:val="-2"/>
        </w:rPr>
        <w:t>elucidate</w:t>
      </w:r>
      <w:r>
        <w:rPr>
          <w:spacing w:val="-7"/>
        </w:rPr>
        <w:t xml:space="preserve"> </w:t>
      </w:r>
      <w:r>
        <w:rPr>
          <w:spacing w:val="-2"/>
        </w:rPr>
        <w:t>that</w:t>
      </w:r>
      <w:r>
        <w:rPr>
          <w:spacing w:val="-7"/>
        </w:rPr>
        <w:t xml:space="preserve"> </w:t>
      </w:r>
      <w:r>
        <w:rPr>
          <w:spacing w:val="-2"/>
        </w:rPr>
        <w:t>increasing</w:t>
      </w:r>
      <w:r>
        <w:rPr>
          <w:spacing w:val="-7"/>
        </w:rPr>
        <w:t xml:space="preserve"> </w:t>
      </w:r>
      <w:r>
        <w:rPr>
          <w:spacing w:val="-2"/>
        </w:rPr>
        <w:t>the</w:t>
      </w:r>
      <w:r>
        <w:rPr>
          <w:spacing w:val="-7"/>
        </w:rPr>
        <w:t xml:space="preserve"> </w:t>
      </w:r>
      <w:r>
        <w:rPr>
          <w:spacing w:val="-2"/>
        </w:rPr>
        <w:t>annual</w:t>
      </w:r>
      <w:r>
        <w:rPr>
          <w:spacing w:val="-7"/>
        </w:rPr>
        <w:t xml:space="preserve"> </w:t>
      </w:r>
      <w:r>
        <w:rPr>
          <w:spacing w:val="-2"/>
        </w:rPr>
        <w:t>income</w:t>
      </w:r>
      <w:r>
        <w:rPr>
          <w:spacing w:val="-7"/>
        </w:rPr>
        <w:t xml:space="preserve"> </w:t>
      </w:r>
      <w:r>
        <w:rPr>
          <w:spacing w:val="-2"/>
        </w:rPr>
        <w:t>by</w:t>
      </w:r>
      <w:r>
        <w:rPr>
          <w:spacing w:val="-7"/>
        </w:rPr>
        <w:t xml:space="preserve"> </w:t>
      </w:r>
      <w:r>
        <w:rPr>
          <w:spacing w:val="-2"/>
        </w:rPr>
        <w:t>a</w:t>
      </w:r>
      <w:r>
        <w:rPr>
          <w:spacing w:val="-7"/>
        </w:rPr>
        <w:t xml:space="preserve"> </w:t>
      </w:r>
      <w:r>
        <w:rPr>
          <w:spacing w:val="-2"/>
        </w:rPr>
        <w:t>specific</w:t>
      </w:r>
      <w:r>
        <w:rPr>
          <w:spacing w:val="-7"/>
        </w:rPr>
        <w:t xml:space="preserve"> </w:t>
      </w:r>
      <w:r>
        <w:rPr>
          <w:spacing w:val="-2"/>
        </w:rPr>
        <w:t>amount</w:t>
      </w:r>
      <w:r>
        <w:rPr>
          <w:spacing w:val="-7"/>
        </w:rPr>
        <w:t xml:space="preserve"> </w:t>
      </w:r>
      <w:r>
        <w:rPr>
          <w:spacing w:val="-2"/>
        </w:rPr>
        <w:t>or</w:t>
      </w:r>
      <w:r>
        <w:rPr>
          <w:spacing w:val="-7"/>
        </w:rPr>
        <w:t xml:space="preserve"> </w:t>
      </w:r>
      <w:r>
        <w:rPr>
          <w:spacing w:val="-2"/>
        </w:rPr>
        <w:t xml:space="preserve">improving </w:t>
      </w:r>
      <w:r>
        <w:t>the credit score by a few points would have led to an approval.</w:t>
      </w:r>
      <w:r>
        <w:rPr>
          <w:spacing w:val="40"/>
        </w:rPr>
        <w:t xml:space="preserve"> </w:t>
      </w:r>
      <w:r>
        <w:t xml:space="preserve">This approach not </w:t>
      </w:r>
      <w:r>
        <w:rPr>
          <w:spacing w:val="-6"/>
        </w:rPr>
        <w:t>only</w:t>
      </w:r>
      <w:r>
        <w:t xml:space="preserve"> </w:t>
      </w:r>
      <w:r>
        <w:rPr>
          <w:spacing w:val="-6"/>
        </w:rPr>
        <w:t>aids</w:t>
      </w:r>
      <w:r>
        <w:rPr>
          <w:spacing w:val="2"/>
        </w:rPr>
        <w:t xml:space="preserve"> </w:t>
      </w:r>
      <w:r>
        <w:rPr>
          <w:spacing w:val="-6"/>
        </w:rPr>
        <w:t>in</w:t>
      </w:r>
      <w:r>
        <w:rPr>
          <w:spacing w:val="1"/>
        </w:rPr>
        <w:t xml:space="preserve"> </w:t>
      </w:r>
      <w:r>
        <w:rPr>
          <w:spacing w:val="-6"/>
        </w:rPr>
        <w:t>understanding</w:t>
      </w:r>
      <w:r>
        <w:rPr>
          <w:spacing w:val="1"/>
        </w:rPr>
        <w:t xml:space="preserve"> </w:t>
      </w:r>
      <w:r>
        <w:rPr>
          <w:spacing w:val="-6"/>
        </w:rPr>
        <w:t>the</w:t>
      </w:r>
      <w:r>
        <w:rPr>
          <w:spacing w:val="1"/>
        </w:rPr>
        <w:t xml:space="preserve"> </w:t>
      </w:r>
      <w:r>
        <w:rPr>
          <w:spacing w:val="-6"/>
        </w:rPr>
        <w:t>model’s</w:t>
      </w:r>
      <w:r>
        <w:rPr>
          <w:spacing w:val="1"/>
        </w:rPr>
        <w:t xml:space="preserve"> </w:t>
      </w:r>
      <w:r>
        <w:rPr>
          <w:spacing w:val="-6"/>
        </w:rPr>
        <w:t>behavior</w:t>
      </w:r>
      <w:r>
        <w:t xml:space="preserve"> </w:t>
      </w:r>
      <w:proofErr w:type="spellStart"/>
      <w:r>
        <w:rPr>
          <w:spacing w:val="-6"/>
        </w:rPr>
        <w:t>but</w:t>
      </w:r>
      <w:del w:id="102" w:author="Bujar Raufi" w:date="2024-01-14T21:47:00Z">
        <w:r w:rsidDel="001C6095">
          <w:rPr>
            <w:spacing w:val="2"/>
          </w:rPr>
          <w:delText xml:space="preserve"> </w:delText>
        </w:r>
      </w:del>
      <w:r>
        <w:rPr>
          <w:spacing w:val="-6"/>
        </w:rPr>
        <w:t>also</w:t>
      </w:r>
      <w:proofErr w:type="spellEnd"/>
      <w:r>
        <w:t xml:space="preserve"> </w:t>
      </w:r>
      <w:r>
        <w:rPr>
          <w:spacing w:val="-6"/>
        </w:rPr>
        <w:t>provides</w:t>
      </w:r>
      <w:r>
        <w:rPr>
          <w:spacing w:val="1"/>
        </w:rPr>
        <w:t xml:space="preserve"> </w:t>
      </w:r>
      <w:r>
        <w:rPr>
          <w:spacing w:val="-6"/>
        </w:rPr>
        <w:t>actionable</w:t>
      </w:r>
      <w:r>
        <w:rPr>
          <w:spacing w:val="1"/>
        </w:rPr>
        <w:t xml:space="preserve"> </w:t>
      </w:r>
      <w:r>
        <w:rPr>
          <w:spacing w:val="-6"/>
        </w:rPr>
        <w:t>feedback</w:t>
      </w:r>
    </w:p>
    <w:p w14:paraId="1DB7C185" w14:textId="77777777" w:rsidR="00371737" w:rsidRDefault="00371737">
      <w:pPr>
        <w:pStyle w:val="BodyText"/>
        <w:spacing w:before="306" w:line="381" w:lineRule="auto"/>
        <w:ind w:right="206"/>
        <w:jc w:val="both"/>
        <w:sectPr w:rsidR="00371737" w:rsidSect="00FA1DAD">
          <w:pgSz w:w="12240" w:h="15840"/>
          <w:pgMar w:top="1300" w:right="1480" w:bottom="980" w:left="1700" w:header="805" w:footer="799" w:gutter="0"/>
          <w:cols w:space="720"/>
        </w:sectPr>
        <w:pPrChange w:id="103" w:author="Bujar Raufi" w:date="2024-01-14T21:46:00Z">
          <w:pPr>
            <w:spacing w:line="381" w:lineRule="auto"/>
            <w:jc w:val="both"/>
          </w:pPr>
        </w:pPrChange>
      </w:pPr>
    </w:p>
    <w:p w14:paraId="2D87BF78" w14:textId="77777777" w:rsidR="00371737" w:rsidRDefault="00000000">
      <w:pPr>
        <w:pStyle w:val="BodyText"/>
        <w:spacing w:before="128"/>
        <w:jc w:val="both"/>
        <w:pPrChange w:id="104" w:author="Bujar Raufi" w:date="2024-01-14T21:46:00Z">
          <w:pPr>
            <w:pStyle w:val="BodyText"/>
            <w:spacing w:before="128"/>
            <w:ind w:left="114"/>
            <w:jc w:val="both"/>
          </w:pPr>
        </w:pPrChange>
      </w:pPr>
      <w:r>
        <w:rPr>
          <w:spacing w:val="-2"/>
        </w:rPr>
        <w:lastRenderedPageBreak/>
        <w:t>to</w:t>
      </w:r>
      <w:r>
        <w:rPr>
          <w:spacing w:val="-5"/>
        </w:rPr>
        <w:t xml:space="preserve"> </w:t>
      </w:r>
      <w:r>
        <w:rPr>
          <w:spacing w:val="-2"/>
        </w:rPr>
        <w:t>the</w:t>
      </w:r>
      <w:r>
        <w:rPr>
          <w:spacing w:val="-4"/>
        </w:rPr>
        <w:t xml:space="preserve"> </w:t>
      </w:r>
      <w:r>
        <w:rPr>
          <w:spacing w:val="-2"/>
        </w:rPr>
        <w:t>end-users.</w:t>
      </w:r>
    </w:p>
    <w:p w14:paraId="4BC93942" w14:textId="77777777" w:rsidR="00371737" w:rsidRDefault="00000000">
      <w:pPr>
        <w:pStyle w:val="BodyText"/>
        <w:spacing w:before="161" w:line="381" w:lineRule="auto"/>
        <w:ind w:left="114" w:right="218" w:firstLine="351"/>
        <w:jc w:val="both"/>
      </w:pPr>
      <w:r>
        <w:t xml:space="preserve">The strength of DICE lies in its ability to produce diverse counterfactuals that </w:t>
      </w:r>
      <w:r>
        <w:rPr>
          <w:spacing w:val="-2"/>
        </w:rPr>
        <w:t>span</w:t>
      </w:r>
      <w:r>
        <w:rPr>
          <w:spacing w:val="-6"/>
        </w:rPr>
        <w:t xml:space="preserve"> </w:t>
      </w:r>
      <w:r>
        <w:rPr>
          <w:spacing w:val="-2"/>
        </w:rPr>
        <w:t>the</w:t>
      </w:r>
      <w:r>
        <w:rPr>
          <w:spacing w:val="-6"/>
        </w:rPr>
        <w:t xml:space="preserve"> </w:t>
      </w:r>
      <w:r>
        <w:rPr>
          <w:spacing w:val="-2"/>
        </w:rPr>
        <w:t>different</w:t>
      </w:r>
      <w:r>
        <w:rPr>
          <w:spacing w:val="-6"/>
        </w:rPr>
        <w:t xml:space="preserve"> </w:t>
      </w:r>
      <w:r>
        <w:rPr>
          <w:spacing w:val="-2"/>
        </w:rPr>
        <w:t>dimensions</w:t>
      </w:r>
      <w:r>
        <w:rPr>
          <w:spacing w:val="-6"/>
        </w:rPr>
        <w:t xml:space="preserve"> </w:t>
      </w:r>
      <w:r>
        <w:rPr>
          <w:spacing w:val="-2"/>
        </w:rPr>
        <w:t>of</w:t>
      </w:r>
      <w:r>
        <w:rPr>
          <w:spacing w:val="-6"/>
        </w:rPr>
        <w:t xml:space="preserve"> </w:t>
      </w:r>
      <w:r>
        <w:rPr>
          <w:spacing w:val="-2"/>
        </w:rPr>
        <w:t>the</w:t>
      </w:r>
      <w:r>
        <w:rPr>
          <w:spacing w:val="-6"/>
        </w:rPr>
        <w:t xml:space="preserve"> </w:t>
      </w:r>
      <w:r>
        <w:rPr>
          <w:spacing w:val="-2"/>
        </w:rPr>
        <w:t>feature</w:t>
      </w:r>
      <w:r>
        <w:rPr>
          <w:spacing w:val="-7"/>
        </w:rPr>
        <w:t xml:space="preserve"> </w:t>
      </w:r>
      <w:r>
        <w:rPr>
          <w:spacing w:val="-2"/>
        </w:rPr>
        <w:t>space,</w:t>
      </w:r>
      <w:r>
        <w:rPr>
          <w:spacing w:val="-5"/>
        </w:rPr>
        <w:t xml:space="preserve"> </w:t>
      </w:r>
      <w:r>
        <w:rPr>
          <w:spacing w:val="-2"/>
        </w:rPr>
        <w:t>enabling</w:t>
      </w:r>
      <w:r>
        <w:rPr>
          <w:spacing w:val="-6"/>
        </w:rPr>
        <w:t xml:space="preserve"> </w:t>
      </w:r>
      <w:r>
        <w:rPr>
          <w:spacing w:val="-2"/>
        </w:rPr>
        <w:t>stakeholders</w:t>
      </w:r>
      <w:r>
        <w:rPr>
          <w:spacing w:val="-6"/>
        </w:rPr>
        <w:t xml:space="preserve"> </w:t>
      </w:r>
      <w:r>
        <w:rPr>
          <w:spacing w:val="-2"/>
        </w:rPr>
        <w:t>to</w:t>
      </w:r>
      <w:r>
        <w:rPr>
          <w:spacing w:val="-6"/>
        </w:rPr>
        <w:t xml:space="preserve"> </w:t>
      </w:r>
      <w:r>
        <w:rPr>
          <w:spacing w:val="-2"/>
        </w:rPr>
        <w:t>obtain</w:t>
      </w:r>
      <w:r>
        <w:rPr>
          <w:spacing w:val="-6"/>
        </w:rPr>
        <w:t xml:space="preserve"> </w:t>
      </w:r>
      <w:r>
        <w:rPr>
          <w:spacing w:val="-2"/>
        </w:rPr>
        <w:t xml:space="preserve">a </w:t>
      </w:r>
      <w:r>
        <w:t>holistic</w:t>
      </w:r>
      <w:r>
        <w:rPr>
          <w:spacing w:val="-15"/>
        </w:rPr>
        <w:t xml:space="preserve"> </w:t>
      </w:r>
      <w:r>
        <w:t>view</w:t>
      </w:r>
      <w:r>
        <w:rPr>
          <w:spacing w:val="-14"/>
        </w:rPr>
        <w:t xml:space="preserve"> </w:t>
      </w:r>
      <w:r>
        <w:t>of</w:t>
      </w:r>
      <w:r>
        <w:rPr>
          <w:spacing w:val="-15"/>
        </w:rPr>
        <w:t xml:space="preserve"> </w:t>
      </w:r>
      <w:r>
        <w:t>the</w:t>
      </w:r>
      <w:r>
        <w:rPr>
          <w:spacing w:val="-14"/>
        </w:rPr>
        <w:t xml:space="preserve"> </w:t>
      </w:r>
      <w:r>
        <w:t>model’s</w:t>
      </w:r>
      <w:r>
        <w:rPr>
          <w:spacing w:val="-15"/>
        </w:rPr>
        <w:t xml:space="preserve"> </w:t>
      </w:r>
      <w:r>
        <w:t>decision-making</w:t>
      </w:r>
      <w:r>
        <w:rPr>
          <w:spacing w:val="-14"/>
        </w:rPr>
        <w:t xml:space="preserve"> </w:t>
      </w:r>
      <w:r>
        <w:t>process(</w:t>
      </w:r>
      <w:proofErr w:type="spellStart"/>
      <w:r>
        <w:t>Nri</w:t>
      </w:r>
      <w:proofErr w:type="spellEnd"/>
      <w:r>
        <w:t>,</w:t>
      </w:r>
      <w:r>
        <w:rPr>
          <w:spacing w:val="-14"/>
        </w:rPr>
        <w:t xml:space="preserve"> </w:t>
      </w:r>
      <w:hyperlink w:anchor="_bookmark86" w:history="1">
        <w:r>
          <w:t>Jenkins,</w:t>
        </w:r>
        <w:r>
          <w:rPr>
            <w:spacing w:val="-13"/>
          </w:rPr>
          <w:t xml:space="preserve"> </w:t>
        </w:r>
        <w:r>
          <w:t>Paul,</w:t>
        </w:r>
        <w:r>
          <w:rPr>
            <w:spacing w:val="-15"/>
          </w:rPr>
          <w:t xml:space="preserve"> </w:t>
        </w:r>
        <w:r>
          <w:t>&amp;</w:t>
        </w:r>
        <w:r>
          <w:rPr>
            <w:spacing w:val="-14"/>
          </w:rPr>
          <w:t xml:space="preserve"> </w:t>
        </w:r>
        <w:r>
          <w:t>Caruana,</w:t>
        </w:r>
      </w:hyperlink>
      <w:r>
        <w:t xml:space="preserve"> </w:t>
      </w:r>
      <w:hyperlink w:anchor="_bookmark86" w:history="1">
        <w:r>
          <w:rPr>
            <w:spacing w:val="-2"/>
          </w:rPr>
          <w:t>2019).</w:t>
        </w:r>
      </w:hyperlink>
    </w:p>
    <w:p w14:paraId="01A66A94" w14:textId="77777777" w:rsidR="00371737" w:rsidRDefault="00000000">
      <w:pPr>
        <w:pStyle w:val="BodyText"/>
        <w:spacing w:line="381" w:lineRule="auto"/>
        <w:ind w:left="114" w:right="219" w:firstLine="351"/>
        <w:jc w:val="both"/>
      </w:pPr>
      <w:r>
        <w:rPr>
          <w:spacing w:val="-2"/>
        </w:rPr>
        <w:t>Again,</w:t>
      </w:r>
      <w:r>
        <w:rPr>
          <w:spacing w:val="-10"/>
        </w:rPr>
        <w:t xml:space="preserve"> </w:t>
      </w:r>
      <w:r>
        <w:rPr>
          <w:spacing w:val="-2"/>
        </w:rPr>
        <w:t>for</w:t>
      </w:r>
      <w:r>
        <w:rPr>
          <w:spacing w:val="-11"/>
        </w:rPr>
        <w:t xml:space="preserve"> </w:t>
      </w:r>
      <w:r>
        <w:rPr>
          <w:spacing w:val="-2"/>
        </w:rPr>
        <w:t>the</w:t>
      </w:r>
      <w:r>
        <w:rPr>
          <w:spacing w:val="-11"/>
        </w:rPr>
        <w:t xml:space="preserve"> </w:t>
      </w:r>
      <w:r>
        <w:rPr>
          <w:spacing w:val="-2"/>
        </w:rPr>
        <w:t>purposes</w:t>
      </w:r>
      <w:r>
        <w:rPr>
          <w:spacing w:val="-11"/>
        </w:rPr>
        <w:t xml:space="preserve"> </w:t>
      </w:r>
      <w:r>
        <w:rPr>
          <w:spacing w:val="-2"/>
        </w:rPr>
        <w:t>of</w:t>
      </w:r>
      <w:r>
        <w:rPr>
          <w:spacing w:val="-11"/>
        </w:rPr>
        <w:t xml:space="preserve"> </w:t>
      </w:r>
      <w:r>
        <w:rPr>
          <w:spacing w:val="-2"/>
        </w:rPr>
        <w:t>this</w:t>
      </w:r>
      <w:r>
        <w:rPr>
          <w:spacing w:val="-11"/>
        </w:rPr>
        <w:t xml:space="preserve"> </w:t>
      </w:r>
      <w:r>
        <w:rPr>
          <w:spacing w:val="-2"/>
        </w:rPr>
        <w:t>paper,</w:t>
      </w:r>
      <w:r>
        <w:rPr>
          <w:spacing w:val="-10"/>
        </w:rPr>
        <w:t xml:space="preserve"> </w:t>
      </w:r>
      <w:r>
        <w:rPr>
          <w:spacing w:val="-2"/>
        </w:rPr>
        <w:t>experiments</w:t>
      </w:r>
      <w:r>
        <w:rPr>
          <w:spacing w:val="-11"/>
        </w:rPr>
        <w:t xml:space="preserve"> </w:t>
      </w:r>
      <w:r>
        <w:rPr>
          <w:spacing w:val="-2"/>
        </w:rPr>
        <w:t>with</w:t>
      </w:r>
      <w:r>
        <w:rPr>
          <w:spacing w:val="-11"/>
        </w:rPr>
        <w:t xml:space="preserve"> </w:t>
      </w:r>
      <w:proofErr w:type="spellStart"/>
      <w:r>
        <w:rPr>
          <w:spacing w:val="-2"/>
        </w:rPr>
        <w:t>DiCE</w:t>
      </w:r>
      <w:proofErr w:type="spellEnd"/>
      <w:r>
        <w:rPr>
          <w:spacing w:val="-11"/>
        </w:rPr>
        <w:t xml:space="preserve"> </w:t>
      </w:r>
      <w:r>
        <w:rPr>
          <w:spacing w:val="-2"/>
        </w:rPr>
        <w:t>explanations</w:t>
      </w:r>
      <w:r>
        <w:rPr>
          <w:spacing w:val="-11"/>
        </w:rPr>
        <w:t xml:space="preserve"> </w:t>
      </w:r>
      <w:r>
        <w:rPr>
          <w:spacing w:val="-2"/>
        </w:rPr>
        <w:t>will</w:t>
      </w:r>
      <w:r>
        <w:rPr>
          <w:spacing w:val="-11"/>
        </w:rPr>
        <w:t xml:space="preserve"> </w:t>
      </w:r>
      <w:r>
        <w:rPr>
          <w:spacing w:val="-2"/>
        </w:rPr>
        <w:t xml:space="preserve">be </w:t>
      </w:r>
      <w:r>
        <w:t>converted into an input for a statistical analysis.</w:t>
      </w:r>
    </w:p>
    <w:p w14:paraId="68535BD2"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60F67FFF" w14:textId="77777777" w:rsidR="00371737" w:rsidRDefault="00371737">
      <w:pPr>
        <w:pStyle w:val="BodyText"/>
        <w:rPr>
          <w:sz w:val="49"/>
        </w:rPr>
      </w:pPr>
    </w:p>
    <w:p w14:paraId="6B9956D7" w14:textId="77777777" w:rsidR="00371737" w:rsidRDefault="00371737">
      <w:pPr>
        <w:pStyle w:val="BodyText"/>
        <w:spacing w:before="166"/>
        <w:rPr>
          <w:sz w:val="49"/>
        </w:rPr>
      </w:pPr>
    </w:p>
    <w:p w14:paraId="74A563F3" w14:textId="77777777" w:rsidR="00371737" w:rsidRDefault="00000000">
      <w:pPr>
        <w:pStyle w:val="Heading1"/>
        <w:jc w:val="both"/>
      </w:pPr>
      <w:bookmarkStart w:id="105" w:name="Experiment_design_and_methodology"/>
      <w:bookmarkStart w:id="106" w:name="_bookmark28"/>
      <w:bookmarkEnd w:id="105"/>
      <w:bookmarkEnd w:id="106"/>
      <w:r>
        <w:t>Chapter</w:t>
      </w:r>
      <w:r>
        <w:rPr>
          <w:spacing w:val="20"/>
        </w:rPr>
        <w:t xml:space="preserve"> </w:t>
      </w:r>
      <w:r>
        <w:rPr>
          <w:spacing w:val="-10"/>
        </w:rPr>
        <w:t>3</w:t>
      </w:r>
    </w:p>
    <w:p w14:paraId="07F8460F" w14:textId="77777777" w:rsidR="00371737" w:rsidRDefault="00371737">
      <w:pPr>
        <w:pStyle w:val="BodyText"/>
        <w:spacing w:before="182"/>
        <w:rPr>
          <w:b/>
          <w:sz w:val="49"/>
        </w:rPr>
      </w:pPr>
    </w:p>
    <w:p w14:paraId="5AA46CC3" w14:textId="77777777" w:rsidR="00371737" w:rsidRDefault="00000000">
      <w:pPr>
        <w:spacing w:line="386" w:lineRule="auto"/>
        <w:ind w:left="114" w:right="3303"/>
        <w:jc w:val="both"/>
        <w:rPr>
          <w:b/>
          <w:sz w:val="49"/>
        </w:rPr>
      </w:pPr>
      <w:r>
        <w:rPr>
          <w:b/>
          <w:spacing w:val="-10"/>
          <w:sz w:val="49"/>
        </w:rPr>
        <w:t>Experiment</w:t>
      </w:r>
      <w:r>
        <w:rPr>
          <w:b/>
          <w:spacing w:val="-22"/>
          <w:sz w:val="49"/>
        </w:rPr>
        <w:t xml:space="preserve"> </w:t>
      </w:r>
      <w:r>
        <w:rPr>
          <w:b/>
          <w:spacing w:val="-10"/>
          <w:sz w:val="49"/>
        </w:rPr>
        <w:t>design</w:t>
      </w:r>
      <w:r>
        <w:rPr>
          <w:b/>
          <w:spacing w:val="-21"/>
          <w:sz w:val="49"/>
        </w:rPr>
        <w:t xml:space="preserve"> </w:t>
      </w:r>
      <w:r>
        <w:rPr>
          <w:b/>
          <w:spacing w:val="-10"/>
          <w:sz w:val="49"/>
        </w:rPr>
        <w:t xml:space="preserve">and </w:t>
      </w:r>
      <w:r>
        <w:rPr>
          <w:b/>
          <w:spacing w:val="-2"/>
          <w:sz w:val="49"/>
        </w:rPr>
        <w:t>methodology</w:t>
      </w:r>
    </w:p>
    <w:p w14:paraId="70ED6155" w14:textId="77777777" w:rsidR="00371737" w:rsidRDefault="00371737">
      <w:pPr>
        <w:pStyle w:val="BodyText"/>
        <w:spacing w:before="139"/>
        <w:rPr>
          <w:b/>
          <w:sz w:val="49"/>
        </w:rPr>
      </w:pPr>
    </w:p>
    <w:p w14:paraId="5DBBFAAE" w14:textId="2043F7D0" w:rsidR="00371737" w:rsidRDefault="00000000">
      <w:pPr>
        <w:pStyle w:val="Heading2"/>
        <w:numPr>
          <w:ilvl w:val="1"/>
          <w:numId w:val="4"/>
        </w:numPr>
        <w:tabs>
          <w:tab w:val="left" w:pos="996"/>
        </w:tabs>
        <w:ind w:hanging="882"/>
      </w:pPr>
      <w:bookmarkStart w:id="107" w:name="Research_Hypothesis_for_this_Paper"/>
      <w:bookmarkStart w:id="108" w:name="_bookmark29"/>
      <w:bookmarkEnd w:id="107"/>
      <w:bookmarkEnd w:id="108"/>
      <w:r>
        <w:rPr>
          <w:spacing w:val="-6"/>
        </w:rPr>
        <w:t>Research</w:t>
      </w:r>
      <w:r>
        <w:rPr>
          <w:spacing w:val="3"/>
        </w:rPr>
        <w:t xml:space="preserve"> </w:t>
      </w:r>
      <w:r>
        <w:rPr>
          <w:spacing w:val="-6"/>
        </w:rPr>
        <w:t>Hypothesis</w:t>
      </w:r>
      <w:r>
        <w:rPr>
          <w:spacing w:val="4"/>
        </w:rPr>
        <w:t xml:space="preserve"> </w:t>
      </w:r>
      <w:del w:id="109" w:author="Bujar Raufi" w:date="2024-01-14T21:47:00Z">
        <w:r w:rsidDel="001C6095">
          <w:rPr>
            <w:spacing w:val="-6"/>
          </w:rPr>
          <w:delText>for</w:delText>
        </w:r>
        <w:r w:rsidDel="001C6095">
          <w:rPr>
            <w:spacing w:val="3"/>
          </w:rPr>
          <w:delText xml:space="preserve"> </w:delText>
        </w:r>
        <w:r w:rsidDel="001C6095">
          <w:rPr>
            <w:spacing w:val="-6"/>
          </w:rPr>
          <w:delText>this</w:delText>
        </w:r>
        <w:r w:rsidDel="001C6095">
          <w:rPr>
            <w:spacing w:val="4"/>
          </w:rPr>
          <w:delText xml:space="preserve"> </w:delText>
        </w:r>
        <w:r w:rsidDel="001C6095">
          <w:rPr>
            <w:spacing w:val="-6"/>
          </w:rPr>
          <w:delText>Paper</w:delText>
        </w:r>
      </w:del>
    </w:p>
    <w:p w14:paraId="0F8CC858" w14:textId="77777777" w:rsidR="00371737" w:rsidRDefault="00000000">
      <w:pPr>
        <w:pStyle w:val="Heading4"/>
        <w:spacing w:before="376"/>
        <w:jc w:val="both"/>
      </w:pPr>
      <w:r>
        <w:t>Null</w:t>
      </w:r>
      <w:r>
        <w:rPr>
          <w:spacing w:val="6"/>
        </w:rPr>
        <w:t xml:space="preserve"> </w:t>
      </w:r>
      <w:r>
        <w:rPr>
          <w:spacing w:val="-2"/>
        </w:rPr>
        <w:t>Hypothesis:</w:t>
      </w:r>
    </w:p>
    <w:p w14:paraId="26EE975C" w14:textId="77777777" w:rsidR="00371737" w:rsidRDefault="00000000">
      <w:pPr>
        <w:pStyle w:val="BodyText"/>
        <w:spacing w:before="160" w:line="381" w:lineRule="auto"/>
        <w:ind w:left="114" w:right="216" w:firstLine="351"/>
        <w:jc w:val="both"/>
      </w:pPr>
      <w:r>
        <w:t>It</w:t>
      </w:r>
      <w:r>
        <w:rPr>
          <w:spacing w:val="-14"/>
        </w:rPr>
        <w:t xml:space="preserve"> </w:t>
      </w:r>
      <w:r>
        <w:t>is</w:t>
      </w:r>
      <w:r>
        <w:rPr>
          <w:spacing w:val="-14"/>
        </w:rPr>
        <w:t xml:space="preserve"> </w:t>
      </w:r>
      <w:r>
        <w:t>not</w:t>
      </w:r>
      <w:r>
        <w:rPr>
          <w:spacing w:val="-14"/>
        </w:rPr>
        <w:t xml:space="preserve"> </w:t>
      </w:r>
      <w:r>
        <w:t>possible</w:t>
      </w:r>
      <w:r>
        <w:rPr>
          <w:spacing w:val="-14"/>
        </w:rPr>
        <w:t xml:space="preserve"> </w:t>
      </w:r>
      <w:r>
        <w:t>to</w:t>
      </w:r>
      <w:r>
        <w:rPr>
          <w:spacing w:val="-14"/>
        </w:rPr>
        <w:t xml:space="preserve"> </w:t>
      </w:r>
      <w:r>
        <w:t>quantify,</w:t>
      </w:r>
      <w:r>
        <w:rPr>
          <w:spacing w:val="-12"/>
        </w:rPr>
        <w:t xml:space="preserve"> </w:t>
      </w:r>
      <w:r>
        <w:t>and</w:t>
      </w:r>
      <w:r>
        <w:rPr>
          <w:spacing w:val="-13"/>
        </w:rPr>
        <w:t xml:space="preserve"> </w:t>
      </w:r>
      <w:r>
        <w:t>distinguish,</w:t>
      </w:r>
      <w:r>
        <w:rPr>
          <w:spacing w:val="-12"/>
        </w:rPr>
        <w:t xml:space="preserve"> </w:t>
      </w:r>
      <w:r>
        <w:t>the</w:t>
      </w:r>
      <w:r>
        <w:rPr>
          <w:spacing w:val="-14"/>
        </w:rPr>
        <w:t xml:space="preserve"> </w:t>
      </w:r>
      <w:r>
        <w:t>statistically</w:t>
      </w:r>
      <w:r>
        <w:rPr>
          <w:spacing w:val="-14"/>
        </w:rPr>
        <w:t xml:space="preserve"> </w:t>
      </w:r>
      <w:r>
        <w:t>best</w:t>
      </w:r>
      <w:r>
        <w:rPr>
          <w:spacing w:val="-13"/>
        </w:rPr>
        <w:t xml:space="preserve"> </w:t>
      </w:r>
      <w:r>
        <w:t>interpretation framework</w:t>
      </w:r>
      <w:r>
        <w:rPr>
          <w:spacing w:val="-11"/>
        </w:rPr>
        <w:t xml:space="preserve"> </w:t>
      </w:r>
      <w:r>
        <w:t>to</w:t>
      </w:r>
      <w:r>
        <w:rPr>
          <w:spacing w:val="-11"/>
        </w:rPr>
        <w:t xml:space="preserve"> </w:t>
      </w:r>
      <w:r>
        <w:t>explain</w:t>
      </w:r>
      <w:r>
        <w:rPr>
          <w:spacing w:val="-11"/>
        </w:rPr>
        <w:t xml:space="preserve"> </w:t>
      </w:r>
      <w:r>
        <w:t>the</w:t>
      </w:r>
      <w:r>
        <w:rPr>
          <w:spacing w:val="-11"/>
        </w:rPr>
        <w:t xml:space="preserve"> </w:t>
      </w:r>
      <w:r>
        <w:t>reason</w:t>
      </w:r>
      <w:r>
        <w:rPr>
          <w:spacing w:val="-11"/>
        </w:rPr>
        <w:t xml:space="preserve"> </w:t>
      </w:r>
      <w:r>
        <w:t>for</w:t>
      </w:r>
      <w:r>
        <w:rPr>
          <w:spacing w:val="-11"/>
        </w:rPr>
        <w:t xml:space="preserve"> </w:t>
      </w:r>
      <w:r>
        <w:t>a</w:t>
      </w:r>
      <w:r>
        <w:rPr>
          <w:spacing w:val="-11"/>
        </w:rPr>
        <w:t xml:space="preserve"> </w:t>
      </w:r>
      <w:r>
        <w:t>specific</w:t>
      </w:r>
      <w:r>
        <w:rPr>
          <w:spacing w:val="-11"/>
        </w:rPr>
        <w:t xml:space="preserve"> </w:t>
      </w:r>
      <w:r>
        <w:t>(local)</w:t>
      </w:r>
      <w:r>
        <w:rPr>
          <w:spacing w:val="-11"/>
        </w:rPr>
        <w:t xml:space="preserve"> </w:t>
      </w:r>
      <w:r>
        <w:t>credit</w:t>
      </w:r>
      <w:r>
        <w:rPr>
          <w:spacing w:val="-11"/>
        </w:rPr>
        <w:t xml:space="preserve"> </w:t>
      </w:r>
      <w:r>
        <w:t>card</w:t>
      </w:r>
      <w:r>
        <w:rPr>
          <w:spacing w:val="-11"/>
        </w:rPr>
        <w:t xml:space="preserve"> </w:t>
      </w:r>
      <w:r>
        <w:t>fraud</w:t>
      </w:r>
      <w:r>
        <w:rPr>
          <w:spacing w:val="-11"/>
        </w:rPr>
        <w:t xml:space="preserve"> </w:t>
      </w:r>
      <w:r>
        <w:t xml:space="preserve">classification </w:t>
      </w:r>
      <w:r>
        <w:rPr>
          <w:spacing w:val="-2"/>
        </w:rPr>
        <w:t>result</w:t>
      </w:r>
      <w:r>
        <w:rPr>
          <w:spacing w:val="-8"/>
        </w:rPr>
        <w:t xml:space="preserve"> </w:t>
      </w:r>
      <w:r>
        <w:rPr>
          <w:spacing w:val="-2"/>
        </w:rPr>
        <w:t>using</w:t>
      </w:r>
      <w:r>
        <w:rPr>
          <w:spacing w:val="-9"/>
        </w:rPr>
        <w:t xml:space="preserve"> </w:t>
      </w:r>
      <w:r>
        <w:rPr>
          <w:spacing w:val="-2"/>
        </w:rPr>
        <w:t>the</w:t>
      </w:r>
      <w:r>
        <w:rPr>
          <w:spacing w:val="-9"/>
        </w:rPr>
        <w:t xml:space="preserve"> </w:t>
      </w:r>
      <w:r>
        <w:rPr>
          <w:spacing w:val="-2"/>
        </w:rPr>
        <w:t>following</w:t>
      </w:r>
      <w:r>
        <w:rPr>
          <w:spacing w:val="-8"/>
        </w:rPr>
        <w:t xml:space="preserve"> </w:t>
      </w:r>
      <w:r>
        <w:rPr>
          <w:spacing w:val="-2"/>
        </w:rPr>
        <w:t>state-of-the-art</w:t>
      </w:r>
      <w:r>
        <w:rPr>
          <w:spacing w:val="-9"/>
        </w:rPr>
        <w:t xml:space="preserve"> </w:t>
      </w:r>
      <w:r>
        <w:rPr>
          <w:spacing w:val="-2"/>
        </w:rPr>
        <w:t>techniques;</w:t>
      </w:r>
      <w:r>
        <w:rPr>
          <w:spacing w:val="-8"/>
        </w:rPr>
        <w:t xml:space="preserve"> </w:t>
      </w:r>
      <w:r>
        <w:rPr>
          <w:spacing w:val="-2"/>
        </w:rPr>
        <w:t>SHAP,</w:t>
      </w:r>
      <w:r>
        <w:rPr>
          <w:spacing w:val="-8"/>
        </w:rPr>
        <w:t xml:space="preserve"> </w:t>
      </w:r>
      <w:r>
        <w:rPr>
          <w:spacing w:val="-2"/>
        </w:rPr>
        <w:t>LIME,</w:t>
      </w:r>
      <w:r>
        <w:rPr>
          <w:spacing w:val="-9"/>
        </w:rPr>
        <w:t xml:space="preserve"> </w:t>
      </w:r>
      <w:r>
        <w:rPr>
          <w:spacing w:val="-2"/>
        </w:rPr>
        <w:t>ANCHORS,</w:t>
      </w:r>
      <w:r>
        <w:rPr>
          <w:spacing w:val="-8"/>
        </w:rPr>
        <w:t xml:space="preserve"> </w:t>
      </w:r>
      <w:r>
        <w:rPr>
          <w:spacing w:val="-2"/>
        </w:rPr>
        <w:t>and DICE.</w:t>
      </w:r>
    </w:p>
    <w:p w14:paraId="2A317186" w14:textId="77777777" w:rsidR="00371737" w:rsidRDefault="00371737">
      <w:pPr>
        <w:pStyle w:val="BodyText"/>
        <w:spacing w:before="160"/>
      </w:pPr>
    </w:p>
    <w:p w14:paraId="45DCF7FF" w14:textId="77777777" w:rsidR="00371737" w:rsidRDefault="00000000">
      <w:pPr>
        <w:pStyle w:val="Heading4"/>
        <w:jc w:val="both"/>
      </w:pPr>
      <w:r>
        <w:rPr>
          <w:spacing w:val="-2"/>
        </w:rPr>
        <w:t>Alternate</w:t>
      </w:r>
      <w:r>
        <w:rPr>
          <w:spacing w:val="-1"/>
        </w:rPr>
        <w:t xml:space="preserve"> </w:t>
      </w:r>
      <w:r>
        <w:rPr>
          <w:spacing w:val="-2"/>
        </w:rPr>
        <w:t>Hypothesis:</w:t>
      </w:r>
    </w:p>
    <w:p w14:paraId="4922D511" w14:textId="77777777" w:rsidR="00371737" w:rsidRDefault="00000000">
      <w:pPr>
        <w:pStyle w:val="BodyText"/>
        <w:spacing w:before="161" w:line="381" w:lineRule="auto"/>
        <w:ind w:left="114" w:right="215" w:firstLine="351"/>
        <w:jc w:val="both"/>
      </w:pPr>
      <w:r>
        <w:rPr>
          <w:b/>
        </w:rPr>
        <w:t xml:space="preserve">IF </w:t>
      </w:r>
      <w:r>
        <w:t>a Neural Network algorithm is trained on a credit card transaction dataset for ML fraud detection, and SHAP, LIME, ANCHORS, and DICE interpretability frameworks</w:t>
      </w:r>
      <w:r>
        <w:rPr>
          <w:spacing w:val="-8"/>
        </w:rPr>
        <w:t xml:space="preserve"> </w:t>
      </w:r>
      <w:r>
        <w:t>are</w:t>
      </w:r>
      <w:r>
        <w:rPr>
          <w:spacing w:val="-7"/>
        </w:rPr>
        <w:t xml:space="preserve"> </w:t>
      </w:r>
      <w:r>
        <w:t>applied</w:t>
      </w:r>
      <w:r>
        <w:rPr>
          <w:spacing w:val="-7"/>
        </w:rPr>
        <w:t xml:space="preserve"> </w:t>
      </w:r>
      <w:r>
        <w:t>to</w:t>
      </w:r>
      <w:r>
        <w:rPr>
          <w:spacing w:val="-8"/>
        </w:rPr>
        <w:t xml:space="preserve"> </w:t>
      </w:r>
      <w:r>
        <w:t>individual</w:t>
      </w:r>
      <w:r>
        <w:rPr>
          <w:spacing w:val="-7"/>
        </w:rPr>
        <w:t xml:space="preserve"> </w:t>
      </w:r>
      <w:r>
        <w:t>model</w:t>
      </w:r>
      <w:r>
        <w:rPr>
          <w:spacing w:val="-7"/>
        </w:rPr>
        <w:t xml:space="preserve"> </w:t>
      </w:r>
      <w:proofErr w:type="gramStart"/>
      <w:r>
        <w:t>results</w:t>
      </w:r>
      <w:proofErr w:type="gramEnd"/>
    </w:p>
    <w:p w14:paraId="5854C870" w14:textId="77777777" w:rsidR="00371737" w:rsidRDefault="00000000">
      <w:pPr>
        <w:pStyle w:val="BodyText"/>
        <w:spacing w:line="381" w:lineRule="auto"/>
        <w:ind w:left="114" w:right="217" w:firstLine="351"/>
        <w:jc w:val="both"/>
      </w:pPr>
      <w:r>
        <w:rPr>
          <w:b/>
        </w:rPr>
        <w:t>THEN</w:t>
      </w:r>
      <w:r>
        <w:rPr>
          <w:b/>
          <w:spacing w:val="-16"/>
        </w:rPr>
        <w:t xml:space="preserve"> </w:t>
      </w:r>
      <w:r>
        <w:t>a</w:t>
      </w:r>
      <w:r>
        <w:rPr>
          <w:spacing w:val="-13"/>
        </w:rPr>
        <w:t xml:space="preserve"> </w:t>
      </w:r>
      <w:r>
        <w:t>test</w:t>
      </w:r>
      <w:r>
        <w:rPr>
          <w:spacing w:val="-13"/>
        </w:rPr>
        <w:t xml:space="preserve"> </w:t>
      </w:r>
      <w:r>
        <w:t>for</w:t>
      </w:r>
      <w:r>
        <w:rPr>
          <w:spacing w:val="-12"/>
        </w:rPr>
        <w:t xml:space="preserve"> </w:t>
      </w:r>
      <w:r>
        <w:t>significance</w:t>
      </w:r>
      <w:r>
        <w:rPr>
          <w:spacing w:val="-13"/>
        </w:rPr>
        <w:t xml:space="preserve"> </w:t>
      </w:r>
      <w:r>
        <w:t>can</w:t>
      </w:r>
      <w:r>
        <w:rPr>
          <w:spacing w:val="-13"/>
        </w:rPr>
        <w:t xml:space="preserve"> </w:t>
      </w:r>
      <w:r>
        <w:t>be</w:t>
      </w:r>
      <w:r>
        <w:rPr>
          <w:spacing w:val="-13"/>
        </w:rPr>
        <w:t xml:space="preserve"> </w:t>
      </w:r>
      <w:r>
        <w:t>applied</w:t>
      </w:r>
      <w:r>
        <w:rPr>
          <w:spacing w:val="-12"/>
        </w:rPr>
        <w:t xml:space="preserve"> </w:t>
      </w:r>
      <w:r>
        <w:t>to</w:t>
      </w:r>
      <w:r>
        <w:rPr>
          <w:spacing w:val="-13"/>
        </w:rPr>
        <w:t xml:space="preserve"> </w:t>
      </w:r>
      <w:r>
        <w:t>the</w:t>
      </w:r>
      <w:r>
        <w:rPr>
          <w:spacing w:val="-13"/>
        </w:rPr>
        <w:t xml:space="preserve"> </w:t>
      </w:r>
      <w:r>
        <w:t>scores</w:t>
      </w:r>
      <w:r>
        <w:rPr>
          <w:spacing w:val="-13"/>
        </w:rPr>
        <w:t xml:space="preserve"> </w:t>
      </w:r>
      <w:r>
        <w:t>of</w:t>
      </w:r>
      <w:r>
        <w:rPr>
          <w:spacing w:val="-13"/>
        </w:rPr>
        <w:t xml:space="preserve"> </w:t>
      </w:r>
      <w:r>
        <w:t>each</w:t>
      </w:r>
      <w:r>
        <w:rPr>
          <w:spacing w:val="-13"/>
        </w:rPr>
        <w:t xml:space="preserve"> </w:t>
      </w:r>
      <w:r>
        <w:t xml:space="preserve">interpretability </w:t>
      </w:r>
      <w:r>
        <w:rPr>
          <w:spacing w:val="-4"/>
        </w:rPr>
        <w:t>framework,</w:t>
      </w:r>
      <w:r>
        <w:rPr>
          <w:spacing w:val="-5"/>
        </w:rPr>
        <w:t xml:space="preserve"> </w:t>
      </w:r>
      <w:r>
        <w:rPr>
          <w:spacing w:val="-4"/>
        </w:rPr>
        <w:t>against</w:t>
      </w:r>
      <w:r>
        <w:rPr>
          <w:spacing w:val="-5"/>
        </w:rPr>
        <w:t xml:space="preserve"> </w:t>
      </w:r>
      <w:r>
        <w:rPr>
          <w:spacing w:val="-4"/>
        </w:rPr>
        <w:t>a</w:t>
      </w:r>
      <w:r>
        <w:rPr>
          <w:spacing w:val="-5"/>
        </w:rPr>
        <w:t xml:space="preserve"> </w:t>
      </w:r>
      <w:r>
        <w:rPr>
          <w:spacing w:val="-4"/>
        </w:rPr>
        <w:t>predefined</w:t>
      </w:r>
      <w:r>
        <w:rPr>
          <w:spacing w:val="-5"/>
        </w:rPr>
        <w:t xml:space="preserve"> </w:t>
      </w:r>
      <w:r>
        <w:rPr>
          <w:spacing w:val="-4"/>
        </w:rPr>
        <w:t>set</w:t>
      </w:r>
      <w:r>
        <w:rPr>
          <w:spacing w:val="-5"/>
        </w:rPr>
        <w:t xml:space="preserve"> </w:t>
      </w:r>
      <w:r>
        <w:rPr>
          <w:spacing w:val="-4"/>
        </w:rPr>
        <w:t>of</w:t>
      </w:r>
      <w:r>
        <w:rPr>
          <w:spacing w:val="-5"/>
        </w:rPr>
        <w:t xml:space="preserve"> </w:t>
      </w:r>
      <w:r>
        <w:rPr>
          <w:spacing w:val="-4"/>
        </w:rPr>
        <w:t>similarity</w:t>
      </w:r>
      <w:r>
        <w:rPr>
          <w:spacing w:val="-5"/>
        </w:rPr>
        <w:t xml:space="preserve"> </w:t>
      </w:r>
      <w:r>
        <w:rPr>
          <w:spacing w:val="-4"/>
        </w:rPr>
        <w:t>metrics,</w:t>
      </w:r>
      <w:r>
        <w:rPr>
          <w:spacing w:val="-5"/>
        </w:rPr>
        <w:t xml:space="preserve"> </w:t>
      </w:r>
      <w:r>
        <w:rPr>
          <w:spacing w:val="-4"/>
        </w:rPr>
        <w:t>to</w:t>
      </w:r>
      <w:r>
        <w:rPr>
          <w:spacing w:val="-5"/>
        </w:rPr>
        <w:t xml:space="preserve"> </w:t>
      </w:r>
      <w:r>
        <w:rPr>
          <w:spacing w:val="-4"/>
        </w:rPr>
        <w:t>rank</w:t>
      </w:r>
      <w:r>
        <w:rPr>
          <w:spacing w:val="-5"/>
        </w:rPr>
        <w:t xml:space="preserve"> </w:t>
      </w:r>
      <w:r>
        <w:rPr>
          <w:spacing w:val="-4"/>
        </w:rPr>
        <w:t>each</w:t>
      </w:r>
      <w:r>
        <w:rPr>
          <w:spacing w:val="-5"/>
        </w:rPr>
        <w:t xml:space="preserve"> </w:t>
      </w:r>
      <w:r>
        <w:rPr>
          <w:spacing w:val="-4"/>
        </w:rPr>
        <w:t>explainer</w:t>
      </w:r>
      <w:r>
        <w:rPr>
          <w:spacing w:val="-5"/>
        </w:rPr>
        <w:t xml:space="preserve"> </w:t>
      </w:r>
      <w:r>
        <w:rPr>
          <w:spacing w:val="-4"/>
        </w:rPr>
        <w:t xml:space="preserve">tech- </w:t>
      </w:r>
      <w:proofErr w:type="spellStart"/>
      <w:r>
        <w:rPr>
          <w:spacing w:val="-4"/>
        </w:rPr>
        <w:t>nique</w:t>
      </w:r>
      <w:proofErr w:type="spellEnd"/>
      <w:r>
        <w:rPr>
          <w:spacing w:val="-6"/>
        </w:rPr>
        <w:t xml:space="preserve"> </w:t>
      </w:r>
      <w:r>
        <w:rPr>
          <w:spacing w:val="-4"/>
        </w:rPr>
        <w:t>and</w:t>
      </w:r>
      <w:r>
        <w:rPr>
          <w:spacing w:val="-5"/>
        </w:rPr>
        <w:t xml:space="preserve"> </w:t>
      </w:r>
      <w:r>
        <w:rPr>
          <w:spacing w:val="-4"/>
        </w:rPr>
        <w:t>demonstrate</w:t>
      </w:r>
      <w:r>
        <w:rPr>
          <w:spacing w:val="-6"/>
        </w:rPr>
        <w:t xml:space="preserve"> </w:t>
      </w:r>
      <w:r>
        <w:rPr>
          <w:spacing w:val="-4"/>
        </w:rPr>
        <w:t>statistically</w:t>
      </w:r>
      <w:r>
        <w:rPr>
          <w:spacing w:val="-6"/>
        </w:rPr>
        <w:t xml:space="preserve"> </w:t>
      </w:r>
      <w:r>
        <w:rPr>
          <w:spacing w:val="-4"/>
        </w:rPr>
        <w:t>which</w:t>
      </w:r>
      <w:r>
        <w:rPr>
          <w:spacing w:val="-5"/>
        </w:rPr>
        <w:t xml:space="preserve"> </w:t>
      </w:r>
      <w:r>
        <w:rPr>
          <w:spacing w:val="-4"/>
        </w:rPr>
        <w:t>is</w:t>
      </w:r>
      <w:r>
        <w:rPr>
          <w:spacing w:val="-6"/>
        </w:rPr>
        <w:t xml:space="preserve"> </w:t>
      </w:r>
      <w:r>
        <w:rPr>
          <w:spacing w:val="-4"/>
        </w:rPr>
        <w:t>best</w:t>
      </w:r>
      <w:r>
        <w:rPr>
          <w:spacing w:val="-6"/>
        </w:rPr>
        <w:t xml:space="preserve"> </w:t>
      </w:r>
      <w:r>
        <w:rPr>
          <w:spacing w:val="-4"/>
        </w:rPr>
        <w:t>for</w:t>
      </w:r>
      <w:r>
        <w:rPr>
          <w:spacing w:val="-6"/>
        </w:rPr>
        <w:t xml:space="preserve"> </w:t>
      </w:r>
      <w:r>
        <w:rPr>
          <w:spacing w:val="-4"/>
        </w:rPr>
        <w:t>explaining</w:t>
      </w:r>
      <w:r>
        <w:rPr>
          <w:spacing w:val="-6"/>
        </w:rPr>
        <w:t xml:space="preserve"> </w:t>
      </w:r>
      <w:r>
        <w:rPr>
          <w:spacing w:val="-4"/>
        </w:rPr>
        <w:t>local</w:t>
      </w:r>
      <w:r>
        <w:rPr>
          <w:spacing w:val="-5"/>
        </w:rPr>
        <w:t xml:space="preserve"> </w:t>
      </w:r>
      <w:r>
        <w:rPr>
          <w:spacing w:val="-4"/>
        </w:rPr>
        <w:t>credit</w:t>
      </w:r>
      <w:r>
        <w:rPr>
          <w:spacing w:val="-6"/>
        </w:rPr>
        <w:t xml:space="preserve"> </w:t>
      </w:r>
      <w:r>
        <w:rPr>
          <w:spacing w:val="-4"/>
        </w:rPr>
        <w:t>card</w:t>
      </w:r>
      <w:r>
        <w:rPr>
          <w:spacing w:val="-5"/>
        </w:rPr>
        <w:t xml:space="preserve"> </w:t>
      </w:r>
      <w:r>
        <w:rPr>
          <w:spacing w:val="-4"/>
        </w:rPr>
        <w:t xml:space="preserve">fraud </w:t>
      </w:r>
      <w:r>
        <w:t>classification results.</w:t>
      </w:r>
    </w:p>
    <w:p w14:paraId="479A53AB" w14:textId="77777777" w:rsidR="00371737" w:rsidRDefault="00371737">
      <w:pPr>
        <w:pStyle w:val="BodyText"/>
        <w:spacing w:before="159"/>
      </w:pPr>
    </w:p>
    <w:p w14:paraId="06889EF1" w14:textId="77777777" w:rsidR="00371737" w:rsidRDefault="00000000">
      <w:pPr>
        <w:pStyle w:val="BodyText"/>
        <w:ind w:left="465"/>
      </w:pPr>
      <w:r>
        <w:t>Section</w:t>
      </w:r>
      <w:r>
        <w:rPr>
          <w:spacing w:val="9"/>
        </w:rPr>
        <w:t xml:space="preserve"> </w:t>
      </w:r>
      <w:hyperlink w:anchor="_bookmark35" w:history="1">
        <w:r>
          <w:t>3.2.4</w:t>
        </w:r>
      </w:hyperlink>
      <w:r>
        <w:rPr>
          <w:spacing w:val="9"/>
        </w:rPr>
        <w:t xml:space="preserve"> </w:t>
      </w:r>
      <w:r>
        <w:t>of</w:t>
      </w:r>
      <w:r>
        <w:rPr>
          <w:spacing w:val="10"/>
        </w:rPr>
        <w:t xml:space="preserve"> </w:t>
      </w:r>
      <w:r>
        <w:t>this</w:t>
      </w:r>
      <w:r>
        <w:rPr>
          <w:spacing w:val="9"/>
        </w:rPr>
        <w:t xml:space="preserve"> </w:t>
      </w:r>
      <w:r>
        <w:t>paper</w:t>
      </w:r>
      <w:r>
        <w:rPr>
          <w:spacing w:val="9"/>
        </w:rPr>
        <w:t xml:space="preserve"> </w:t>
      </w:r>
      <w:r>
        <w:t>provides</w:t>
      </w:r>
      <w:r>
        <w:rPr>
          <w:spacing w:val="10"/>
        </w:rPr>
        <w:t xml:space="preserve"> </w:t>
      </w:r>
      <w:r>
        <w:t>the</w:t>
      </w:r>
      <w:r>
        <w:rPr>
          <w:spacing w:val="9"/>
        </w:rPr>
        <w:t xml:space="preserve"> </w:t>
      </w:r>
      <w:r>
        <w:t>list</w:t>
      </w:r>
      <w:r>
        <w:rPr>
          <w:spacing w:val="9"/>
        </w:rPr>
        <w:t xml:space="preserve"> </w:t>
      </w:r>
      <w:r>
        <w:t>of</w:t>
      </w:r>
      <w:r>
        <w:rPr>
          <w:spacing w:val="10"/>
        </w:rPr>
        <w:t xml:space="preserve"> </w:t>
      </w:r>
      <w:r>
        <w:t>evaluation</w:t>
      </w:r>
      <w:r>
        <w:rPr>
          <w:spacing w:val="9"/>
        </w:rPr>
        <w:t xml:space="preserve"> </w:t>
      </w:r>
      <w:r>
        <w:t>metrics</w:t>
      </w:r>
      <w:r>
        <w:rPr>
          <w:spacing w:val="9"/>
        </w:rPr>
        <w:t xml:space="preserve"> </w:t>
      </w:r>
      <w:r>
        <w:t>to</w:t>
      </w:r>
      <w:r>
        <w:rPr>
          <w:spacing w:val="10"/>
        </w:rPr>
        <w:t xml:space="preserve"> </w:t>
      </w:r>
      <w:r>
        <w:t>be</w:t>
      </w:r>
      <w:r>
        <w:rPr>
          <w:spacing w:val="9"/>
        </w:rPr>
        <w:t xml:space="preserve"> </w:t>
      </w:r>
      <w:r>
        <w:t>used</w:t>
      </w:r>
      <w:r>
        <w:rPr>
          <w:spacing w:val="9"/>
        </w:rPr>
        <w:t xml:space="preserve"> </w:t>
      </w:r>
      <w:r>
        <w:rPr>
          <w:spacing w:val="-5"/>
        </w:rPr>
        <w:t>to</w:t>
      </w:r>
    </w:p>
    <w:p w14:paraId="42463288" w14:textId="77777777" w:rsidR="00371737" w:rsidRDefault="00371737">
      <w:pPr>
        <w:sectPr w:rsidR="00371737" w:rsidSect="00FA1DAD">
          <w:headerReference w:type="default" r:id="rId20"/>
          <w:footerReference w:type="default" r:id="rId21"/>
          <w:pgSz w:w="12240" w:h="15840"/>
          <w:pgMar w:top="1820" w:right="1480" w:bottom="980" w:left="1700" w:header="0" w:footer="799" w:gutter="0"/>
          <w:cols w:space="720"/>
        </w:sectPr>
      </w:pPr>
    </w:p>
    <w:p w14:paraId="1A0D60FA" w14:textId="059DBC03" w:rsidR="00371737" w:rsidDel="001C6095" w:rsidRDefault="00000000">
      <w:pPr>
        <w:pStyle w:val="BodyText"/>
        <w:spacing w:before="128" w:line="381" w:lineRule="auto"/>
        <w:ind w:left="26" w:right="217"/>
        <w:rPr>
          <w:del w:id="110" w:author="Bujar Raufi" w:date="2024-01-14T21:49:00Z"/>
        </w:rPr>
        <w:pPrChange w:id="111" w:author="Bujar Raufi" w:date="2024-01-14T21:49:00Z">
          <w:pPr>
            <w:pStyle w:val="BodyText"/>
            <w:spacing w:before="128" w:line="381" w:lineRule="auto"/>
            <w:ind w:left="26" w:right="217"/>
            <w:jc w:val="right"/>
          </w:pPr>
        </w:pPrChange>
      </w:pPr>
      <w:r>
        <w:rPr>
          <w:spacing w:val="-8"/>
        </w:rPr>
        <w:lastRenderedPageBreak/>
        <w:t>measure</w:t>
      </w:r>
      <w:r>
        <w:t xml:space="preserve"> </w:t>
      </w:r>
      <w:r>
        <w:rPr>
          <w:spacing w:val="-8"/>
        </w:rPr>
        <w:t>the</w:t>
      </w:r>
      <w:r>
        <w:t xml:space="preserve"> </w:t>
      </w:r>
      <w:r>
        <w:rPr>
          <w:spacing w:val="-8"/>
        </w:rPr>
        <w:t>performance</w:t>
      </w:r>
      <w:r>
        <w:t xml:space="preserve"> </w:t>
      </w:r>
      <w:r>
        <w:rPr>
          <w:spacing w:val="-8"/>
        </w:rPr>
        <w:t>of</w:t>
      </w:r>
      <w:r>
        <w:t xml:space="preserve"> </w:t>
      </w:r>
      <w:r>
        <w:rPr>
          <w:spacing w:val="-8"/>
        </w:rPr>
        <w:t>each</w:t>
      </w:r>
      <w:r>
        <w:t xml:space="preserve"> </w:t>
      </w:r>
      <w:r>
        <w:rPr>
          <w:spacing w:val="-8"/>
        </w:rPr>
        <w:t>explainer</w:t>
      </w:r>
      <w:r>
        <w:t xml:space="preserve"> </w:t>
      </w:r>
      <w:r>
        <w:rPr>
          <w:spacing w:val="-8"/>
        </w:rPr>
        <w:t>technique</w:t>
      </w:r>
      <w:r>
        <w:t xml:space="preserve"> </w:t>
      </w:r>
      <w:r>
        <w:rPr>
          <w:spacing w:val="-8"/>
        </w:rPr>
        <w:t>in</w:t>
      </w:r>
      <w:r>
        <w:t xml:space="preserve"> </w:t>
      </w:r>
      <w:r>
        <w:rPr>
          <w:spacing w:val="-8"/>
        </w:rPr>
        <w:t>the</w:t>
      </w:r>
      <w:r>
        <w:t xml:space="preserve"> </w:t>
      </w:r>
      <w:r>
        <w:rPr>
          <w:spacing w:val="-8"/>
        </w:rPr>
        <w:t>experiments</w:t>
      </w:r>
      <w:r>
        <w:t xml:space="preserve"> </w:t>
      </w:r>
      <w:r>
        <w:rPr>
          <w:spacing w:val="-8"/>
        </w:rPr>
        <w:t>for</w:t>
      </w:r>
      <w:r>
        <w:t xml:space="preserve"> </w:t>
      </w:r>
      <w:r>
        <w:rPr>
          <w:spacing w:val="-8"/>
        </w:rPr>
        <w:t>this</w:t>
      </w:r>
      <w:r>
        <w:t xml:space="preserve"> </w:t>
      </w:r>
      <w:r>
        <w:rPr>
          <w:spacing w:val="-8"/>
        </w:rPr>
        <w:t xml:space="preserve">paper. </w:t>
      </w:r>
      <w:r>
        <w:t>A</w:t>
      </w:r>
      <w:r>
        <w:rPr>
          <w:spacing w:val="15"/>
        </w:rPr>
        <w:t xml:space="preserve"> </w:t>
      </w:r>
      <w:r>
        <w:t>Friedman</w:t>
      </w:r>
      <w:r>
        <w:rPr>
          <w:spacing w:val="16"/>
        </w:rPr>
        <w:t xml:space="preserve"> </w:t>
      </w:r>
      <w:r>
        <w:t>Test</w:t>
      </w:r>
      <w:r>
        <w:rPr>
          <w:spacing w:val="16"/>
        </w:rPr>
        <w:t xml:space="preserve"> </w:t>
      </w:r>
      <w:r>
        <w:t>will</w:t>
      </w:r>
      <w:r>
        <w:rPr>
          <w:spacing w:val="16"/>
        </w:rPr>
        <w:t xml:space="preserve"> </w:t>
      </w:r>
      <w:r>
        <w:t>be</w:t>
      </w:r>
      <w:r>
        <w:rPr>
          <w:spacing w:val="16"/>
        </w:rPr>
        <w:t xml:space="preserve"> </w:t>
      </w:r>
      <w:r>
        <w:t>applied</w:t>
      </w:r>
      <w:r>
        <w:rPr>
          <w:spacing w:val="16"/>
        </w:rPr>
        <w:t xml:space="preserve"> </w:t>
      </w:r>
      <w:r>
        <w:t>across</w:t>
      </w:r>
      <w:r>
        <w:rPr>
          <w:spacing w:val="15"/>
        </w:rPr>
        <w:t xml:space="preserve"> </w:t>
      </w:r>
      <w:r>
        <w:t>the</w:t>
      </w:r>
      <w:r>
        <w:rPr>
          <w:spacing w:val="16"/>
        </w:rPr>
        <w:t xml:space="preserve"> </w:t>
      </w:r>
      <w:r>
        <w:t>four</w:t>
      </w:r>
      <w:r>
        <w:rPr>
          <w:spacing w:val="15"/>
        </w:rPr>
        <w:t xml:space="preserve"> </w:t>
      </w:r>
      <w:r>
        <w:t>XAI</w:t>
      </w:r>
      <w:r>
        <w:rPr>
          <w:spacing w:val="15"/>
        </w:rPr>
        <w:t xml:space="preserve"> </w:t>
      </w:r>
      <w:r>
        <w:t>techniques</w:t>
      </w:r>
      <w:r>
        <w:rPr>
          <w:spacing w:val="15"/>
        </w:rPr>
        <w:t xml:space="preserve"> </w:t>
      </w:r>
      <w:r>
        <w:t>using</w:t>
      </w:r>
      <w:r>
        <w:rPr>
          <w:spacing w:val="16"/>
        </w:rPr>
        <w:t xml:space="preserve"> </w:t>
      </w:r>
      <w:r>
        <w:t xml:space="preserve">averaged </w:t>
      </w:r>
      <w:r>
        <w:rPr>
          <w:spacing w:val="-6"/>
        </w:rPr>
        <w:t>subsets</w:t>
      </w:r>
      <w:r>
        <w:rPr>
          <w:spacing w:val="-7"/>
        </w:rPr>
        <w:t xml:space="preserve"> </w:t>
      </w:r>
      <w:r>
        <w:rPr>
          <w:spacing w:val="-6"/>
        </w:rPr>
        <w:t>of</w:t>
      </w:r>
      <w:r>
        <w:rPr>
          <w:spacing w:val="-7"/>
        </w:rPr>
        <w:t xml:space="preserve"> </w:t>
      </w:r>
      <w:r>
        <w:rPr>
          <w:spacing w:val="-6"/>
        </w:rPr>
        <w:t>predictions</w:t>
      </w:r>
      <w:del w:id="112" w:author="Bujar Raufi" w:date="2024-01-14T21:48:00Z">
        <w:r w:rsidDel="001C6095">
          <w:rPr>
            <w:spacing w:val="-6"/>
          </w:rPr>
          <w:delText>,</w:delText>
        </w:r>
        <w:r w:rsidDel="001C6095">
          <w:rPr>
            <w:spacing w:val="-2"/>
          </w:rPr>
          <w:delText xml:space="preserve"> </w:delText>
        </w:r>
        <w:r w:rsidDel="001C6095">
          <w:rPr>
            <w:spacing w:val="-6"/>
          </w:rPr>
          <w:delText>produced</w:delText>
        </w:r>
        <w:r w:rsidDel="001C6095">
          <w:rPr>
            <w:spacing w:val="-7"/>
          </w:rPr>
          <w:delText xml:space="preserve"> </w:delText>
        </w:r>
        <w:r w:rsidDel="001C6095">
          <w:rPr>
            <w:spacing w:val="-6"/>
          </w:rPr>
          <w:delText>by</w:delText>
        </w:r>
        <w:r w:rsidDel="001C6095">
          <w:rPr>
            <w:spacing w:val="-7"/>
          </w:rPr>
          <w:delText xml:space="preserve"> </w:delText>
        </w:r>
        <w:r w:rsidDel="001C6095">
          <w:rPr>
            <w:spacing w:val="-6"/>
          </w:rPr>
          <w:delText>the</w:delText>
        </w:r>
        <w:r w:rsidDel="001C6095">
          <w:rPr>
            <w:spacing w:val="-7"/>
          </w:rPr>
          <w:delText xml:space="preserve"> </w:delText>
        </w:r>
        <w:r w:rsidDel="001C6095">
          <w:rPr>
            <w:spacing w:val="-6"/>
          </w:rPr>
          <w:delText>NN</w:delText>
        </w:r>
        <w:r w:rsidDel="001C6095">
          <w:rPr>
            <w:spacing w:val="-7"/>
          </w:rPr>
          <w:delText xml:space="preserve"> </w:delText>
        </w:r>
        <w:r w:rsidDel="001C6095">
          <w:rPr>
            <w:spacing w:val="-6"/>
          </w:rPr>
          <w:delText>models,</w:delText>
        </w:r>
      </w:del>
      <w:ins w:id="113" w:author="Bujar Raufi" w:date="2024-01-14T21:48:00Z">
        <w:r w:rsidR="001C6095">
          <w:rPr>
            <w:spacing w:val="-6"/>
          </w:rPr>
          <w:t xml:space="preserve"> produced by the NN models</w:t>
        </w:r>
      </w:ins>
      <w:r>
        <w:rPr>
          <w:spacing w:val="-2"/>
        </w:rPr>
        <w:t xml:space="preserve"> </w:t>
      </w:r>
      <w:r>
        <w:rPr>
          <w:spacing w:val="-6"/>
        </w:rPr>
        <w:t>to</w:t>
      </w:r>
      <w:r>
        <w:rPr>
          <w:spacing w:val="-7"/>
        </w:rPr>
        <w:t xml:space="preserve"> </w:t>
      </w:r>
      <w:r>
        <w:rPr>
          <w:spacing w:val="-6"/>
        </w:rPr>
        <w:t>rank</w:t>
      </w:r>
      <w:r>
        <w:rPr>
          <w:spacing w:val="-7"/>
        </w:rPr>
        <w:t xml:space="preserve"> </w:t>
      </w:r>
      <w:r>
        <w:rPr>
          <w:spacing w:val="-6"/>
        </w:rPr>
        <w:t>the</w:t>
      </w:r>
      <w:r>
        <w:rPr>
          <w:spacing w:val="-7"/>
        </w:rPr>
        <w:t xml:space="preserve"> </w:t>
      </w:r>
      <w:r>
        <w:rPr>
          <w:spacing w:val="-6"/>
        </w:rPr>
        <w:t>interpretability</w:t>
      </w:r>
      <w:r>
        <w:rPr>
          <w:spacing w:val="-7"/>
        </w:rPr>
        <w:t xml:space="preserve"> </w:t>
      </w:r>
      <w:r>
        <w:rPr>
          <w:spacing w:val="-6"/>
        </w:rPr>
        <w:t xml:space="preserve">outputs </w:t>
      </w:r>
      <w:r>
        <w:t>for</w:t>
      </w:r>
      <w:r>
        <w:rPr>
          <w:spacing w:val="10"/>
        </w:rPr>
        <w:t xml:space="preserve"> </w:t>
      </w:r>
      <w:r>
        <w:t>SHAP,</w:t>
      </w:r>
      <w:r>
        <w:rPr>
          <w:spacing w:val="11"/>
        </w:rPr>
        <w:t xml:space="preserve"> </w:t>
      </w:r>
      <w:r>
        <w:t>LIME,</w:t>
      </w:r>
      <w:r>
        <w:rPr>
          <w:spacing w:val="11"/>
        </w:rPr>
        <w:t xml:space="preserve"> </w:t>
      </w:r>
      <w:r>
        <w:t>ANCHORS,</w:t>
      </w:r>
      <w:r>
        <w:rPr>
          <w:spacing w:val="11"/>
        </w:rPr>
        <w:t xml:space="preserve"> </w:t>
      </w:r>
      <w:r>
        <w:t>and</w:t>
      </w:r>
      <w:r>
        <w:rPr>
          <w:spacing w:val="11"/>
        </w:rPr>
        <w:t xml:space="preserve"> </w:t>
      </w:r>
      <w:r>
        <w:t>DICE.</w:t>
      </w:r>
      <w:r>
        <w:rPr>
          <w:spacing w:val="11"/>
        </w:rPr>
        <w:t xml:space="preserve"> </w:t>
      </w:r>
      <w:r>
        <w:t>A</w:t>
      </w:r>
      <w:r>
        <w:rPr>
          <w:spacing w:val="11"/>
        </w:rPr>
        <w:t xml:space="preserve"> </w:t>
      </w:r>
      <w:r>
        <w:t>P-value</w:t>
      </w:r>
      <w:r>
        <w:rPr>
          <w:spacing w:val="10"/>
        </w:rPr>
        <w:t xml:space="preserve"> </w:t>
      </w:r>
      <w:r>
        <w:t>output</w:t>
      </w:r>
      <w:r>
        <w:rPr>
          <w:spacing w:val="11"/>
        </w:rPr>
        <w:t xml:space="preserve"> </w:t>
      </w:r>
      <w:r>
        <w:t>of</w:t>
      </w:r>
      <w:r>
        <w:rPr>
          <w:spacing w:val="11"/>
        </w:rPr>
        <w:t xml:space="preserve"> </w:t>
      </w:r>
      <w:r>
        <w:t>this</w:t>
      </w:r>
      <w:r>
        <w:rPr>
          <w:spacing w:val="12"/>
        </w:rPr>
        <w:t xml:space="preserve"> </w:t>
      </w:r>
      <w:r>
        <w:t>test</w:t>
      </w:r>
      <w:r>
        <w:rPr>
          <w:spacing w:val="11"/>
        </w:rPr>
        <w:t xml:space="preserve"> </w:t>
      </w:r>
      <w:r>
        <w:t>of</w:t>
      </w:r>
      <w:r>
        <w:rPr>
          <w:spacing w:val="11"/>
        </w:rPr>
        <w:t xml:space="preserve"> </w:t>
      </w:r>
      <w:r>
        <w:t>less</w:t>
      </w:r>
      <w:r>
        <w:rPr>
          <w:spacing w:val="10"/>
        </w:rPr>
        <w:t xml:space="preserve"> </w:t>
      </w:r>
      <w:r>
        <w:rPr>
          <w:spacing w:val="-4"/>
        </w:rPr>
        <w:t>than</w:t>
      </w:r>
      <w:ins w:id="114" w:author="Bujar Raufi" w:date="2024-01-14T21:49:00Z">
        <w:r w:rsidR="001C6095">
          <w:rPr>
            <w:spacing w:val="-4"/>
          </w:rPr>
          <w:t xml:space="preserve"> </w:t>
        </w:r>
      </w:ins>
    </w:p>
    <w:p w14:paraId="0E4E1AEF" w14:textId="77777777" w:rsidR="00371737" w:rsidRDefault="00000000">
      <w:pPr>
        <w:pStyle w:val="BodyText"/>
        <w:spacing w:before="128" w:line="381" w:lineRule="auto"/>
        <w:ind w:left="26" w:right="217"/>
        <w:pPrChange w:id="115" w:author="Bujar Raufi" w:date="2024-01-14T21:49:00Z">
          <w:pPr>
            <w:pStyle w:val="BodyText"/>
            <w:spacing w:line="381" w:lineRule="auto"/>
            <w:ind w:left="114" w:right="218"/>
            <w:jc w:val="both"/>
          </w:pPr>
        </w:pPrChange>
      </w:pPr>
      <w:r>
        <w:rPr>
          <w:spacing w:val="-4"/>
        </w:rPr>
        <w:t>0.05</w:t>
      </w:r>
      <w:r>
        <w:rPr>
          <w:spacing w:val="-11"/>
        </w:rPr>
        <w:t xml:space="preserve"> </w:t>
      </w:r>
      <w:r>
        <w:rPr>
          <w:spacing w:val="-4"/>
        </w:rPr>
        <w:t>will</w:t>
      </w:r>
      <w:r>
        <w:rPr>
          <w:spacing w:val="-10"/>
        </w:rPr>
        <w:t xml:space="preserve"> </w:t>
      </w:r>
      <w:r>
        <w:rPr>
          <w:spacing w:val="-4"/>
        </w:rPr>
        <w:t>be</w:t>
      </w:r>
      <w:r>
        <w:rPr>
          <w:spacing w:val="-11"/>
        </w:rPr>
        <w:t xml:space="preserve"> </w:t>
      </w:r>
      <w:r>
        <w:rPr>
          <w:spacing w:val="-4"/>
        </w:rPr>
        <w:t>considered</w:t>
      </w:r>
      <w:r>
        <w:rPr>
          <w:spacing w:val="-10"/>
        </w:rPr>
        <w:t xml:space="preserve"> </w:t>
      </w:r>
      <w:r>
        <w:rPr>
          <w:spacing w:val="-4"/>
        </w:rPr>
        <w:t>sufficient</w:t>
      </w:r>
      <w:r>
        <w:rPr>
          <w:spacing w:val="-11"/>
        </w:rPr>
        <w:t xml:space="preserve"> </w:t>
      </w:r>
      <w:r>
        <w:rPr>
          <w:spacing w:val="-4"/>
        </w:rPr>
        <w:t>evidence</w:t>
      </w:r>
      <w:r>
        <w:rPr>
          <w:spacing w:val="-10"/>
        </w:rPr>
        <w:t xml:space="preserve"> </w:t>
      </w:r>
      <w:r>
        <w:rPr>
          <w:spacing w:val="-4"/>
        </w:rPr>
        <w:t>against</w:t>
      </w:r>
      <w:r>
        <w:rPr>
          <w:spacing w:val="-11"/>
        </w:rPr>
        <w:t xml:space="preserve"> </w:t>
      </w:r>
      <w:r>
        <w:rPr>
          <w:spacing w:val="-4"/>
        </w:rPr>
        <w:t>the</w:t>
      </w:r>
      <w:r>
        <w:rPr>
          <w:spacing w:val="-10"/>
        </w:rPr>
        <w:t xml:space="preserve"> </w:t>
      </w:r>
      <w:r>
        <w:rPr>
          <w:spacing w:val="-4"/>
        </w:rPr>
        <w:t>Null</w:t>
      </w:r>
      <w:r>
        <w:rPr>
          <w:spacing w:val="-11"/>
        </w:rPr>
        <w:t xml:space="preserve"> </w:t>
      </w:r>
      <w:r>
        <w:rPr>
          <w:spacing w:val="-4"/>
        </w:rPr>
        <w:t>Hypothesis</w:t>
      </w:r>
      <w:r>
        <w:rPr>
          <w:spacing w:val="-10"/>
        </w:rPr>
        <w:t xml:space="preserve"> </w:t>
      </w:r>
      <w:r>
        <w:rPr>
          <w:spacing w:val="-4"/>
        </w:rPr>
        <w:t>in</w:t>
      </w:r>
      <w:r>
        <w:rPr>
          <w:spacing w:val="-11"/>
        </w:rPr>
        <w:t xml:space="preserve"> </w:t>
      </w:r>
      <w:proofErr w:type="spellStart"/>
      <w:r>
        <w:rPr>
          <w:spacing w:val="-4"/>
        </w:rPr>
        <w:t>favour</w:t>
      </w:r>
      <w:proofErr w:type="spellEnd"/>
      <w:r>
        <w:rPr>
          <w:spacing w:val="-10"/>
        </w:rPr>
        <w:t xml:space="preserve"> </w:t>
      </w:r>
      <w:r>
        <w:rPr>
          <w:spacing w:val="-4"/>
        </w:rPr>
        <w:t>of</w:t>
      </w:r>
      <w:r>
        <w:rPr>
          <w:spacing w:val="-11"/>
        </w:rPr>
        <w:t xml:space="preserve"> </w:t>
      </w:r>
      <w:r>
        <w:rPr>
          <w:spacing w:val="-4"/>
        </w:rPr>
        <w:t xml:space="preserve">the </w:t>
      </w:r>
      <w:r>
        <w:rPr>
          <w:spacing w:val="-2"/>
        </w:rPr>
        <w:t>Alternate.</w:t>
      </w:r>
    </w:p>
    <w:p w14:paraId="656BFA92" w14:textId="7F72AC2D" w:rsidR="00371737" w:rsidRDefault="00000000">
      <w:pPr>
        <w:pStyle w:val="BodyText"/>
        <w:spacing w:line="381" w:lineRule="auto"/>
        <w:ind w:left="114" w:right="218" w:firstLine="351"/>
        <w:jc w:val="both"/>
      </w:pPr>
      <w:r>
        <w:rPr>
          <w:spacing w:val="-2"/>
        </w:rPr>
        <w:t>The</w:t>
      </w:r>
      <w:r>
        <w:rPr>
          <w:spacing w:val="-11"/>
        </w:rPr>
        <w:t xml:space="preserve"> </w:t>
      </w:r>
      <w:r>
        <w:rPr>
          <w:spacing w:val="-2"/>
        </w:rPr>
        <w:t>P-value</w:t>
      </w:r>
      <w:r>
        <w:rPr>
          <w:spacing w:val="-11"/>
        </w:rPr>
        <w:t xml:space="preserve"> </w:t>
      </w:r>
      <w:r>
        <w:rPr>
          <w:spacing w:val="-2"/>
        </w:rPr>
        <w:t>in</w:t>
      </w:r>
      <w:r>
        <w:rPr>
          <w:spacing w:val="-11"/>
        </w:rPr>
        <w:t xml:space="preserve"> </w:t>
      </w:r>
      <w:r>
        <w:rPr>
          <w:spacing w:val="-2"/>
        </w:rPr>
        <w:t>isolation</w:t>
      </w:r>
      <w:r>
        <w:rPr>
          <w:spacing w:val="-11"/>
        </w:rPr>
        <w:t xml:space="preserve"> </w:t>
      </w:r>
      <w:r>
        <w:rPr>
          <w:spacing w:val="-2"/>
        </w:rPr>
        <w:t>is</w:t>
      </w:r>
      <w:r>
        <w:rPr>
          <w:spacing w:val="-11"/>
        </w:rPr>
        <w:t xml:space="preserve"> </w:t>
      </w:r>
      <w:del w:id="116" w:author="Bujar Raufi" w:date="2024-01-14T21:49:00Z">
        <w:r w:rsidDel="00DD50E8">
          <w:rPr>
            <w:spacing w:val="-2"/>
          </w:rPr>
          <w:delText>not</w:delText>
        </w:r>
        <w:r w:rsidDel="00DD50E8">
          <w:rPr>
            <w:spacing w:val="-11"/>
          </w:rPr>
          <w:delText xml:space="preserve"> </w:delText>
        </w:r>
      </w:del>
      <w:ins w:id="117" w:author="Bujar Raufi" w:date="2024-01-14T21:49:00Z">
        <w:r w:rsidR="00DD50E8">
          <w:rPr>
            <w:spacing w:val="-2"/>
          </w:rPr>
          <w:t>in</w:t>
        </w:r>
      </w:ins>
      <w:r>
        <w:rPr>
          <w:spacing w:val="-2"/>
        </w:rPr>
        <w:t>sufficient</w:t>
      </w:r>
      <w:r>
        <w:rPr>
          <w:spacing w:val="-11"/>
        </w:rPr>
        <w:t xml:space="preserve"> </w:t>
      </w:r>
      <w:r>
        <w:rPr>
          <w:spacing w:val="-2"/>
        </w:rPr>
        <w:t>for</w:t>
      </w:r>
      <w:r>
        <w:rPr>
          <w:spacing w:val="-11"/>
        </w:rPr>
        <w:t xml:space="preserve"> </w:t>
      </w:r>
      <w:r>
        <w:rPr>
          <w:spacing w:val="-2"/>
        </w:rPr>
        <w:t>this</w:t>
      </w:r>
      <w:r>
        <w:rPr>
          <w:spacing w:val="-11"/>
        </w:rPr>
        <w:t xml:space="preserve"> </w:t>
      </w:r>
      <w:r>
        <w:rPr>
          <w:spacing w:val="-2"/>
        </w:rPr>
        <w:t>research,</w:t>
      </w:r>
      <w:r>
        <w:rPr>
          <w:spacing w:val="-10"/>
        </w:rPr>
        <w:t xml:space="preserve"> </w:t>
      </w:r>
      <w:r>
        <w:rPr>
          <w:spacing w:val="-2"/>
        </w:rPr>
        <w:t>as</w:t>
      </w:r>
      <w:r>
        <w:rPr>
          <w:spacing w:val="-11"/>
        </w:rPr>
        <w:t xml:space="preserve"> </w:t>
      </w:r>
      <w:r>
        <w:rPr>
          <w:spacing w:val="-2"/>
        </w:rPr>
        <w:t>it</w:t>
      </w:r>
      <w:r>
        <w:rPr>
          <w:spacing w:val="-11"/>
        </w:rPr>
        <w:t xml:space="preserve"> </w:t>
      </w:r>
      <w:r>
        <w:rPr>
          <w:spacing w:val="-2"/>
        </w:rPr>
        <w:t>will</w:t>
      </w:r>
      <w:r>
        <w:rPr>
          <w:spacing w:val="-11"/>
        </w:rPr>
        <w:t xml:space="preserve"> </w:t>
      </w:r>
      <w:r>
        <w:rPr>
          <w:spacing w:val="-2"/>
        </w:rPr>
        <w:t>be</w:t>
      </w:r>
      <w:r>
        <w:rPr>
          <w:spacing w:val="-11"/>
        </w:rPr>
        <w:t xml:space="preserve"> </w:t>
      </w:r>
      <w:r>
        <w:rPr>
          <w:spacing w:val="-2"/>
        </w:rPr>
        <w:t>necessary</w:t>
      </w:r>
      <w:r>
        <w:rPr>
          <w:spacing w:val="-11"/>
        </w:rPr>
        <w:t xml:space="preserve"> </w:t>
      </w:r>
      <w:r>
        <w:rPr>
          <w:spacing w:val="-2"/>
        </w:rPr>
        <w:t xml:space="preserve">to </w:t>
      </w:r>
      <w:r>
        <w:rPr>
          <w:spacing w:val="-6"/>
        </w:rPr>
        <w:t xml:space="preserve">determine the degree of </w:t>
      </w:r>
      <w:del w:id="118" w:author="Bujar Raufi" w:date="2024-01-14T21:49:00Z">
        <w:r w:rsidDel="001C6095">
          <w:rPr>
            <w:spacing w:val="-6"/>
          </w:rPr>
          <w:delText>separation of performance</w:delText>
        </w:r>
      </w:del>
      <w:ins w:id="119" w:author="Bujar Raufi" w:date="2024-01-14T21:49:00Z">
        <w:r w:rsidR="001C6095">
          <w:rPr>
            <w:spacing w:val="-6"/>
          </w:rPr>
          <w:t>performance separation</w:t>
        </w:r>
      </w:ins>
      <w:r>
        <w:rPr>
          <w:spacing w:val="-6"/>
        </w:rPr>
        <w:t xml:space="preserve"> between the interpretability frame</w:t>
      </w:r>
      <w:del w:id="120" w:author="Bujar Raufi" w:date="2024-01-14T21:49:00Z">
        <w:r w:rsidDel="001C6095">
          <w:rPr>
            <w:spacing w:val="-6"/>
          </w:rPr>
          <w:delText xml:space="preserve">- </w:delText>
        </w:r>
      </w:del>
      <w:r>
        <w:t>works.</w:t>
      </w:r>
      <w:r>
        <w:rPr>
          <w:spacing w:val="30"/>
        </w:rPr>
        <w:t xml:space="preserve"> </w:t>
      </w:r>
      <w:r>
        <w:t>A</w:t>
      </w:r>
      <w:r>
        <w:rPr>
          <w:spacing w:val="-4"/>
        </w:rPr>
        <w:t xml:space="preserve"> </w:t>
      </w:r>
      <w:r>
        <w:t>Wilcoxon</w:t>
      </w:r>
      <w:r>
        <w:rPr>
          <w:spacing w:val="-4"/>
        </w:rPr>
        <w:t xml:space="preserve"> </w:t>
      </w:r>
      <w:r>
        <w:t>signed-rank</w:t>
      </w:r>
      <w:r>
        <w:rPr>
          <w:spacing w:val="-4"/>
        </w:rPr>
        <w:t xml:space="preserve"> </w:t>
      </w:r>
      <w:r>
        <w:t>test</w:t>
      </w:r>
      <w:r>
        <w:rPr>
          <w:spacing w:val="-4"/>
        </w:rPr>
        <w:t xml:space="preserve"> </w:t>
      </w:r>
      <w:r>
        <w:t>will</w:t>
      </w:r>
      <w:r>
        <w:rPr>
          <w:spacing w:val="-4"/>
        </w:rPr>
        <w:t xml:space="preserve"> </w:t>
      </w:r>
      <w:r>
        <w:t>be</w:t>
      </w:r>
      <w:r>
        <w:rPr>
          <w:spacing w:val="-4"/>
        </w:rPr>
        <w:t xml:space="preserve"> </w:t>
      </w:r>
      <w:r>
        <w:t>applied</w:t>
      </w:r>
      <w:r>
        <w:rPr>
          <w:spacing w:val="-4"/>
        </w:rPr>
        <w:t xml:space="preserve"> </w:t>
      </w:r>
      <w:r>
        <w:t>pairwise</w:t>
      </w:r>
      <w:r>
        <w:rPr>
          <w:spacing w:val="-4"/>
        </w:rPr>
        <w:t xml:space="preserve"> </w:t>
      </w:r>
      <w:r>
        <w:t>on</w:t>
      </w:r>
      <w:r>
        <w:rPr>
          <w:spacing w:val="-4"/>
        </w:rPr>
        <w:t xml:space="preserve"> </w:t>
      </w:r>
      <w:r>
        <w:t>the</w:t>
      </w:r>
      <w:r>
        <w:rPr>
          <w:spacing w:val="-4"/>
        </w:rPr>
        <w:t xml:space="preserve"> </w:t>
      </w:r>
      <w:r>
        <w:t>interpretability techniques</w:t>
      </w:r>
      <w:r>
        <w:rPr>
          <w:spacing w:val="-1"/>
        </w:rPr>
        <w:t xml:space="preserve"> </w:t>
      </w:r>
      <w:r>
        <w:t>to</w:t>
      </w:r>
      <w:r>
        <w:rPr>
          <w:spacing w:val="-1"/>
        </w:rPr>
        <w:t xml:space="preserve"> </w:t>
      </w:r>
      <w:r>
        <w:t>measure</w:t>
      </w:r>
      <w:r>
        <w:rPr>
          <w:spacing w:val="-1"/>
        </w:rPr>
        <w:t xml:space="preserve"> </w:t>
      </w:r>
      <w:r>
        <w:t>the</w:t>
      </w:r>
      <w:r>
        <w:rPr>
          <w:spacing w:val="-1"/>
        </w:rPr>
        <w:t xml:space="preserve"> </w:t>
      </w:r>
      <w:r>
        <w:t>scale</w:t>
      </w:r>
      <w:r>
        <w:rPr>
          <w:spacing w:val="-1"/>
        </w:rPr>
        <w:t xml:space="preserve"> </w:t>
      </w:r>
      <w:r>
        <w:t>of</w:t>
      </w:r>
      <w:r>
        <w:rPr>
          <w:spacing w:val="-1"/>
        </w:rPr>
        <w:t xml:space="preserve"> </w:t>
      </w:r>
      <w:r>
        <w:t>difference, if</w:t>
      </w:r>
      <w:r>
        <w:rPr>
          <w:spacing w:val="-1"/>
        </w:rPr>
        <w:t xml:space="preserve"> </w:t>
      </w:r>
      <w:r>
        <w:t>any, in</w:t>
      </w:r>
      <w:r>
        <w:rPr>
          <w:spacing w:val="-1"/>
        </w:rPr>
        <w:t xml:space="preserve"> </w:t>
      </w:r>
      <w:r>
        <w:t>performance</w:t>
      </w:r>
      <w:r>
        <w:rPr>
          <w:spacing w:val="-1"/>
        </w:rPr>
        <w:t xml:space="preserve"> </w:t>
      </w:r>
      <w:r>
        <w:t>between</w:t>
      </w:r>
      <w:r>
        <w:rPr>
          <w:spacing w:val="-1"/>
        </w:rPr>
        <w:t xml:space="preserve"> </w:t>
      </w:r>
      <w:r>
        <w:t>each explainer method.</w:t>
      </w:r>
    </w:p>
    <w:p w14:paraId="7A789245" w14:textId="77777777" w:rsidR="00371737" w:rsidRDefault="00371737">
      <w:pPr>
        <w:pStyle w:val="BodyText"/>
        <w:spacing w:before="217"/>
      </w:pPr>
    </w:p>
    <w:p w14:paraId="7E905C18" w14:textId="77777777" w:rsidR="00371737" w:rsidRDefault="00000000">
      <w:pPr>
        <w:pStyle w:val="Heading2"/>
        <w:numPr>
          <w:ilvl w:val="1"/>
          <w:numId w:val="4"/>
        </w:numPr>
        <w:tabs>
          <w:tab w:val="left" w:pos="996"/>
        </w:tabs>
        <w:spacing w:before="1"/>
        <w:ind w:hanging="882"/>
      </w:pPr>
      <w:bookmarkStart w:id="121" w:name="Design_and_Implementation"/>
      <w:bookmarkStart w:id="122" w:name="_bookmark30"/>
      <w:bookmarkEnd w:id="121"/>
      <w:bookmarkEnd w:id="122"/>
      <w:r>
        <w:rPr>
          <w:spacing w:val="-4"/>
        </w:rPr>
        <w:t>Design</w:t>
      </w:r>
      <w:r>
        <w:t xml:space="preserve"> </w:t>
      </w:r>
      <w:r>
        <w:rPr>
          <w:spacing w:val="-4"/>
        </w:rPr>
        <w:t>and</w:t>
      </w:r>
      <w:r>
        <w:rPr>
          <w:spacing w:val="1"/>
        </w:rPr>
        <w:t xml:space="preserve"> </w:t>
      </w:r>
      <w:r>
        <w:rPr>
          <w:spacing w:val="-4"/>
        </w:rPr>
        <w:t>Implementation</w:t>
      </w:r>
    </w:p>
    <w:p w14:paraId="032A0EAA" w14:textId="77777777" w:rsidR="00371737" w:rsidRDefault="00371737">
      <w:pPr>
        <w:pStyle w:val="BodyText"/>
        <w:spacing w:before="57"/>
        <w:rPr>
          <w:b/>
          <w:sz w:val="34"/>
        </w:rPr>
      </w:pPr>
    </w:p>
    <w:p w14:paraId="7F8152AA" w14:textId="77777777" w:rsidR="00371737" w:rsidRDefault="00000000">
      <w:pPr>
        <w:pStyle w:val="Heading3"/>
        <w:numPr>
          <w:ilvl w:val="2"/>
          <w:numId w:val="4"/>
        </w:numPr>
        <w:tabs>
          <w:tab w:val="left" w:pos="1100"/>
        </w:tabs>
        <w:ind w:hanging="986"/>
      </w:pPr>
      <w:bookmarkStart w:id="123" w:name="Research_Objectives_and_Experimental_Act"/>
      <w:bookmarkStart w:id="124" w:name="_bookmark31"/>
      <w:bookmarkEnd w:id="123"/>
      <w:bookmarkEnd w:id="124"/>
      <w:r>
        <w:rPr>
          <w:spacing w:val="-2"/>
        </w:rPr>
        <w:t>Research Objectives</w:t>
      </w:r>
      <w:r>
        <w:rPr>
          <w:spacing w:val="-1"/>
        </w:rPr>
        <w:t xml:space="preserve"> </w:t>
      </w:r>
      <w:r>
        <w:rPr>
          <w:spacing w:val="-2"/>
        </w:rPr>
        <w:t>and</w:t>
      </w:r>
      <w:r>
        <w:rPr>
          <w:spacing w:val="-1"/>
        </w:rPr>
        <w:t xml:space="preserve"> </w:t>
      </w:r>
      <w:r>
        <w:rPr>
          <w:spacing w:val="-2"/>
        </w:rPr>
        <w:t>Experimental Activities</w:t>
      </w:r>
    </w:p>
    <w:p w14:paraId="1F4D4BD5" w14:textId="30E4B45B" w:rsidR="00371737" w:rsidRDefault="00000000">
      <w:pPr>
        <w:pStyle w:val="BodyText"/>
        <w:spacing w:before="306" w:line="381" w:lineRule="auto"/>
        <w:ind w:left="114" w:right="215"/>
        <w:jc w:val="both"/>
      </w:pPr>
      <w:r>
        <w:t>The</w:t>
      </w:r>
      <w:r>
        <w:rPr>
          <w:spacing w:val="-7"/>
        </w:rPr>
        <w:t xml:space="preserve"> </w:t>
      </w:r>
      <w:del w:id="125" w:author="Bujar Raufi" w:date="2024-01-14T21:50:00Z">
        <w:r w:rsidDel="00DD50E8">
          <w:delText>aim</w:delText>
        </w:r>
        <w:r w:rsidDel="00DD50E8">
          <w:rPr>
            <w:spacing w:val="-7"/>
          </w:rPr>
          <w:delText xml:space="preserve"> </w:delText>
        </w:r>
        <w:r w:rsidDel="00DD50E8">
          <w:delText>of</w:delText>
        </w:r>
        <w:r w:rsidDel="00DD50E8">
          <w:rPr>
            <w:spacing w:val="-7"/>
          </w:rPr>
          <w:delText xml:space="preserve"> </w:delText>
        </w:r>
        <w:r w:rsidDel="00DD50E8">
          <w:delText>the</w:delText>
        </w:r>
        <w:r w:rsidDel="00DD50E8">
          <w:rPr>
            <w:spacing w:val="-7"/>
          </w:rPr>
          <w:delText xml:space="preserve"> </w:delText>
        </w:r>
        <w:r w:rsidDel="00DD50E8">
          <w:delText>research</w:delText>
        </w:r>
        <w:r w:rsidDel="00DD50E8">
          <w:rPr>
            <w:spacing w:val="-7"/>
          </w:rPr>
          <w:delText xml:space="preserve"> </w:delText>
        </w:r>
        <w:r w:rsidDel="00DD50E8">
          <w:delText>in</w:delText>
        </w:r>
        <w:r w:rsidDel="00DD50E8">
          <w:rPr>
            <w:spacing w:val="-7"/>
          </w:rPr>
          <w:delText xml:space="preserve"> </w:delText>
        </w:r>
        <w:r w:rsidDel="00DD50E8">
          <w:delText>this</w:delText>
        </w:r>
        <w:r w:rsidDel="00DD50E8">
          <w:rPr>
            <w:spacing w:val="-7"/>
          </w:rPr>
          <w:delText xml:space="preserve"> </w:delText>
        </w:r>
        <w:r w:rsidDel="00DD50E8">
          <w:delText>paper</w:delText>
        </w:r>
        <w:r w:rsidDel="00DD50E8">
          <w:rPr>
            <w:spacing w:val="-7"/>
          </w:rPr>
          <w:delText xml:space="preserve"> </w:delText>
        </w:r>
        <w:r w:rsidDel="00DD50E8">
          <w:delText>i</w:delText>
        </w:r>
      </w:del>
      <w:ins w:id="126" w:author="Bujar Raufi" w:date="2024-01-14T21:50:00Z">
        <w:r w:rsidR="00DD50E8">
          <w:t>research aim</w:t>
        </w:r>
      </w:ins>
      <w:r>
        <w:t>s</w:t>
      </w:r>
      <w:r>
        <w:rPr>
          <w:spacing w:val="-7"/>
        </w:rPr>
        <w:t xml:space="preserve"> </w:t>
      </w:r>
      <w:r>
        <w:t>to</w:t>
      </w:r>
      <w:r>
        <w:rPr>
          <w:spacing w:val="-7"/>
        </w:rPr>
        <w:t xml:space="preserve"> </w:t>
      </w:r>
      <w:r>
        <w:t>rank</w:t>
      </w:r>
      <w:r>
        <w:rPr>
          <w:spacing w:val="-7"/>
        </w:rPr>
        <w:t xml:space="preserve"> </w:t>
      </w:r>
      <w:r>
        <w:t>four</w:t>
      </w:r>
      <w:r>
        <w:rPr>
          <w:spacing w:val="-7"/>
        </w:rPr>
        <w:t xml:space="preserve"> </w:t>
      </w:r>
      <w:r>
        <w:t>selected</w:t>
      </w:r>
      <w:r>
        <w:rPr>
          <w:spacing w:val="-7"/>
        </w:rPr>
        <w:t xml:space="preserve"> </w:t>
      </w:r>
      <w:r>
        <w:t>interpretability</w:t>
      </w:r>
      <w:r>
        <w:rPr>
          <w:spacing w:val="-7"/>
        </w:rPr>
        <w:t xml:space="preserve"> </w:t>
      </w:r>
      <w:r>
        <w:t>frame</w:t>
      </w:r>
      <w:del w:id="127" w:author="Bujar Raufi" w:date="2024-01-14T21:50:00Z">
        <w:r w:rsidDel="00DD50E8">
          <w:delText xml:space="preserve">- </w:delText>
        </w:r>
      </w:del>
      <w:r>
        <w:t xml:space="preserve">works (LIME, SHAP, Anchors, and </w:t>
      </w:r>
      <w:proofErr w:type="spellStart"/>
      <w:r>
        <w:t>DiCE</w:t>
      </w:r>
      <w:proofErr w:type="spellEnd"/>
      <w:r>
        <w:t xml:space="preserve">), using predefined comparison metrics, against the output from a Neural Network (NN) credit card fraud detection model </w:t>
      </w:r>
      <w:r>
        <w:rPr>
          <w:spacing w:val="-2"/>
        </w:rPr>
        <w:t>and determine which one, if any, demonstrates the best overall performance.</w:t>
      </w:r>
    </w:p>
    <w:p w14:paraId="7362EF63" w14:textId="64D4B7D4" w:rsidR="00371737" w:rsidRDefault="00000000">
      <w:pPr>
        <w:pStyle w:val="BodyText"/>
        <w:spacing w:line="381" w:lineRule="auto"/>
        <w:ind w:left="114" w:right="218" w:firstLine="351"/>
        <w:jc w:val="both"/>
      </w:pPr>
      <w:r>
        <w:rPr>
          <w:spacing w:val="-2"/>
        </w:rPr>
        <w:t>The</w:t>
      </w:r>
      <w:r>
        <w:rPr>
          <w:spacing w:val="-13"/>
        </w:rPr>
        <w:t xml:space="preserve"> </w:t>
      </w:r>
      <w:r>
        <w:rPr>
          <w:spacing w:val="-2"/>
        </w:rPr>
        <w:t>study</w:t>
      </w:r>
      <w:r>
        <w:rPr>
          <w:spacing w:val="-12"/>
        </w:rPr>
        <w:t xml:space="preserve"> </w:t>
      </w:r>
      <w:r>
        <w:rPr>
          <w:spacing w:val="-2"/>
        </w:rPr>
        <w:t>will</w:t>
      </w:r>
      <w:r>
        <w:rPr>
          <w:spacing w:val="-13"/>
        </w:rPr>
        <w:t xml:space="preserve"> </w:t>
      </w:r>
      <w:r>
        <w:rPr>
          <w:spacing w:val="-2"/>
        </w:rPr>
        <w:t>execute</w:t>
      </w:r>
      <w:r>
        <w:rPr>
          <w:spacing w:val="-12"/>
        </w:rPr>
        <w:t xml:space="preserve"> </w:t>
      </w:r>
      <w:commentRangeStart w:id="128"/>
      <w:proofErr w:type="gramStart"/>
      <w:r>
        <w:rPr>
          <w:spacing w:val="-2"/>
        </w:rPr>
        <w:t>a</w:t>
      </w:r>
      <w:r>
        <w:rPr>
          <w:spacing w:val="-13"/>
        </w:rPr>
        <w:t xml:space="preserve"> </w:t>
      </w:r>
      <w:r>
        <w:rPr>
          <w:spacing w:val="-2"/>
        </w:rPr>
        <w:t>number</w:t>
      </w:r>
      <w:r>
        <w:rPr>
          <w:spacing w:val="-12"/>
        </w:rPr>
        <w:t xml:space="preserve"> </w:t>
      </w:r>
      <w:r>
        <w:rPr>
          <w:spacing w:val="-2"/>
        </w:rPr>
        <w:t>of</w:t>
      </w:r>
      <w:proofErr w:type="gramEnd"/>
      <w:r>
        <w:rPr>
          <w:spacing w:val="-13"/>
        </w:rPr>
        <w:t xml:space="preserve"> </w:t>
      </w:r>
      <w:commentRangeEnd w:id="128"/>
      <w:r w:rsidR="00DD50E8">
        <w:rPr>
          <w:rStyle w:val="CommentReference"/>
        </w:rPr>
        <w:commentReference w:id="128"/>
      </w:r>
      <w:r>
        <w:rPr>
          <w:spacing w:val="-2"/>
        </w:rPr>
        <w:t>research</w:t>
      </w:r>
      <w:r>
        <w:rPr>
          <w:spacing w:val="-12"/>
        </w:rPr>
        <w:t xml:space="preserve"> </w:t>
      </w:r>
      <w:r>
        <w:rPr>
          <w:spacing w:val="-2"/>
        </w:rPr>
        <w:t>steps</w:t>
      </w:r>
      <w:r>
        <w:rPr>
          <w:spacing w:val="-13"/>
        </w:rPr>
        <w:t xml:space="preserve"> </w:t>
      </w:r>
      <w:r>
        <w:rPr>
          <w:spacing w:val="-2"/>
        </w:rPr>
        <w:t>to</w:t>
      </w:r>
      <w:r>
        <w:rPr>
          <w:spacing w:val="-12"/>
        </w:rPr>
        <w:t xml:space="preserve"> </w:t>
      </w:r>
      <w:r>
        <w:rPr>
          <w:spacing w:val="-2"/>
        </w:rPr>
        <w:t>build</w:t>
      </w:r>
      <w:r>
        <w:rPr>
          <w:spacing w:val="-13"/>
        </w:rPr>
        <w:t xml:space="preserve"> </w:t>
      </w:r>
      <w:r>
        <w:rPr>
          <w:spacing w:val="-2"/>
        </w:rPr>
        <w:t>up</w:t>
      </w:r>
      <w:r>
        <w:rPr>
          <w:spacing w:val="-12"/>
        </w:rPr>
        <w:t xml:space="preserve"> </w:t>
      </w:r>
      <w:r>
        <w:rPr>
          <w:spacing w:val="-2"/>
        </w:rPr>
        <w:t>a</w:t>
      </w:r>
      <w:r>
        <w:rPr>
          <w:spacing w:val="-13"/>
        </w:rPr>
        <w:t xml:space="preserve"> </w:t>
      </w:r>
      <w:r>
        <w:rPr>
          <w:spacing w:val="-2"/>
        </w:rPr>
        <w:t>table</w:t>
      </w:r>
      <w:r>
        <w:rPr>
          <w:spacing w:val="-12"/>
        </w:rPr>
        <w:t xml:space="preserve"> </w:t>
      </w:r>
      <w:r>
        <w:rPr>
          <w:spacing w:val="-2"/>
        </w:rPr>
        <w:t>of</w:t>
      </w:r>
      <w:r>
        <w:rPr>
          <w:spacing w:val="-13"/>
        </w:rPr>
        <w:t xml:space="preserve"> </w:t>
      </w:r>
      <w:r>
        <w:rPr>
          <w:spacing w:val="-2"/>
        </w:rPr>
        <w:t>metrics</w:t>
      </w:r>
      <w:r>
        <w:rPr>
          <w:spacing w:val="-12"/>
        </w:rPr>
        <w:t xml:space="preserve"> </w:t>
      </w:r>
      <w:r>
        <w:rPr>
          <w:spacing w:val="-2"/>
        </w:rPr>
        <w:t xml:space="preserve">for </w:t>
      </w:r>
      <w:r>
        <w:rPr>
          <w:spacing w:val="-4"/>
        </w:rPr>
        <w:t>each</w:t>
      </w:r>
      <w:r>
        <w:rPr>
          <w:spacing w:val="-11"/>
        </w:rPr>
        <w:t xml:space="preserve"> </w:t>
      </w:r>
      <w:r>
        <w:rPr>
          <w:spacing w:val="-4"/>
        </w:rPr>
        <w:t>explainer</w:t>
      </w:r>
      <w:r>
        <w:rPr>
          <w:spacing w:val="-10"/>
        </w:rPr>
        <w:t xml:space="preserve"> </w:t>
      </w:r>
      <w:r>
        <w:rPr>
          <w:spacing w:val="-4"/>
        </w:rPr>
        <w:t>method</w:t>
      </w:r>
      <w:r>
        <w:rPr>
          <w:spacing w:val="-11"/>
        </w:rPr>
        <w:t xml:space="preserve"> </w:t>
      </w:r>
      <w:r>
        <w:rPr>
          <w:spacing w:val="-4"/>
        </w:rPr>
        <w:t>and</w:t>
      </w:r>
      <w:r>
        <w:rPr>
          <w:spacing w:val="-10"/>
        </w:rPr>
        <w:t xml:space="preserve"> </w:t>
      </w:r>
      <w:r>
        <w:rPr>
          <w:spacing w:val="-4"/>
        </w:rPr>
        <w:t>allow</w:t>
      </w:r>
      <w:r>
        <w:rPr>
          <w:spacing w:val="-11"/>
        </w:rPr>
        <w:t xml:space="preserve"> </w:t>
      </w:r>
      <w:r>
        <w:rPr>
          <w:spacing w:val="-4"/>
        </w:rPr>
        <w:t>a</w:t>
      </w:r>
      <w:r>
        <w:rPr>
          <w:spacing w:val="-10"/>
        </w:rPr>
        <w:t xml:space="preserve"> </w:t>
      </w:r>
      <w:r>
        <w:rPr>
          <w:spacing w:val="-4"/>
        </w:rPr>
        <w:t>statistical</w:t>
      </w:r>
      <w:r>
        <w:rPr>
          <w:spacing w:val="-10"/>
        </w:rPr>
        <w:t xml:space="preserve"> </w:t>
      </w:r>
      <w:r>
        <w:rPr>
          <w:spacing w:val="-4"/>
        </w:rPr>
        <w:t>comparative</w:t>
      </w:r>
      <w:r>
        <w:rPr>
          <w:spacing w:val="-10"/>
        </w:rPr>
        <w:t xml:space="preserve"> </w:t>
      </w:r>
      <w:r>
        <w:rPr>
          <w:spacing w:val="-4"/>
        </w:rPr>
        <w:t>analysis</w:t>
      </w:r>
      <w:r>
        <w:rPr>
          <w:spacing w:val="-11"/>
        </w:rPr>
        <w:t xml:space="preserve"> </w:t>
      </w:r>
      <w:r>
        <w:rPr>
          <w:spacing w:val="-4"/>
        </w:rPr>
        <w:t>of</w:t>
      </w:r>
      <w:r>
        <w:rPr>
          <w:spacing w:val="-10"/>
        </w:rPr>
        <w:t xml:space="preserve"> </w:t>
      </w:r>
      <w:r>
        <w:rPr>
          <w:spacing w:val="-4"/>
        </w:rPr>
        <w:t>the</w:t>
      </w:r>
      <w:r>
        <w:rPr>
          <w:spacing w:val="-11"/>
        </w:rPr>
        <w:t xml:space="preserve"> </w:t>
      </w:r>
      <w:r>
        <w:rPr>
          <w:spacing w:val="-4"/>
        </w:rPr>
        <w:t xml:space="preserve">performance </w:t>
      </w:r>
      <w:del w:id="129" w:author="Bujar Raufi" w:date="2024-01-14T21:51:00Z">
        <w:r w:rsidDel="00DD50E8">
          <w:delText>by</w:delText>
        </w:r>
      </w:del>
      <w:ins w:id="130" w:author="Bujar Raufi" w:date="2024-01-14T21:51:00Z">
        <w:r w:rsidR="00DD50E8">
          <w:t>of</w:t>
        </w:r>
      </w:ins>
      <w:r>
        <w:rPr>
          <w:spacing w:val="-3"/>
        </w:rPr>
        <w:t xml:space="preserve"> </w:t>
      </w:r>
      <w:r>
        <w:t>each</w:t>
      </w:r>
      <w:r>
        <w:rPr>
          <w:spacing w:val="-2"/>
        </w:rPr>
        <w:t xml:space="preserve"> </w:t>
      </w:r>
      <w:r>
        <w:t>technique.</w:t>
      </w:r>
      <w:r>
        <w:rPr>
          <w:spacing w:val="36"/>
        </w:rPr>
        <w:t xml:space="preserve"> </w:t>
      </w:r>
      <w:r>
        <w:t>The</w:t>
      </w:r>
      <w:r>
        <w:rPr>
          <w:spacing w:val="-2"/>
        </w:rPr>
        <w:t xml:space="preserve"> </w:t>
      </w:r>
      <w:r>
        <w:t>research</w:t>
      </w:r>
      <w:r>
        <w:rPr>
          <w:spacing w:val="-2"/>
        </w:rPr>
        <w:t xml:space="preserve"> </w:t>
      </w:r>
      <w:r>
        <w:t>focus</w:t>
      </w:r>
      <w:r>
        <w:rPr>
          <w:spacing w:val="-3"/>
        </w:rPr>
        <w:t xml:space="preserve"> </w:t>
      </w:r>
      <w:r>
        <w:t>is</w:t>
      </w:r>
      <w:r>
        <w:rPr>
          <w:spacing w:val="-2"/>
        </w:rPr>
        <w:t xml:space="preserve"> </w:t>
      </w:r>
      <w:r>
        <w:t>on</w:t>
      </w:r>
      <w:r>
        <w:rPr>
          <w:spacing w:val="-2"/>
        </w:rPr>
        <w:t xml:space="preserve"> </w:t>
      </w:r>
      <w:r>
        <w:t>explanations</w:t>
      </w:r>
      <w:r>
        <w:rPr>
          <w:spacing w:val="-3"/>
        </w:rPr>
        <w:t xml:space="preserve"> </w:t>
      </w:r>
      <w:r>
        <w:t>for</w:t>
      </w:r>
      <w:r>
        <w:rPr>
          <w:spacing w:val="-2"/>
        </w:rPr>
        <w:t xml:space="preserve"> </w:t>
      </w:r>
      <w:r>
        <w:t>fraud</w:t>
      </w:r>
      <w:r>
        <w:rPr>
          <w:spacing w:val="-3"/>
        </w:rPr>
        <w:t xml:space="preserve"> </w:t>
      </w:r>
      <w:r>
        <w:t>classification</w:t>
      </w:r>
      <w:r>
        <w:rPr>
          <w:spacing w:val="-2"/>
        </w:rPr>
        <w:t xml:space="preserve"> </w:t>
      </w:r>
      <w:r>
        <w:t xml:space="preserve">of </w:t>
      </w:r>
      <w:r>
        <w:rPr>
          <w:spacing w:val="-6"/>
        </w:rPr>
        <w:t>individual transaction records – hence</w:t>
      </w:r>
      <w:del w:id="131" w:author="Bujar Raufi" w:date="2024-01-14T21:51:00Z">
        <w:r w:rsidDel="00DD50E8">
          <w:rPr>
            <w:spacing w:val="-6"/>
          </w:rPr>
          <w:delText xml:space="preserve"> these experiments only consider local, post-hoc </w:delText>
        </w:r>
        <w:r w:rsidDel="00DD50E8">
          <w:delText>results,</w:delText>
        </w:r>
      </w:del>
      <w:ins w:id="132" w:author="Bujar Raufi" w:date="2024-01-14T21:51:00Z">
        <w:r w:rsidR="00DD50E8">
          <w:rPr>
            <w:spacing w:val="-6"/>
          </w:rPr>
          <w:t>, these experiments only consider local, post-hoc results</w:t>
        </w:r>
      </w:ins>
      <w:r>
        <w:rPr>
          <w:spacing w:val="-6"/>
        </w:rPr>
        <w:t xml:space="preserve"> </w:t>
      </w:r>
      <w:r>
        <w:t>and</w:t>
      </w:r>
      <w:r>
        <w:rPr>
          <w:spacing w:val="-6"/>
        </w:rPr>
        <w:t xml:space="preserve"> </w:t>
      </w:r>
      <w:r>
        <w:t>not</w:t>
      </w:r>
      <w:r>
        <w:rPr>
          <w:spacing w:val="-6"/>
        </w:rPr>
        <w:t xml:space="preserve"> </w:t>
      </w:r>
      <w:r>
        <w:t>an</w:t>
      </w:r>
      <w:r>
        <w:rPr>
          <w:spacing w:val="-6"/>
        </w:rPr>
        <w:t xml:space="preserve"> </w:t>
      </w:r>
      <w:r>
        <w:t>analysis</w:t>
      </w:r>
      <w:r>
        <w:rPr>
          <w:spacing w:val="-6"/>
        </w:rPr>
        <w:t xml:space="preserve"> </w:t>
      </w:r>
      <w:r>
        <w:t>of</w:t>
      </w:r>
      <w:r>
        <w:rPr>
          <w:spacing w:val="-6"/>
        </w:rPr>
        <w:t xml:space="preserve"> </w:t>
      </w:r>
      <w:r>
        <w:t>how</w:t>
      </w:r>
      <w:r>
        <w:rPr>
          <w:spacing w:val="-6"/>
        </w:rPr>
        <w:t xml:space="preserve"> </w:t>
      </w:r>
      <w:r>
        <w:t>the</w:t>
      </w:r>
      <w:r>
        <w:rPr>
          <w:spacing w:val="-6"/>
        </w:rPr>
        <w:t xml:space="preserve"> </w:t>
      </w:r>
      <w:r>
        <w:t>overall</w:t>
      </w:r>
      <w:r>
        <w:rPr>
          <w:spacing w:val="-6"/>
        </w:rPr>
        <w:t xml:space="preserve"> </w:t>
      </w:r>
      <w:r>
        <w:t>model</w:t>
      </w:r>
      <w:r>
        <w:rPr>
          <w:spacing w:val="-6"/>
        </w:rPr>
        <w:t xml:space="preserve"> </w:t>
      </w:r>
      <w:r>
        <w:t>can</w:t>
      </w:r>
      <w:r>
        <w:rPr>
          <w:spacing w:val="-6"/>
        </w:rPr>
        <w:t xml:space="preserve"> </w:t>
      </w:r>
      <w:r>
        <w:t>explain</w:t>
      </w:r>
      <w:r>
        <w:rPr>
          <w:spacing w:val="-6"/>
        </w:rPr>
        <w:t xml:space="preserve"> </w:t>
      </w:r>
      <w:r>
        <w:t>result</w:t>
      </w:r>
      <w:r>
        <w:rPr>
          <w:spacing w:val="-6"/>
        </w:rPr>
        <w:t xml:space="preserve"> </w:t>
      </w:r>
      <w:r>
        <w:t>outcomes.</w:t>
      </w:r>
    </w:p>
    <w:p w14:paraId="35868DF8" w14:textId="77777777" w:rsidR="00371737" w:rsidRDefault="00371737">
      <w:pPr>
        <w:pStyle w:val="BodyText"/>
        <w:spacing w:before="128"/>
      </w:pPr>
    </w:p>
    <w:p w14:paraId="0601373E" w14:textId="77777777" w:rsidR="00371737" w:rsidRDefault="00000000">
      <w:pPr>
        <w:pStyle w:val="Heading3"/>
        <w:numPr>
          <w:ilvl w:val="2"/>
          <w:numId w:val="4"/>
        </w:numPr>
        <w:tabs>
          <w:tab w:val="left" w:pos="1100"/>
        </w:tabs>
        <w:ind w:hanging="986"/>
      </w:pPr>
      <w:bookmarkStart w:id="133" w:name="Data_Source_and_Ethical_Considerations"/>
      <w:bookmarkStart w:id="134" w:name="_bookmark32"/>
      <w:bookmarkEnd w:id="133"/>
      <w:bookmarkEnd w:id="134"/>
      <w:r>
        <w:t>Data</w:t>
      </w:r>
      <w:r>
        <w:rPr>
          <w:spacing w:val="6"/>
        </w:rPr>
        <w:t xml:space="preserve"> </w:t>
      </w:r>
      <w:r>
        <w:t>Source</w:t>
      </w:r>
      <w:r>
        <w:rPr>
          <w:spacing w:val="7"/>
        </w:rPr>
        <w:t xml:space="preserve"> </w:t>
      </w:r>
      <w:r>
        <w:t>and</w:t>
      </w:r>
      <w:r>
        <w:rPr>
          <w:spacing w:val="7"/>
        </w:rPr>
        <w:t xml:space="preserve"> </w:t>
      </w:r>
      <w:r>
        <w:t>Ethical</w:t>
      </w:r>
      <w:r>
        <w:rPr>
          <w:spacing w:val="7"/>
        </w:rPr>
        <w:t xml:space="preserve"> </w:t>
      </w:r>
      <w:r>
        <w:rPr>
          <w:spacing w:val="-2"/>
        </w:rPr>
        <w:t>Considerations</w:t>
      </w:r>
    </w:p>
    <w:p w14:paraId="77B0F852" w14:textId="77777777" w:rsidR="00371737" w:rsidRDefault="00000000">
      <w:pPr>
        <w:pStyle w:val="BodyText"/>
        <w:spacing w:before="306" w:line="381" w:lineRule="auto"/>
        <w:ind w:left="114" w:right="217"/>
        <w:jc w:val="both"/>
      </w:pPr>
      <w:r>
        <w:t xml:space="preserve">The dataset for this study has been sourced from my employer, </w:t>
      </w:r>
      <w:proofErr w:type="spellStart"/>
      <w:r>
        <w:t>SymphonyAI</w:t>
      </w:r>
      <w:proofErr w:type="spellEnd"/>
      <w:r>
        <w:t xml:space="preserve">, but relates to a product development cycle that ran from 2014 – 2018 by a subsidiary </w:t>
      </w:r>
      <w:r>
        <w:rPr>
          <w:spacing w:val="-4"/>
        </w:rPr>
        <w:t>company</w:t>
      </w:r>
      <w:r>
        <w:rPr>
          <w:spacing w:val="7"/>
        </w:rPr>
        <w:t xml:space="preserve"> </w:t>
      </w:r>
      <w:r>
        <w:rPr>
          <w:spacing w:val="-4"/>
        </w:rPr>
        <w:t>(</w:t>
      </w:r>
      <w:proofErr w:type="spellStart"/>
      <w:r>
        <w:rPr>
          <w:spacing w:val="-4"/>
        </w:rPr>
        <w:t>Norkom</w:t>
      </w:r>
      <w:proofErr w:type="spellEnd"/>
      <w:r>
        <w:rPr>
          <w:spacing w:val="9"/>
        </w:rPr>
        <w:t xml:space="preserve"> </w:t>
      </w:r>
      <w:r>
        <w:rPr>
          <w:spacing w:val="-4"/>
        </w:rPr>
        <w:t>Technologies).</w:t>
      </w:r>
      <w:r>
        <w:rPr>
          <w:spacing w:val="46"/>
        </w:rPr>
        <w:t xml:space="preserve"> </w:t>
      </w:r>
      <w:r>
        <w:rPr>
          <w:spacing w:val="-4"/>
        </w:rPr>
        <w:t>The</w:t>
      </w:r>
      <w:r>
        <w:rPr>
          <w:spacing w:val="8"/>
        </w:rPr>
        <w:t xml:space="preserve"> </w:t>
      </w:r>
      <w:r>
        <w:rPr>
          <w:spacing w:val="-4"/>
        </w:rPr>
        <w:t>data</w:t>
      </w:r>
      <w:r>
        <w:rPr>
          <w:spacing w:val="7"/>
        </w:rPr>
        <w:t xml:space="preserve"> </w:t>
      </w:r>
      <w:r>
        <w:rPr>
          <w:spacing w:val="-4"/>
        </w:rPr>
        <w:t>was</w:t>
      </w:r>
      <w:r>
        <w:rPr>
          <w:spacing w:val="8"/>
        </w:rPr>
        <w:t xml:space="preserve"> </w:t>
      </w:r>
      <w:proofErr w:type="spellStart"/>
      <w:r>
        <w:rPr>
          <w:spacing w:val="-4"/>
        </w:rPr>
        <w:t>synthesised</w:t>
      </w:r>
      <w:proofErr w:type="spellEnd"/>
      <w:r>
        <w:rPr>
          <w:spacing w:val="8"/>
        </w:rPr>
        <w:t xml:space="preserve"> </w:t>
      </w:r>
      <w:r>
        <w:rPr>
          <w:spacing w:val="-4"/>
        </w:rPr>
        <w:t>in</w:t>
      </w:r>
      <w:r>
        <w:rPr>
          <w:spacing w:val="8"/>
        </w:rPr>
        <w:t xml:space="preserve"> </w:t>
      </w:r>
      <w:r>
        <w:rPr>
          <w:spacing w:val="-4"/>
        </w:rPr>
        <w:t>2013</w:t>
      </w:r>
      <w:r>
        <w:rPr>
          <w:spacing w:val="7"/>
        </w:rPr>
        <w:t xml:space="preserve"> </w:t>
      </w:r>
      <w:r>
        <w:rPr>
          <w:spacing w:val="-4"/>
        </w:rPr>
        <w:t>from</w:t>
      </w:r>
      <w:r>
        <w:rPr>
          <w:spacing w:val="8"/>
        </w:rPr>
        <w:t xml:space="preserve"> </w:t>
      </w:r>
      <w:r>
        <w:rPr>
          <w:spacing w:val="-4"/>
        </w:rPr>
        <w:t>a</w:t>
      </w:r>
      <w:r>
        <w:rPr>
          <w:spacing w:val="8"/>
        </w:rPr>
        <w:t xml:space="preserve"> </w:t>
      </w:r>
      <w:proofErr w:type="gramStart"/>
      <w:r>
        <w:rPr>
          <w:spacing w:val="-4"/>
        </w:rPr>
        <w:t>number</w:t>
      </w:r>
      <w:proofErr w:type="gramEnd"/>
    </w:p>
    <w:p w14:paraId="5B3367D6" w14:textId="77777777" w:rsidR="00371737" w:rsidRDefault="00371737">
      <w:pPr>
        <w:spacing w:line="381" w:lineRule="auto"/>
        <w:jc w:val="both"/>
        <w:sectPr w:rsidR="00371737" w:rsidSect="00FA1DAD">
          <w:headerReference w:type="default" r:id="rId22"/>
          <w:footerReference w:type="default" r:id="rId23"/>
          <w:pgSz w:w="12240" w:h="15840"/>
          <w:pgMar w:top="1300" w:right="1480" w:bottom="980" w:left="1700" w:header="805" w:footer="799" w:gutter="0"/>
          <w:cols w:space="720"/>
        </w:sectPr>
      </w:pPr>
    </w:p>
    <w:p w14:paraId="5E2354EE" w14:textId="77777777" w:rsidR="00371737" w:rsidRDefault="00000000">
      <w:pPr>
        <w:pStyle w:val="BodyText"/>
        <w:spacing w:before="128" w:line="379" w:lineRule="auto"/>
        <w:ind w:left="114" w:right="216"/>
        <w:jc w:val="both"/>
      </w:pPr>
      <w:r>
        <w:lastRenderedPageBreak/>
        <w:t>of</w:t>
      </w:r>
      <w:r>
        <w:rPr>
          <w:spacing w:val="-14"/>
        </w:rPr>
        <w:t xml:space="preserve"> </w:t>
      </w:r>
      <w:r>
        <w:t>US</w:t>
      </w:r>
      <w:r>
        <w:rPr>
          <w:spacing w:val="-14"/>
        </w:rPr>
        <w:t xml:space="preserve"> </w:t>
      </w:r>
      <w:r>
        <w:t>based</w:t>
      </w:r>
      <w:r>
        <w:rPr>
          <w:spacing w:val="-14"/>
        </w:rPr>
        <w:t xml:space="preserve"> </w:t>
      </w:r>
      <w:r>
        <w:t>credit</w:t>
      </w:r>
      <w:r>
        <w:rPr>
          <w:spacing w:val="-14"/>
        </w:rPr>
        <w:t xml:space="preserve"> </w:t>
      </w:r>
      <w:r>
        <w:t>card</w:t>
      </w:r>
      <w:r>
        <w:rPr>
          <w:spacing w:val="-14"/>
        </w:rPr>
        <w:t xml:space="preserve"> </w:t>
      </w:r>
      <w:r>
        <w:t>transaction</w:t>
      </w:r>
      <w:r>
        <w:rPr>
          <w:spacing w:val="-14"/>
        </w:rPr>
        <w:t xml:space="preserve"> </w:t>
      </w:r>
      <w:r>
        <w:t>sources</w:t>
      </w:r>
      <w:r>
        <w:rPr>
          <w:spacing w:val="-14"/>
        </w:rPr>
        <w:t xml:space="preserve"> </w:t>
      </w:r>
      <w:r>
        <w:t>and</w:t>
      </w:r>
      <w:r>
        <w:rPr>
          <w:spacing w:val="-14"/>
        </w:rPr>
        <w:t xml:space="preserve"> </w:t>
      </w:r>
      <w:r>
        <w:t>contains</w:t>
      </w:r>
      <w:r>
        <w:rPr>
          <w:spacing w:val="-14"/>
        </w:rPr>
        <w:t xml:space="preserve"> </w:t>
      </w:r>
      <w:r>
        <w:t>25,128</w:t>
      </w:r>
      <w:r>
        <w:rPr>
          <w:spacing w:val="-14"/>
        </w:rPr>
        <w:t xml:space="preserve"> </w:t>
      </w:r>
      <w:r>
        <w:t>rows,</w:t>
      </w:r>
      <w:r>
        <w:rPr>
          <w:spacing w:val="-13"/>
        </w:rPr>
        <w:t xml:space="preserve"> </w:t>
      </w:r>
      <w:r>
        <w:t>each</w:t>
      </w:r>
      <w:r>
        <w:rPr>
          <w:spacing w:val="-14"/>
        </w:rPr>
        <w:t xml:space="preserve"> </w:t>
      </w:r>
      <w:r>
        <w:t>one</w:t>
      </w:r>
      <w:r>
        <w:rPr>
          <w:spacing w:val="-14"/>
        </w:rPr>
        <w:t xml:space="preserve"> </w:t>
      </w:r>
      <w:r>
        <w:t>rep- resenting</w:t>
      </w:r>
      <w:r>
        <w:rPr>
          <w:spacing w:val="-13"/>
        </w:rPr>
        <w:t xml:space="preserve"> </w:t>
      </w:r>
      <w:r>
        <w:t>a</w:t>
      </w:r>
      <w:r>
        <w:rPr>
          <w:spacing w:val="-13"/>
        </w:rPr>
        <w:t xml:space="preserve"> </w:t>
      </w:r>
      <w:r>
        <w:t>credit</w:t>
      </w:r>
      <w:r>
        <w:rPr>
          <w:spacing w:val="-13"/>
        </w:rPr>
        <w:t xml:space="preserve"> </w:t>
      </w:r>
      <w:r>
        <w:t>card</w:t>
      </w:r>
      <w:r>
        <w:rPr>
          <w:spacing w:val="-13"/>
        </w:rPr>
        <w:t xml:space="preserve"> </w:t>
      </w:r>
      <w:r>
        <w:t>purchase.</w:t>
      </w:r>
      <w:r>
        <w:rPr>
          <w:spacing w:val="5"/>
        </w:rPr>
        <w:t xml:space="preserve"> </w:t>
      </w:r>
      <w:r>
        <w:t>In</w:t>
      </w:r>
      <w:r>
        <w:rPr>
          <w:spacing w:val="-13"/>
        </w:rPr>
        <w:t xml:space="preserve"> </w:t>
      </w:r>
      <w:r>
        <w:t>this</w:t>
      </w:r>
      <w:r>
        <w:rPr>
          <w:spacing w:val="-13"/>
        </w:rPr>
        <w:t xml:space="preserve"> </w:t>
      </w:r>
      <w:r>
        <w:t>record</w:t>
      </w:r>
      <w:r>
        <w:rPr>
          <w:spacing w:val="-13"/>
        </w:rPr>
        <w:t xml:space="preserve"> </w:t>
      </w:r>
      <w:r>
        <w:t>set</w:t>
      </w:r>
      <w:r>
        <w:rPr>
          <w:spacing w:val="-13"/>
        </w:rPr>
        <w:t xml:space="preserve"> </w:t>
      </w:r>
      <w:r>
        <w:t>15%</w:t>
      </w:r>
      <w:r>
        <w:rPr>
          <w:spacing w:val="-13"/>
        </w:rPr>
        <w:t xml:space="preserve"> </w:t>
      </w:r>
      <w:r>
        <w:t>of</w:t>
      </w:r>
      <w:r>
        <w:rPr>
          <w:spacing w:val="-13"/>
        </w:rPr>
        <w:t xml:space="preserve"> </w:t>
      </w:r>
      <w:r>
        <w:t>entries</w:t>
      </w:r>
      <w:r>
        <w:rPr>
          <w:spacing w:val="-13"/>
        </w:rPr>
        <w:t xml:space="preserve"> </w:t>
      </w:r>
      <w:r>
        <w:t>have</w:t>
      </w:r>
      <w:r>
        <w:rPr>
          <w:spacing w:val="-13"/>
        </w:rPr>
        <w:t xml:space="preserve"> </w:t>
      </w:r>
      <w:r>
        <w:t>been</w:t>
      </w:r>
      <w:r>
        <w:rPr>
          <w:spacing w:val="-13"/>
        </w:rPr>
        <w:t xml:space="preserve"> </w:t>
      </w:r>
      <w:r>
        <w:t xml:space="preserve">labelled as </w:t>
      </w:r>
      <w:r>
        <w:rPr>
          <w:rFonts w:ascii="Times New Roman" w:hAnsi="Times New Roman"/>
          <w:i/>
        </w:rPr>
        <w:t xml:space="preserve">‘fraud’ </w:t>
      </w:r>
      <w:r>
        <w:t>by an historical analysis of which type of transactions were subsequently reported as fraudulent.</w:t>
      </w:r>
      <w:r>
        <w:rPr>
          <w:spacing w:val="40"/>
        </w:rPr>
        <w:t xml:space="preserve"> </w:t>
      </w:r>
      <w:r>
        <w:t>The data was used for product testing and demonstration purposes,</w:t>
      </w:r>
      <w:r>
        <w:rPr>
          <w:spacing w:val="-10"/>
        </w:rPr>
        <w:t xml:space="preserve"> </w:t>
      </w:r>
      <w:r>
        <w:t>but</w:t>
      </w:r>
      <w:r>
        <w:rPr>
          <w:spacing w:val="-12"/>
        </w:rPr>
        <w:t xml:space="preserve"> </w:t>
      </w:r>
      <w:r>
        <w:t>that</w:t>
      </w:r>
      <w:r>
        <w:rPr>
          <w:spacing w:val="-12"/>
        </w:rPr>
        <w:t xml:space="preserve"> </w:t>
      </w:r>
      <w:proofErr w:type="gramStart"/>
      <w:r>
        <w:t>particular</w:t>
      </w:r>
      <w:r>
        <w:rPr>
          <w:spacing w:val="-12"/>
        </w:rPr>
        <w:t xml:space="preserve"> </w:t>
      </w:r>
      <w:r>
        <w:t>product</w:t>
      </w:r>
      <w:proofErr w:type="gramEnd"/>
      <w:r>
        <w:rPr>
          <w:spacing w:val="-12"/>
        </w:rPr>
        <w:t xml:space="preserve"> </w:t>
      </w:r>
      <w:r>
        <w:t>line</w:t>
      </w:r>
      <w:r>
        <w:rPr>
          <w:spacing w:val="-12"/>
        </w:rPr>
        <w:t xml:space="preserve"> </w:t>
      </w:r>
      <w:r>
        <w:t>was</w:t>
      </w:r>
      <w:r>
        <w:rPr>
          <w:spacing w:val="-12"/>
        </w:rPr>
        <w:t xml:space="preserve"> </w:t>
      </w:r>
      <w:r>
        <w:t>discontinued</w:t>
      </w:r>
      <w:r>
        <w:rPr>
          <w:spacing w:val="-12"/>
        </w:rPr>
        <w:t xml:space="preserve"> </w:t>
      </w:r>
      <w:r>
        <w:t>in</w:t>
      </w:r>
      <w:r>
        <w:rPr>
          <w:spacing w:val="-12"/>
        </w:rPr>
        <w:t xml:space="preserve"> </w:t>
      </w:r>
      <w:r>
        <w:t>2019</w:t>
      </w:r>
      <w:r>
        <w:rPr>
          <w:spacing w:val="-12"/>
        </w:rPr>
        <w:t xml:space="preserve"> </w:t>
      </w:r>
      <w:r>
        <w:t>and</w:t>
      </w:r>
      <w:r>
        <w:rPr>
          <w:spacing w:val="-12"/>
        </w:rPr>
        <w:t xml:space="preserve"> </w:t>
      </w:r>
      <w:r>
        <w:t>permission has been granted to access this, now redundant, dataset.</w:t>
      </w:r>
    </w:p>
    <w:p w14:paraId="0C7E26A6" w14:textId="77777777" w:rsidR="00371737" w:rsidRDefault="00000000">
      <w:pPr>
        <w:pStyle w:val="BodyText"/>
        <w:spacing w:before="9" w:line="381" w:lineRule="auto"/>
        <w:ind w:left="114" w:right="219" w:firstLine="351"/>
        <w:jc w:val="both"/>
      </w:pPr>
      <w:r>
        <w:rPr>
          <w:spacing w:val="-2"/>
        </w:rPr>
        <w:t>The</w:t>
      </w:r>
      <w:r>
        <w:rPr>
          <w:spacing w:val="-13"/>
        </w:rPr>
        <w:t xml:space="preserve"> </w:t>
      </w:r>
      <w:r>
        <w:rPr>
          <w:spacing w:val="-2"/>
        </w:rPr>
        <w:t>synthetic</w:t>
      </w:r>
      <w:r>
        <w:rPr>
          <w:spacing w:val="-12"/>
        </w:rPr>
        <w:t xml:space="preserve"> </w:t>
      </w:r>
      <w:r>
        <w:rPr>
          <w:spacing w:val="-2"/>
        </w:rPr>
        <w:t>data</w:t>
      </w:r>
      <w:r>
        <w:rPr>
          <w:spacing w:val="-13"/>
        </w:rPr>
        <w:t xml:space="preserve"> </w:t>
      </w:r>
      <w:r>
        <w:rPr>
          <w:spacing w:val="-2"/>
        </w:rPr>
        <w:t>generation</w:t>
      </w:r>
      <w:r>
        <w:rPr>
          <w:spacing w:val="-12"/>
        </w:rPr>
        <w:t xml:space="preserve"> </w:t>
      </w:r>
      <w:r>
        <w:rPr>
          <w:spacing w:val="-2"/>
        </w:rPr>
        <w:t>process</w:t>
      </w:r>
      <w:r>
        <w:rPr>
          <w:spacing w:val="-13"/>
        </w:rPr>
        <w:t xml:space="preserve"> </w:t>
      </w:r>
      <w:r>
        <w:rPr>
          <w:spacing w:val="-2"/>
        </w:rPr>
        <w:t>did</w:t>
      </w:r>
      <w:r>
        <w:rPr>
          <w:spacing w:val="-12"/>
        </w:rPr>
        <w:t xml:space="preserve"> </w:t>
      </w:r>
      <w:r>
        <w:rPr>
          <w:spacing w:val="-2"/>
        </w:rPr>
        <w:t>not</w:t>
      </w:r>
      <w:r>
        <w:rPr>
          <w:spacing w:val="-13"/>
        </w:rPr>
        <w:t xml:space="preserve"> </w:t>
      </w:r>
      <w:r>
        <w:rPr>
          <w:spacing w:val="-2"/>
        </w:rPr>
        <w:t>replicate</w:t>
      </w:r>
      <w:r>
        <w:rPr>
          <w:spacing w:val="-12"/>
        </w:rPr>
        <w:t xml:space="preserve"> </w:t>
      </w:r>
      <w:r>
        <w:rPr>
          <w:spacing w:val="-2"/>
        </w:rPr>
        <w:t>any</w:t>
      </w:r>
      <w:r>
        <w:rPr>
          <w:spacing w:val="-13"/>
        </w:rPr>
        <w:t xml:space="preserve"> </w:t>
      </w:r>
      <w:r>
        <w:rPr>
          <w:spacing w:val="-2"/>
        </w:rPr>
        <w:t>Personally</w:t>
      </w:r>
      <w:r>
        <w:rPr>
          <w:spacing w:val="-12"/>
        </w:rPr>
        <w:t xml:space="preserve"> </w:t>
      </w:r>
      <w:r>
        <w:rPr>
          <w:spacing w:val="-2"/>
        </w:rPr>
        <w:t xml:space="preserve">Identifying </w:t>
      </w:r>
      <w:r>
        <w:t>Information (PII) from external sources.</w:t>
      </w:r>
    </w:p>
    <w:p w14:paraId="5E9D6F44" w14:textId="77777777" w:rsidR="00371737" w:rsidRDefault="00000000">
      <w:pPr>
        <w:pStyle w:val="BodyText"/>
        <w:spacing w:line="381" w:lineRule="auto"/>
        <w:ind w:left="114" w:right="217" w:firstLine="351"/>
        <w:jc w:val="both"/>
      </w:pPr>
      <w:r>
        <w:rPr>
          <w:spacing w:val="-2"/>
        </w:rPr>
        <w:t>The</w:t>
      </w:r>
      <w:r>
        <w:rPr>
          <w:spacing w:val="-8"/>
        </w:rPr>
        <w:t xml:space="preserve"> </w:t>
      </w:r>
      <w:r>
        <w:rPr>
          <w:spacing w:val="-2"/>
        </w:rPr>
        <w:t>2013</w:t>
      </w:r>
      <w:r>
        <w:rPr>
          <w:spacing w:val="-8"/>
        </w:rPr>
        <w:t xml:space="preserve"> </w:t>
      </w:r>
      <w:r>
        <w:rPr>
          <w:spacing w:val="-2"/>
        </w:rPr>
        <w:t>data</w:t>
      </w:r>
      <w:r>
        <w:rPr>
          <w:spacing w:val="-8"/>
        </w:rPr>
        <w:t xml:space="preserve"> </w:t>
      </w:r>
      <w:r>
        <w:rPr>
          <w:spacing w:val="-2"/>
        </w:rPr>
        <w:t>generation</w:t>
      </w:r>
      <w:r>
        <w:rPr>
          <w:spacing w:val="-8"/>
        </w:rPr>
        <w:t xml:space="preserve"> </w:t>
      </w:r>
      <w:r>
        <w:rPr>
          <w:spacing w:val="-2"/>
        </w:rPr>
        <w:t>process</w:t>
      </w:r>
      <w:r>
        <w:rPr>
          <w:spacing w:val="-8"/>
        </w:rPr>
        <w:t xml:space="preserve"> </w:t>
      </w:r>
      <w:r>
        <w:rPr>
          <w:spacing w:val="-2"/>
        </w:rPr>
        <w:t>pulled</w:t>
      </w:r>
      <w:r>
        <w:rPr>
          <w:spacing w:val="-8"/>
        </w:rPr>
        <w:t xml:space="preserve"> </w:t>
      </w:r>
      <w:r>
        <w:rPr>
          <w:spacing w:val="-2"/>
        </w:rPr>
        <w:t>in</w:t>
      </w:r>
      <w:r>
        <w:rPr>
          <w:spacing w:val="-8"/>
        </w:rPr>
        <w:t xml:space="preserve"> </w:t>
      </w:r>
      <w:r>
        <w:rPr>
          <w:spacing w:val="-2"/>
        </w:rPr>
        <w:t>a</w:t>
      </w:r>
      <w:r>
        <w:rPr>
          <w:spacing w:val="-8"/>
        </w:rPr>
        <w:t xml:space="preserve"> </w:t>
      </w:r>
      <w:r>
        <w:rPr>
          <w:spacing w:val="-2"/>
        </w:rPr>
        <w:t>significant</w:t>
      </w:r>
      <w:r>
        <w:rPr>
          <w:spacing w:val="-8"/>
        </w:rPr>
        <w:t xml:space="preserve"> </w:t>
      </w:r>
      <w:r>
        <w:rPr>
          <w:spacing w:val="-2"/>
        </w:rPr>
        <w:t>amount</w:t>
      </w:r>
      <w:r>
        <w:rPr>
          <w:spacing w:val="-8"/>
        </w:rPr>
        <w:t xml:space="preserve"> </w:t>
      </w:r>
      <w:r>
        <w:rPr>
          <w:spacing w:val="-2"/>
        </w:rPr>
        <w:t>of</w:t>
      </w:r>
      <w:r>
        <w:rPr>
          <w:spacing w:val="-8"/>
        </w:rPr>
        <w:t xml:space="preserve"> </w:t>
      </w:r>
      <w:r>
        <w:rPr>
          <w:spacing w:val="-2"/>
        </w:rPr>
        <w:t>POS</w:t>
      </w:r>
      <w:r>
        <w:rPr>
          <w:spacing w:val="-8"/>
        </w:rPr>
        <w:t xml:space="preserve"> </w:t>
      </w:r>
      <w:proofErr w:type="spellStart"/>
      <w:r>
        <w:rPr>
          <w:spacing w:val="-2"/>
        </w:rPr>
        <w:t>informa</w:t>
      </w:r>
      <w:proofErr w:type="spellEnd"/>
      <w:r>
        <w:rPr>
          <w:spacing w:val="-2"/>
        </w:rPr>
        <w:t xml:space="preserve">- </w:t>
      </w:r>
      <w:proofErr w:type="spellStart"/>
      <w:r>
        <w:t>tion</w:t>
      </w:r>
      <w:proofErr w:type="spellEnd"/>
      <w:r>
        <w:t>,</w:t>
      </w:r>
      <w:r>
        <w:rPr>
          <w:spacing w:val="-13"/>
        </w:rPr>
        <w:t xml:space="preserve"> </w:t>
      </w:r>
      <w:r>
        <w:t>along</w:t>
      </w:r>
      <w:r>
        <w:rPr>
          <w:spacing w:val="-14"/>
        </w:rPr>
        <w:t xml:space="preserve"> </w:t>
      </w:r>
      <w:r>
        <w:t>with</w:t>
      </w:r>
      <w:r>
        <w:rPr>
          <w:spacing w:val="-13"/>
        </w:rPr>
        <w:t xml:space="preserve"> </w:t>
      </w:r>
      <w:r>
        <w:t>certain</w:t>
      </w:r>
      <w:r>
        <w:rPr>
          <w:spacing w:val="-13"/>
        </w:rPr>
        <w:t xml:space="preserve"> </w:t>
      </w:r>
      <w:r>
        <w:t>ETL</w:t>
      </w:r>
      <w:r>
        <w:rPr>
          <w:spacing w:val="-14"/>
        </w:rPr>
        <w:t xml:space="preserve"> </w:t>
      </w:r>
      <w:r>
        <w:t>attributes</w:t>
      </w:r>
      <w:r>
        <w:rPr>
          <w:spacing w:val="-14"/>
        </w:rPr>
        <w:t xml:space="preserve"> </w:t>
      </w:r>
      <w:r>
        <w:t>for</w:t>
      </w:r>
      <w:r>
        <w:rPr>
          <w:spacing w:val="-14"/>
        </w:rPr>
        <w:t xml:space="preserve"> </w:t>
      </w:r>
      <w:r>
        <w:t>use</w:t>
      </w:r>
      <w:r>
        <w:rPr>
          <w:spacing w:val="-14"/>
        </w:rPr>
        <w:t xml:space="preserve"> </w:t>
      </w:r>
      <w:r>
        <w:t>within</w:t>
      </w:r>
      <w:r>
        <w:rPr>
          <w:spacing w:val="-13"/>
        </w:rPr>
        <w:t xml:space="preserve"> </w:t>
      </w:r>
      <w:r>
        <w:t>the</w:t>
      </w:r>
      <w:r>
        <w:rPr>
          <w:spacing w:val="-14"/>
        </w:rPr>
        <w:t xml:space="preserve"> </w:t>
      </w:r>
      <w:proofErr w:type="spellStart"/>
      <w:r>
        <w:t>Norkom</w:t>
      </w:r>
      <w:proofErr w:type="spellEnd"/>
      <w:r>
        <w:rPr>
          <w:spacing w:val="-13"/>
        </w:rPr>
        <w:t xml:space="preserve"> </w:t>
      </w:r>
      <w:r>
        <w:t>fraud</w:t>
      </w:r>
      <w:r>
        <w:rPr>
          <w:spacing w:val="-13"/>
        </w:rPr>
        <w:t xml:space="preserve"> </w:t>
      </w:r>
      <w:r>
        <w:t>application, resulting</w:t>
      </w:r>
      <w:r>
        <w:rPr>
          <w:spacing w:val="-5"/>
        </w:rPr>
        <w:t xml:space="preserve"> </w:t>
      </w:r>
      <w:r>
        <w:t>in</w:t>
      </w:r>
      <w:r>
        <w:rPr>
          <w:spacing w:val="-5"/>
        </w:rPr>
        <w:t xml:space="preserve"> </w:t>
      </w:r>
      <w:r>
        <w:t>a</w:t>
      </w:r>
      <w:r>
        <w:rPr>
          <w:spacing w:val="-5"/>
        </w:rPr>
        <w:t xml:space="preserve"> </w:t>
      </w:r>
      <w:r>
        <w:t>dataset</w:t>
      </w:r>
      <w:r>
        <w:rPr>
          <w:spacing w:val="-5"/>
        </w:rPr>
        <w:t xml:space="preserve"> </w:t>
      </w:r>
      <w:r>
        <w:t>of</w:t>
      </w:r>
      <w:r>
        <w:rPr>
          <w:spacing w:val="-5"/>
        </w:rPr>
        <w:t xml:space="preserve"> </w:t>
      </w:r>
      <w:r>
        <w:t>380</w:t>
      </w:r>
      <w:r>
        <w:rPr>
          <w:spacing w:val="-5"/>
        </w:rPr>
        <w:t xml:space="preserve"> </w:t>
      </w:r>
      <w:r>
        <w:t>columns.</w:t>
      </w:r>
      <w:r>
        <w:rPr>
          <w:spacing w:val="27"/>
        </w:rPr>
        <w:t xml:space="preserve"> </w:t>
      </w:r>
      <w:r>
        <w:t>With</w:t>
      </w:r>
      <w:r>
        <w:rPr>
          <w:spacing w:val="-5"/>
        </w:rPr>
        <w:t xml:space="preserve"> </w:t>
      </w:r>
      <w:r>
        <w:t>such</w:t>
      </w:r>
      <w:r>
        <w:rPr>
          <w:spacing w:val="-5"/>
        </w:rPr>
        <w:t xml:space="preserve"> </w:t>
      </w:r>
      <w:r>
        <w:t>high</w:t>
      </w:r>
      <w:r>
        <w:rPr>
          <w:spacing w:val="-5"/>
        </w:rPr>
        <w:t xml:space="preserve"> </w:t>
      </w:r>
      <w:r>
        <w:t>levels</w:t>
      </w:r>
      <w:r>
        <w:rPr>
          <w:spacing w:val="-5"/>
        </w:rPr>
        <w:t xml:space="preserve"> </w:t>
      </w:r>
      <w:r>
        <w:t>of</w:t>
      </w:r>
      <w:r>
        <w:rPr>
          <w:spacing w:val="-5"/>
        </w:rPr>
        <w:t xml:space="preserve"> </w:t>
      </w:r>
      <w:r>
        <w:t>dimensionality,</w:t>
      </w:r>
      <w:r>
        <w:rPr>
          <w:spacing w:val="-2"/>
        </w:rPr>
        <w:t xml:space="preserve"> </w:t>
      </w:r>
      <w:r>
        <w:t>it</w:t>
      </w:r>
      <w:r>
        <w:rPr>
          <w:spacing w:val="-5"/>
        </w:rPr>
        <w:t xml:space="preserve"> </w:t>
      </w:r>
      <w:r>
        <w:t>is necessary to prune the feature set and focus on the most important data columns. This</w:t>
      </w:r>
      <w:r>
        <w:rPr>
          <w:spacing w:val="-15"/>
        </w:rPr>
        <w:t xml:space="preserve"> </w:t>
      </w:r>
      <w:r>
        <w:t>is</w:t>
      </w:r>
      <w:r>
        <w:rPr>
          <w:spacing w:val="-14"/>
        </w:rPr>
        <w:t xml:space="preserve"> </w:t>
      </w:r>
      <w:r>
        <w:t>important</w:t>
      </w:r>
      <w:r>
        <w:rPr>
          <w:spacing w:val="-15"/>
        </w:rPr>
        <w:t xml:space="preserve"> </w:t>
      </w:r>
      <w:r>
        <w:t>not</w:t>
      </w:r>
      <w:r>
        <w:rPr>
          <w:spacing w:val="-14"/>
        </w:rPr>
        <w:t xml:space="preserve"> </w:t>
      </w:r>
      <w:r>
        <w:t>just</w:t>
      </w:r>
      <w:r>
        <w:rPr>
          <w:spacing w:val="-15"/>
        </w:rPr>
        <w:t xml:space="preserve"> </w:t>
      </w:r>
      <w:r>
        <w:t>for</w:t>
      </w:r>
      <w:r>
        <w:rPr>
          <w:spacing w:val="-14"/>
        </w:rPr>
        <w:t xml:space="preserve"> </w:t>
      </w:r>
      <w:r>
        <w:t>the</w:t>
      </w:r>
      <w:r>
        <w:rPr>
          <w:spacing w:val="-15"/>
        </w:rPr>
        <w:t xml:space="preserve"> </w:t>
      </w:r>
      <w:r>
        <w:t>accuracy</w:t>
      </w:r>
      <w:r>
        <w:rPr>
          <w:spacing w:val="-14"/>
        </w:rPr>
        <w:t xml:space="preserve"> </w:t>
      </w:r>
      <w:r>
        <w:t>of</w:t>
      </w:r>
      <w:r>
        <w:rPr>
          <w:spacing w:val="-15"/>
        </w:rPr>
        <w:t xml:space="preserve"> </w:t>
      </w:r>
      <w:r>
        <w:t>the</w:t>
      </w:r>
      <w:r>
        <w:rPr>
          <w:spacing w:val="-14"/>
        </w:rPr>
        <w:t xml:space="preserve"> </w:t>
      </w:r>
      <w:r>
        <w:t>Neural</w:t>
      </w:r>
      <w:r>
        <w:rPr>
          <w:spacing w:val="-15"/>
        </w:rPr>
        <w:t xml:space="preserve"> </w:t>
      </w:r>
      <w:r>
        <w:t>Network</w:t>
      </w:r>
      <w:r>
        <w:rPr>
          <w:spacing w:val="-14"/>
        </w:rPr>
        <w:t xml:space="preserve"> </w:t>
      </w:r>
      <w:r>
        <w:t>model,</w:t>
      </w:r>
      <w:r>
        <w:rPr>
          <w:spacing w:val="-15"/>
        </w:rPr>
        <w:t xml:space="preserve"> </w:t>
      </w:r>
      <w:r>
        <w:t>but</w:t>
      </w:r>
      <w:r>
        <w:rPr>
          <w:spacing w:val="-14"/>
        </w:rPr>
        <w:t xml:space="preserve"> </w:t>
      </w:r>
      <w:r>
        <w:t>also</w:t>
      </w:r>
      <w:r>
        <w:rPr>
          <w:spacing w:val="-15"/>
        </w:rPr>
        <w:t xml:space="preserve"> </w:t>
      </w:r>
      <w:r>
        <w:t>be- cause</w:t>
      </w:r>
      <w:r>
        <w:rPr>
          <w:spacing w:val="-14"/>
        </w:rPr>
        <w:t xml:space="preserve"> </w:t>
      </w:r>
      <w:r>
        <w:t>XAI</w:t>
      </w:r>
      <w:r>
        <w:rPr>
          <w:spacing w:val="-14"/>
        </w:rPr>
        <w:t xml:space="preserve"> </w:t>
      </w:r>
      <w:r>
        <w:t>explainer</w:t>
      </w:r>
      <w:r>
        <w:rPr>
          <w:spacing w:val="-14"/>
        </w:rPr>
        <w:t xml:space="preserve"> </w:t>
      </w:r>
      <w:r>
        <w:t>techniques</w:t>
      </w:r>
      <w:r>
        <w:rPr>
          <w:spacing w:val="-14"/>
        </w:rPr>
        <w:t xml:space="preserve"> </w:t>
      </w:r>
      <w:r>
        <w:t>do</w:t>
      </w:r>
      <w:r>
        <w:rPr>
          <w:spacing w:val="-14"/>
        </w:rPr>
        <w:t xml:space="preserve"> </w:t>
      </w:r>
      <w:r>
        <w:t>not</w:t>
      </w:r>
      <w:r>
        <w:rPr>
          <w:spacing w:val="-14"/>
        </w:rPr>
        <w:t xml:space="preserve"> </w:t>
      </w:r>
      <w:r>
        <w:t>perform</w:t>
      </w:r>
      <w:r>
        <w:rPr>
          <w:spacing w:val="-14"/>
        </w:rPr>
        <w:t xml:space="preserve"> </w:t>
      </w:r>
      <w:r>
        <w:t>well</w:t>
      </w:r>
      <w:r>
        <w:rPr>
          <w:spacing w:val="-14"/>
        </w:rPr>
        <w:t xml:space="preserve"> </w:t>
      </w:r>
      <w:r>
        <w:t>on</w:t>
      </w:r>
      <w:r>
        <w:rPr>
          <w:spacing w:val="-14"/>
        </w:rPr>
        <w:t xml:space="preserve"> </w:t>
      </w:r>
      <w:r>
        <w:t>datasets</w:t>
      </w:r>
      <w:r>
        <w:rPr>
          <w:spacing w:val="-14"/>
        </w:rPr>
        <w:t xml:space="preserve"> </w:t>
      </w:r>
      <w:r>
        <w:t>with</w:t>
      </w:r>
      <w:r>
        <w:rPr>
          <w:spacing w:val="-14"/>
        </w:rPr>
        <w:t xml:space="preserve"> </w:t>
      </w:r>
      <w:r>
        <w:t>a</w:t>
      </w:r>
      <w:r>
        <w:rPr>
          <w:spacing w:val="-14"/>
        </w:rPr>
        <w:t xml:space="preserve"> </w:t>
      </w:r>
      <w:r>
        <w:t>high</w:t>
      </w:r>
      <w:r>
        <w:rPr>
          <w:spacing w:val="-14"/>
        </w:rPr>
        <w:t xml:space="preserve"> </w:t>
      </w:r>
      <w:r>
        <w:t>number of features.</w:t>
      </w:r>
    </w:p>
    <w:p w14:paraId="58C2700C" w14:textId="77777777" w:rsidR="00371737" w:rsidRDefault="00000000">
      <w:pPr>
        <w:pStyle w:val="BodyText"/>
        <w:spacing w:line="379" w:lineRule="auto"/>
        <w:ind w:left="114" w:right="216" w:firstLine="351"/>
        <w:jc w:val="both"/>
      </w:pPr>
      <w:r>
        <w:rPr>
          <w:spacing w:val="-4"/>
        </w:rPr>
        <w:t>The</w:t>
      </w:r>
      <w:r>
        <w:rPr>
          <w:spacing w:val="-8"/>
        </w:rPr>
        <w:t xml:space="preserve"> </w:t>
      </w:r>
      <w:r>
        <w:rPr>
          <w:spacing w:val="-4"/>
        </w:rPr>
        <w:t>source</w:t>
      </w:r>
      <w:r>
        <w:rPr>
          <w:spacing w:val="-8"/>
        </w:rPr>
        <w:t xml:space="preserve"> </w:t>
      </w:r>
      <w:r>
        <w:rPr>
          <w:spacing w:val="-4"/>
        </w:rPr>
        <w:t>data</w:t>
      </w:r>
      <w:r>
        <w:rPr>
          <w:spacing w:val="-8"/>
        </w:rPr>
        <w:t xml:space="preserve"> </w:t>
      </w:r>
      <w:r>
        <w:rPr>
          <w:spacing w:val="-4"/>
        </w:rPr>
        <w:t>has</w:t>
      </w:r>
      <w:r>
        <w:rPr>
          <w:spacing w:val="-8"/>
        </w:rPr>
        <w:t xml:space="preserve"> </w:t>
      </w:r>
      <w:r>
        <w:rPr>
          <w:spacing w:val="-4"/>
        </w:rPr>
        <w:t>an</w:t>
      </w:r>
      <w:r>
        <w:rPr>
          <w:spacing w:val="-8"/>
        </w:rPr>
        <w:t xml:space="preserve"> </w:t>
      </w:r>
      <w:r>
        <w:rPr>
          <w:spacing w:val="-4"/>
        </w:rPr>
        <w:t>extremely</w:t>
      </w:r>
      <w:r>
        <w:rPr>
          <w:spacing w:val="-8"/>
        </w:rPr>
        <w:t xml:space="preserve"> </w:t>
      </w:r>
      <w:r>
        <w:rPr>
          <w:spacing w:val="-4"/>
        </w:rPr>
        <w:t>low</w:t>
      </w:r>
      <w:r>
        <w:rPr>
          <w:spacing w:val="-8"/>
        </w:rPr>
        <w:t xml:space="preserve"> </w:t>
      </w:r>
      <w:r>
        <w:rPr>
          <w:spacing w:val="-4"/>
        </w:rPr>
        <w:t>number</w:t>
      </w:r>
      <w:r>
        <w:rPr>
          <w:spacing w:val="-8"/>
        </w:rPr>
        <w:t xml:space="preserve"> </w:t>
      </w:r>
      <w:r>
        <w:rPr>
          <w:spacing w:val="-4"/>
        </w:rPr>
        <w:t>of</w:t>
      </w:r>
      <w:r>
        <w:rPr>
          <w:spacing w:val="-8"/>
        </w:rPr>
        <w:t xml:space="preserve"> </w:t>
      </w:r>
      <w:r>
        <w:rPr>
          <w:spacing w:val="-4"/>
        </w:rPr>
        <w:t>missing</w:t>
      </w:r>
      <w:r>
        <w:rPr>
          <w:spacing w:val="-8"/>
        </w:rPr>
        <w:t xml:space="preserve"> </w:t>
      </w:r>
      <w:r>
        <w:rPr>
          <w:spacing w:val="-4"/>
        </w:rPr>
        <w:t>values,</w:t>
      </w:r>
      <w:r>
        <w:rPr>
          <w:spacing w:val="-7"/>
        </w:rPr>
        <w:t xml:space="preserve"> </w:t>
      </w:r>
      <w:r>
        <w:rPr>
          <w:spacing w:val="-4"/>
        </w:rPr>
        <w:t>which</w:t>
      </w:r>
      <w:r>
        <w:rPr>
          <w:spacing w:val="-8"/>
        </w:rPr>
        <w:t xml:space="preserve"> </w:t>
      </w:r>
      <w:r>
        <w:rPr>
          <w:spacing w:val="-4"/>
        </w:rPr>
        <w:t>are</w:t>
      </w:r>
      <w:r>
        <w:rPr>
          <w:spacing w:val="-8"/>
        </w:rPr>
        <w:t xml:space="preserve"> </w:t>
      </w:r>
      <w:r>
        <w:rPr>
          <w:spacing w:val="-4"/>
        </w:rPr>
        <w:t xml:space="preserve">quickly </w:t>
      </w:r>
      <w:r>
        <w:t xml:space="preserve">removed at the start of the </w:t>
      </w:r>
      <w:proofErr w:type="gramStart"/>
      <w:r>
        <w:t>experiments, and</w:t>
      </w:r>
      <w:proofErr w:type="gramEnd"/>
      <w:r>
        <w:t xml:space="preserve"> is free of any corruption in the data elements. The</w:t>
      </w:r>
      <w:r>
        <w:rPr>
          <w:spacing w:val="-5"/>
        </w:rPr>
        <w:t xml:space="preserve"> </w:t>
      </w:r>
      <w:r>
        <w:rPr>
          <w:rFonts w:ascii="Times New Roman" w:hAnsi="Times New Roman"/>
          <w:i/>
        </w:rPr>
        <w:t xml:space="preserve">‘fraud’ </w:t>
      </w:r>
      <w:r>
        <w:t>label</w:t>
      </w:r>
      <w:r>
        <w:rPr>
          <w:spacing w:val="-4"/>
        </w:rPr>
        <w:t xml:space="preserve"> </w:t>
      </w:r>
      <w:r>
        <w:t>is</w:t>
      </w:r>
      <w:r>
        <w:rPr>
          <w:spacing w:val="-4"/>
        </w:rPr>
        <w:t xml:space="preserve"> </w:t>
      </w:r>
      <w:r>
        <w:t>a</w:t>
      </w:r>
      <w:r>
        <w:rPr>
          <w:spacing w:val="-4"/>
        </w:rPr>
        <w:t xml:space="preserve"> </w:t>
      </w:r>
      <w:r>
        <w:t>simple</w:t>
      </w:r>
      <w:r>
        <w:rPr>
          <w:spacing w:val="-4"/>
        </w:rPr>
        <w:t xml:space="preserve"> </w:t>
      </w:r>
      <w:r>
        <w:rPr>
          <w:rFonts w:ascii="Times New Roman" w:hAnsi="Times New Roman"/>
          <w:i/>
        </w:rPr>
        <w:t xml:space="preserve">‘0’ </w:t>
      </w:r>
      <w:r>
        <w:t>or</w:t>
      </w:r>
      <w:r>
        <w:rPr>
          <w:spacing w:val="-4"/>
        </w:rPr>
        <w:t xml:space="preserve"> </w:t>
      </w:r>
      <w:r>
        <w:rPr>
          <w:rFonts w:ascii="Times New Roman" w:hAnsi="Times New Roman"/>
          <w:i/>
        </w:rPr>
        <w:t xml:space="preserve">‘1’ </w:t>
      </w:r>
      <w:r>
        <w:t>binary</w:t>
      </w:r>
      <w:r>
        <w:rPr>
          <w:spacing w:val="-4"/>
        </w:rPr>
        <w:t xml:space="preserve"> </w:t>
      </w:r>
      <w:r>
        <w:t>value,</w:t>
      </w:r>
      <w:r>
        <w:rPr>
          <w:spacing w:val="-4"/>
        </w:rPr>
        <w:t xml:space="preserve"> </w:t>
      </w:r>
      <w:r>
        <w:rPr>
          <w:rFonts w:ascii="Times New Roman" w:hAnsi="Times New Roman"/>
          <w:i/>
        </w:rPr>
        <w:t xml:space="preserve">‘1’ </w:t>
      </w:r>
      <w:r>
        <w:t>being</w:t>
      </w:r>
      <w:r>
        <w:rPr>
          <w:spacing w:val="-4"/>
        </w:rPr>
        <w:t xml:space="preserve"> </w:t>
      </w:r>
      <w:r>
        <w:t>used</w:t>
      </w:r>
      <w:r>
        <w:rPr>
          <w:spacing w:val="-4"/>
        </w:rPr>
        <w:t xml:space="preserve"> </w:t>
      </w:r>
      <w:r>
        <w:t>to</w:t>
      </w:r>
      <w:r>
        <w:rPr>
          <w:spacing w:val="-4"/>
        </w:rPr>
        <w:t xml:space="preserve"> </w:t>
      </w:r>
      <w:r>
        <w:t xml:space="preserve">rep- </w:t>
      </w:r>
      <w:r>
        <w:rPr>
          <w:spacing w:val="-2"/>
        </w:rPr>
        <w:t>resent</w:t>
      </w:r>
      <w:r>
        <w:rPr>
          <w:spacing w:val="-13"/>
        </w:rPr>
        <w:t xml:space="preserve"> </w:t>
      </w:r>
      <w:r>
        <w:rPr>
          <w:spacing w:val="-2"/>
        </w:rPr>
        <w:t>that</w:t>
      </w:r>
      <w:r>
        <w:rPr>
          <w:spacing w:val="-12"/>
        </w:rPr>
        <w:t xml:space="preserve"> </w:t>
      </w:r>
      <w:r>
        <w:rPr>
          <w:spacing w:val="-2"/>
        </w:rPr>
        <w:t>this</w:t>
      </w:r>
      <w:r>
        <w:rPr>
          <w:spacing w:val="-12"/>
        </w:rPr>
        <w:t xml:space="preserve"> </w:t>
      </w:r>
      <w:r>
        <w:rPr>
          <w:spacing w:val="-2"/>
        </w:rPr>
        <w:t>given</w:t>
      </w:r>
      <w:r>
        <w:rPr>
          <w:spacing w:val="-13"/>
        </w:rPr>
        <w:t xml:space="preserve"> </w:t>
      </w:r>
      <w:r>
        <w:rPr>
          <w:spacing w:val="-2"/>
        </w:rPr>
        <w:t>transaction</w:t>
      </w:r>
      <w:r>
        <w:rPr>
          <w:spacing w:val="-12"/>
        </w:rPr>
        <w:t xml:space="preserve"> </w:t>
      </w:r>
      <w:r>
        <w:rPr>
          <w:spacing w:val="-2"/>
        </w:rPr>
        <w:t>record</w:t>
      </w:r>
      <w:r>
        <w:rPr>
          <w:spacing w:val="-12"/>
        </w:rPr>
        <w:t xml:space="preserve"> </w:t>
      </w:r>
      <w:r>
        <w:rPr>
          <w:spacing w:val="-2"/>
        </w:rPr>
        <w:t>was</w:t>
      </w:r>
      <w:r>
        <w:rPr>
          <w:spacing w:val="-13"/>
        </w:rPr>
        <w:t xml:space="preserve"> </w:t>
      </w:r>
      <w:r>
        <w:rPr>
          <w:spacing w:val="-2"/>
        </w:rPr>
        <w:t>deemed</w:t>
      </w:r>
      <w:r>
        <w:rPr>
          <w:spacing w:val="-12"/>
        </w:rPr>
        <w:t xml:space="preserve"> </w:t>
      </w:r>
      <w:r>
        <w:rPr>
          <w:spacing w:val="-2"/>
        </w:rPr>
        <w:t>fraudulent.</w:t>
      </w:r>
      <w:r>
        <w:rPr>
          <w:spacing w:val="2"/>
        </w:rPr>
        <w:t xml:space="preserve"> </w:t>
      </w:r>
      <w:r>
        <w:rPr>
          <w:spacing w:val="-2"/>
        </w:rPr>
        <w:t>The</w:t>
      </w:r>
      <w:r>
        <w:rPr>
          <w:spacing w:val="-13"/>
        </w:rPr>
        <w:t xml:space="preserve"> </w:t>
      </w:r>
      <w:r>
        <w:rPr>
          <w:spacing w:val="-2"/>
        </w:rPr>
        <w:t>model</w:t>
      </w:r>
      <w:r>
        <w:rPr>
          <w:spacing w:val="-12"/>
        </w:rPr>
        <w:t xml:space="preserve"> </w:t>
      </w:r>
      <w:r>
        <w:rPr>
          <w:spacing w:val="-2"/>
        </w:rPr>
        <w:t xml:space="preserve">building </w:t>
      </w:r>
      <w:r>
        <w:t>exercise</w:t>
      </w:r>
      <w:r>
        <w:rPr>
          <w:spacing w:val="-6"/>
        </w:rPr>
        <w:t xml:space="preserve"> </w:t>
      </w:r>
      <w:r>
        <w:t>is</w:t>
      </w:r>
      <w:r>
        <w:rPr>
          <w:spacing w:val="-6"/>
        </w:rPr>
        <w:t xml:space="preserve"> </w:t>
      </w:r>
      <w:r>
        <w:t>thus</w:t>
      </w:r>
      <w:r>
        <w:rPr>
          <w:spacing w:val="-6"/>
        </w:rPr>
        <w:t xml:space="preserve"> </w:t>
      </w:r>
      <w:r>
        <w:t>a</w:t>
      </w:r>
      <w:r>
        <w:rPr>
          <w:spacing w:val="-6"/>
        </w:rPr>
        <w:t xml:space="preserve"> </w:t>
      </w:r>
      <w:r>
        <w:t>standard</w:t>
      </w:r>
      <w:r>
        <w:rPr>
          <w:spacing w:val="-6"/>
        </w:rPr>
        <w:t xml:space="preserve"> </w:t>
      </w:r>
      <w:r>
        <w:t>classification</w:t>
      </w:r>
      <w:r>
        <w:rPr>
          <w:spacing w:val="-6"/>
        </w:rPr>
        <w:t xml:space="preserve"> </w:t>
      </w:r>
      <w:r>
        <w:t>problem.</w:t>
      </w:r>
    </w:p>
    <w:p w14:paraId="36516F3A" w14:textId="77777777" w:rsidR="00371737" w:rsidRDefault="00371737">
      <w:pPr>
        <w:pStyle w:val="BodyText"/>
        <w:spacing w:before="134"/>
      </w:pPr>
    </w:p>
    <w:p w14:paraId="6D24C900" w14:textId="77777777" w:rsidR="00371737" w:rsidRDefault="00000000">
      <w:pPr>
        <w:pStyle w:val="Heading3"/>
        <w:numPr>
          <w:ilvl w:val="2"/>
          <w:numId w:val="4"/>
        </w:numPr>
        <w:tabs>
          <w:tab w:val="left" w:pos="1100"/>
        </w:tabs>
        <w:spacing w:before="1"/>
        <w:ind w:hanging="986"/>
      </w:pPr>
      <w:bookmarkStart w:id="135" w:name="Experiment_Design:_Generating_XAI_Metric"/>
      <w:bookmarkStart w:id="136" w:name="_bookmark33"/>
      <w:bookmarkEnd w:id="135"/>
      <w:bookmarkEnd w:id="136"/>
      <w:r>
        <w:t>Experiment</w:t>
      </w:r>
      <w:r>
        <w:rPr>
          <w:spacing w:val="6"/>
        </w:rPr>
        <w:t xml:space="preserve"> </w:t>
      </w:r>
      <w:r>
        <w:t>Design:</w:t>
      </w:r>
      <w:r>
        <w:rPr>
          <w:spacing w:val="32"/>
        </w:rPr>
        <w:t xml:space="preserve"> </w:t>
      </w:r>
      <w:r>
        <w:t>Generating</w:t>
      </w:r>
      <w:r>
        <w:rPr>
          <w:spacing w:val="6"/>
        </w:rPr>
        <w:t xml:space="preserve"> </w:t>
      </w:r>
      <w:r>
        <w:t>XAI</w:t>
      </w:r>
      <w:r>
        <w:rPr>
          <w:spacing w:val="6"/>
        </w:rPr>
        <w:t xml:space="preserve"> </w:t>
      </w:r>
      <w:r>
        <w:rPr>
          <w:spacing w:val="-2"/>
        </w:rPr>
        <w:t>Metrics</w:t>
      </w:r>
    </w:p>
    <w:p w14:paraId="37400966" w14:textId="77777777" w:rsidR="00371737" w:rsidRDefault="00000000">
      <w:pPr>
        <w:pStyle w:val="BodyText"/>
        <w:spacing w:before="306" w:line="381" w:lineRule="auto"/>
        <w:ind w:left="114" w:right="217"/>
        <w:jc w:val="both"/>
      </w:pPr>
      <w:r>
        <w:t>The</w:t>
      </w:r>
      <w:r>
        <w:rPr>
          <w:spacing w:val="-5"/>
        </w:rPr>
        <w:t xml:space="preserve"> </w:t>
      </w:r>
      <w:r>
        <w:t>initial</w:t>
      </w:r>
      <w:r>
        <w:rPr>
          <w:spacing w:val="-5"/>
        </w:rPr>
        <w:t xml:space="preserve"> </w:t>
      </w:r>
      <w:r>
        <w:t>experiment</w:t>
      </w:r>
      <w:r>
        <w:rPr>
          <w:spacing w:val="-5"/>
        </w:rPr>
        <w:t xml:space="preserve"> </w:t>
      </w:r>
      <w:r>
        <w:t>steps</w:t>
      </w:r>
      <w:r>
        <w:rPr>
          <w:spacing w:val="-5"/>
        </w:rPr>
        <w:t xml:space="preserve"> </w:t>
      </w:r>
      <w:r>
        <w:t>will</w:t>
      </w:r>
      <w:r>
        <w:rPr>
          <w:spacing w:val="-5"/>
        </w:rPr>
        <w:t xml:space="preserve"> </w:t>
      </w:r>
      <w:r>
        <w:t>be</w:t>
      </w:r>
      <w:r>
        <w:rPr>
          <w:spacing w:val="-5"/>
        </w:rPr>
        <w:t xml:space="preserve"> </w:t>
      </w:r>
      <w:r>
        <w:t>to</w:t>
      </w:r>
      <w:r>
        <w:rPr>
          <w:spacing w:val="-5"/>
        </w:rPr>
        <w:t xml:space="preserve"> </w:t>
      </w:r>
      <w:r>
        <w:t>re-engineer</w:t>
      </w:r>
      <w:r>
        <w:rPr>
          <w:spacing w:val="-5"/>
        </w:rPr>
        <w:t xml:space="preserve"> </w:t>
      </w:r>
      <w:r>
        <w:t>the</w:t>
      </w:r>
      <w:r>
        <w:rPr>
          <w:spacing w:val="-5"/>
        </w:rPr>
        <w:t xml:space="preserve"> </w:t>
      </w:r>
      <w:r>
        <w:t>data</w:t>
      </w:r>
      <w:r>
        <w:rPr>
          <w:spacing w:val="-5"/>
        </w:rPr>
        <w:t xml:space="preserve"> </w:t>
      </w:r>
      <w:r>
        <w:t>prior</w:t>
      </w:r>
      <w:r>
        <w:rPr>
          <w:spacing w:val="-5"/>
        </w:rPr>
        <w:t xml:space="preserve"> </w:t>
      </w:r>
      <w:r>
        <w:t>to</w:t>
      </w:r>
      <w:r>
        <w:rPr>
          <w:spacing w:val="-5"/>
        </w:rPr>
        <w:t xml:space="preserve"> </w:t>
      </w:r>
      <w:r>
        <w:t>model</w:t>
      </w:r>
      <w:r>
        <w:rPr>
          <w:spacing w:val="-5"/>
        </w:rPr>
        <w:t xml:space="preserve"> </w:t>
      </w:r>
      <w:r>
        <w:t xml:space="preserve">creation. Credit Card fraud datasets often suffer from a severe imbalance of the target class </w:t>
      </w:r>
      <w:hyperlink w:anchor="_bookmark87" w:history="1">
        <w:r>
          <w:rPr>
            <w:spacing w:val="-6"/>
          </w:rPr>
          <w:t>(Priscilla</w:t>
        </w:r>
        <w:r>
          <w:rPr>
            <w:spacing w:val="-9"/>
          </w:rPr>
          <w:t xml:space="preserve"> </w:t>
        </w:r>
        <w:r>
          <w:rPr>
            <w:spacing w:val="-6"/>
          </w:rPr>
          <w:t>&amp;</w:t>
        </w:r>
        <w:r>
          <w:rPr>
            <w:spacing w:val="-8"/>
          </w:rPr>
          <w:t xml:space="preserve"> </w:t>
        </w:r>
        <w:r>
          <w:rPr>
            <w:spacing w:val="-6"/>
          </w:rPr>
          <w:t>Prabha,</w:t>
        </w:r>
      </w:hyperlink>
      <w:r>
        <w:rPr>
          <w:spacing w:val="-9"/>
        </w:rPr>
        <w:t xml:space="preserve"> </w:t>
      </w:r>
      <w:hyperlink w:anchor="_bookmark87" w:history="1">
        <w:r>
          <w:rPr>
            <w:spacing w:val="-6"/>
          </w:rPr>
          <w:t>2020).</w:t>
        </w:r>
      </w:hyperlink>
      <w:r>
        <w:rPr>
          <w:spacing w:val="-3"/>
        </w:rPr>
        <w:t xml:space="preserve"> </w:t>
      </w:r>
      <w:r>
        <w:rPr>
          <w:spacing w:val="-6"/>
        </w:rPr>
        <w:t>However,</w:t>
      </w:r>
      <w:r>
        <w:rPr>
          <w:spacing w:val="-8"/>
        </w:rPr>
        <w:t xml:space="preserve"> </w:t>
      </w:r>
      <w:r>
        <w:rPr>
          <w:spacing w:val="-6"/>
        </w:rPr>
        <w:t>in</w:t>
      </w:r>
      <w:r>
        <w:rPr>
          <w:spacing w:val="-9"/>
        </w:rPr>
        <w:t xml:space="preserve"> </w:t>
      </w:r>
      <w:r>
        <w:rPr>
          <w:spacing w:val="-6"/>
        </w:rPr>
        <w:t>this</w:t>
      </w:r>
      <w:r>
        <w:rPr>
          <w:spacing w:val="-8"/>
        </w:rPr>
        <w:t xml:space="preserve"> </w:t>
      </w:r>
      <w:r>
        <w:rPr>
          <w:spacing w:val="-6"/>
        </w:rPr>
        <w:t>case</w:t>
      </w:r>
      <w:r>
        <w:rPr>
          <w:spacing w:val="-9"/>
        </w:rPr>
        <w:t xml:space="preserve"> </w:t>
      </w:r>
      <w:r>
        <w:rPr>
          <w:spacing w:val="-6"/>
        </w:rPr>
        <w:t>the</w:t>
      </w:r>
      <w:r>
        <w:rPr>
          <w:spacing w:val="-8"/>
        </w:rPr>
        <w:t xml:space="preserve"> </w:t>
      </w:r>
      <w:r>
        <w:rPr>
          <w:spacing w:val="-6"/>
        </w:rPr>
        <w:t>fraudulent</w:t>
      </w:r>
      <w:r>
        <w:rPr>
          <w:spacing w:val="-9"/>
        </w:rPr>
        <w:t xml:space="preserve"> </w:t>
      </w:r>
      <w:r>
        <w:rPr>
          <w:spacing w:val="-6"/>
        </w:rPr>
        <w:t>records</w:t>
      </w:r>
      <w:r>
        <w:rPr>
          <w:spacing w:val="-8"/>
        </w:rPr>
        <w:t xml:space="preserve"> </w:t>
      </w:r>
      <w:r>
        <w:rPr>
          <w:spacing w:val="-6"/>
        </w:rPr>
        <w:t>in</w:t>
      </w:r>
      <w:r>
        <w:rPr>
          <w:spacing w:val="-9"/>
        </w:rPr>
        <w:t xml:space="preserve"> </w:t>
      </w:r>
      <w:r>
        <w:rPr>
          <w:spacing w:val="-6"/>
        </w:rPr>
        <w:t>this</w:t>
      </w:r>
      <w:r>
        <w:rPr>
          <w:spacing w:val="-8"/>
        </w:rPr>
        <w:t xml:space="preserve"> </w:t>
      </w:r>
      <w:r>
        <w:rPr>
          <w:spacing w:val="-6"/>
        </w:rPr>
        <w:t xml:space="preserve">research </w:t>
      </w:r>
      <w:r>
        <w:t>dataset comprise 15% of the entire data.</w:t>
      </w:r>
      <w:r>
        <w:rPr>
          <w:spacing w:val="40"/>
        </w:rPr>
        <w:t xml:space="preserve"> </w:t>
      </w:r>
      <w:r>
        <w:t xml:space="preserve">While this is considerably more balanced </w:t>
      </w:r>
      <w:r>
        <w:rPr>
          <w:spacing w:val="-2"/>
        </w:rPr>
        <w:t>than</w:t>
      </w:r>
      <w:r>
        <w:rPr>
          <w:spacing w:val="-11"/>
        </w:rPr>
        <w:t xml:space="preserve"> </w:t>
      </w:r>
      <w:r>
        <w:rPr>
          <w:spacing w:val="-2"/>
        </w:rPr>
        <w:t>typical</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1"/>
        </w:rPr>
        <w:t xml:space="preserve"> </w:t>
      </w:r>
      <w:r>
        <w:rPr>
          <w:spacing w:val="-2"/>
        </w:rPr>
        <w:t>datasets,</w:t>
      </w:r>
      <w:r>
        <w:rPr>
          <w:spacing w:val="-11"/>
        </w:rPr>
        <w:t xml:space="preserve"> </w:t>
      </w:r>
      <w:r>
        <w:rPr>
          <w:spacing w:val="-2"/>
        </w:rPr>
        <w:t>we</w:t>
      </w:r>
      <w:r>
        <w:rPr>
          <w:spacing w:val="-11"/>
        </w:rPr>
        <w:t xml:space="preserve"> </w:t>
      </w:r>
      <w:r>
        <w:rPr>
          <w:spacing w:val="-2"/>
        </w:rPr>
        <w:t>will</w:t>
      </w:r>
      <w:r>
        <w:rPr>
          <w:spacing w:val="-11"/>
        </w:rPr>
        <w:t xml:space="preserve"> </w:t>
      </w:r>
      <w:r>
        <w:rPr>
          <w:spacing w:val="-2"/>
        </w:rPr>
        <w:t>down</w:t>
      </w:r>
      <w:r>
        <w:rPr>
          <w:spacing w:val="-11"/>
        </w:rPr>
        <w:t xml:space="preserve"> </w:t>
      </w:r>
      <w:r>
        <w:rPr>
          <w:spacing w:val="-2"/>
        </w:rPr>
        <w:t>sample</w:t>
      </w:r>
      <w:r>
        <w:rPr>
          <w:spacing w:val="-11"/>
        </w:rPr>
        <w:t xml:space="preserve"> </w:t>
      </w:r>
      <w:r>
        <w:rPr>
          <w:spacing w:val="-2"/>
        </w:rPr>
        <w:t>the</w:t>
      </w:r>
      <w:r>
        <w:rPr>
          <w:spacing w:val="-11"/>
        </w:rPr>
        <w:t xml:space="preserve"> </w:t>
      </w:r>
      <w:r>
        <w:rPr>
          <w:spacing w:val="-2"/>
        </w:rPr>
        <w:t>non-fraud</w:t>
      </w:r>
      <w:r>
        <w:rPr>
          <w:spacing w:val="-11"/>
        </w:rPr>
        <w:t xml:space="preserve"> </w:t>
      </w:r>
      <w:r>
        <w:rPr>
          <w:spacing w:val="-2"/>
        </w:rPr>
        <w:t>records</w:t>
      </w:r>
      <w:r>
        <w:rPr>
          <w:spacing w:val="-11"/>
        </w:rPr>
        <w:t xml:space="preserve"> </w:t>
      </w:r>
      <w:r>
        <w:rPr>
          <w:spacing w:val="-2"/>
        </w:rPr>
        <w:t>to create</w:t>
      </w:r>
      <w:r>
        <w:rPr>
          <w:spacing w:val="-9"/>
        </w:rPr>
        <w:t xml:space="preserve"> </w:t>
      </w:r>
      <w:r>
        <w:rPr>
          <w:spacing w:val="-2"/>
        </w:rPr>
        <w:t>an</w:t>
      </w:r>
      <w:r>
        <w:rPr>
          <w:spacing w:val="-8"/>
        </w:rPr>
        <w:t xml:space="preserve"> </w:t>
      </w:r>
      <w:r>
        <w:rPr>
          <w:spacing w:val="-2"/>
        </w:rPr>
        <w:t>even</w:t>
      </w:r>
      <w:r>
        <w:rPr>
          <w:spacing w:val="-8"/>
        </w:rPr>
        <w:t xml:space="preserve"> </w:t>
      </w:r>
      <w:r>
        <w:rPr>
          <w:spacing w:val="-2"/>
        </w:rPr>
        <w:t>classification</w:t>
      </w:r>
      <w:r>
        <w:rPr>
          <w:spacing w:val="-8"/>
        </w:rPr>
        <w:t xml:space="preserve"> </w:t>
      </w:r>
      <w:r>
        <w:rPr>
          <w:spacing w:val="-2"/>
        </w:rPr>
        <w:t>split.</w:t>
      </w:r>
      <w:r>
        <w:rPr>
          <w:spacing w:val="8"/>
        </w:rPr>
        <w:t xml:space="preserve"> </w:t>
      </w:r>
      <w:r>
        <w:rPr>
          <w:spacing w:val="-2"/>
        </w:rPr>
        <w:t>To</w:t>
      </w:r>
      <w:r>
        <w:rPr>
          <w:spacing w:val="-9"/>
        </w:rPr>
        <w:t xml:space="preserve"> </w:t>
      </w:r>
      <w:r>
        <w:rPr>
          <w:spacing w:val="-2"/>
        </w:rPr>
        <w:t>simplify</w:t>
      </w:r>
      <w:r>
        <w:rPr>
          <w:spacing w:val="-8"/>
        </w:rPr>
        <w:t xml:space="preserve"> </w:t>
      </w:r>
      <w:r>
        <w:rPr>
          <w:spacing w:val="-2"/>
        </w:rPr>
        <w:t>the</w:t>
      </w:r>
      <w:r>
        <w:rPr>
          <w:spacing w:val="-9"/>
        </w:rPr>
        <w:t xml:space="preserve"> </w:t>
      </w:r>
      <w:r>
        <w:rPr>
          <w:spacing w:val="-2"/>
        </w:rPr>
        <w:t>process,</w:t>
      </w:r>
      <w:r>
        <w:rPr>
          <w:spacing w:val="-8"/>
        </w:rPr>
        <w:t xml:space="preserve"> </w:t>
      </w:r>
      <w:r>
        <w:rPr>
          <w:spacing w:val="-2"/>
        </w:rPr>
        <w:t>and</w:t>
      </w:r>
      <w:r>
        <w:rPr>
          <w:spacing w:val="-8"/>
        </w:rPr>
        <w:t xml:space="preserve"> </w:t>
      </w:r>
      <w:r>
        <w:rPr>
          <w:spacing w:val="-2"/>
        </w:rPr>
        <w:t>avoid</w:t>
      </w:r>
      <w:r>
        <w:rPr>
          <w:spacing w:val="-8"/>
        </w:rPr>
        <w:t xml:space="preserve"> </w:t>
      </w:r>
      <w:r>
        <w:rPr>
          <w:spacing w:val="-2"/>
        </w:rPr>
        <w:t>adding</w:t>
      </w:r>
      <w:r>
        <w:rPr>
          <w:spacing w:val="-9"/>
        </w:rPr>
        <w:t xml:space="preserve"> </w:t>
      </w:r>
      <w:r>
        <w:rPr>
          <w:spacing w:val="-2"/>
        </w:rPr>
        <w:t>any</w:t>
      </w:r>
      <w:r>
        <w:rPr>
          <w:spacing w:val="-8"/>
        </w:rPr>
        <w:t xml:space="preserve"> </w:t>
      </w:r>
      <w:r>
        <w:rPr>
          <w:spacing w:val="-2"/>
        </w:rPr>
        <w:t>new synthetic</w:t>
      </w:r>
      <w:r>
        <w:rPr>
          <w:spacing w:val="-7"/>
        </w:rPr>
        <w:t xml:space="preserve"> </w:t>
      </w:r>
      <w:r>
        <w:rPr>
          <w:spacing w:val="-2"/>
        </w:rPr>
        <w:t>data,</w:t>
      </w:r>
      <w:r>
        <w:rPr>
          <w:spacing w:val="-7"/>
        </w:rPr>
        <w:t xml:space="preserve"> </w:t>
      </w:r>
      <w:proofErr w:type="gramStart"/>
      <w:r>
        <w:rPr>
          <w:spacing w:val="-2"/>
        </w:rPr>
        <w:t>a</w:t>
      </w:r>
      <w:r>
        <w:rPr>
          <w:spacing w:val="-7"/>
        </w:rPr>
        <w:t xml:space="preserve"> </w:t>
      </w:r>
      <w:r>
        <w:rPr>
          <w:spacing w:val="-2"/>
        </w:rPr>
        <w:t>number</w:t>
      </w:r>
      <w:r>
        <w:rPr>
          <w:spacing w:val="-7"/>
        </w:rPr>
        <w:t xml:space="preserve"> </w:t>
      </w:r>
      <w:r>
        <w:rPr>
          <w:spacing w:val="-2"/>
        </w:rPr>
        <w:t>of</w:t>
      </w:r>
      <w:proofErr w:type="gramEnd"/>
      <w:r>
        <w:rPr>
          <w:spacing w:val="-7"/>
        </w:rPr>
        <w:t xml:space="preserve"> </w:t>
      </w:r>
      <w:r>
        <w:rPr>
          <w:spacing w:val="-2"/>
        </w:rPr>
        <w:t>non-fraud</w:t>
      </w:r>
      <w:r>
        <w:rPr>
          <w:spacing w:val="-7"/>
        </w:rPr>
        <w:t xml:space="preserve"> </w:t>
      </w:r>
      <w:r>
        <w:rPr>
          <w:spacing w:val="-2"/>
        </w:rPr>
        <w:t>records</w:t>
      </w:r>
      <w:r>
        <w:rPr>
          <w:spacing w:val="-7"/>
        </w:rPr>
        <w:t xml:space="preserve"> </w:t>
      </w:r>
      <w:r>
        <w:rPr>
          <w:spacing w:val="-2"/>
        </w:rPr>
        <w:t>will</w:t>
      </w:r>
      <w:r>
        <w:rPr>
          <w:spacing w:val="-7"/>
        </w:rPr>
        <w:t xml:space="preserve"> </w:t>
      </w:r>
      <w:r>
        <w:rPr>
          <w:spacing w:val="-2"/>
        </w:rPr>
        <w:t>be</w:t>
      </w:r>
      <w:r>
        <w:rPr>
          <w:spacing w:val="-7"/>
        </w:rPr>
        <w:t xml:space="preserve"> </w:t>
      </w:r>
      <w:r>
        <w:rPr>
          <w:spacing w:val="-2"/>
        </w:rPr>
        <w:t>removed</w:t>
      </w:r>
      <w:r>
        <w:rPr>
          <w:spacing w:val="-7"/>
        </w:rPr>
        <w:t xml:space="preserve"> </w:t>
      </w:r>
      <w:r>
        <w:rPr>
          <w:spacing w:val="-2"/>
        </w:rPr>
        <w:t>to</w:t>
      </w:r>
      <w:r>
        <w:rPr>
          <w:spacing w:val="-7"/>
        </w:rPr>
        <w:t xml:space="preserve"> </w:t>
      </w:r>
      <w:r>
        <w:rPr>
          <w:spacing w:val="-2"/>
        </w:rPr>
        <w:t>that</w:t>
      </w:r>
      <w:r>
        <w:rPr>
          <w:spacing w:val="-7"/>
        </w:rPr>
        <w:t xml:space="preserve"> </w:t>
      </w:r>
      <w:r>
        <w:rPr>
          <w:spacing w:val="-2"/>
        </w:rPr>
        <w:t>the</w:t>
      </w:r>
      <w:r>
        <w:rPr>
          <w:spacing w:val="-7"/>
        </w:rPr>
        <w:t xml:space="preserve"> </w:t>
      </w:r>
      <w:r>
        <w:rPr>
          <w:spacing w:val="-2"/>
        </w:rPr>
        <w:t xml:space="preserve">remaining </w:t>
      </w:r>
      <w:r>
        <w:t>data</w:t>
      </w:r>
      <w:r>
        <w:rPr>
          <w:spacing w:val="6"/>
        </w:rPr>
        <w:t xml:space="preserve"> </w:t>
      </w:r>
      <w:r>
        <w:t>set</w:t>
      </w:r>
      <w:r>
        <w:rPr>
          <w:spacing w:val="6"/>
        </w:rPr>
        <w:t xml:space="preserve"> </w:t>
      </w:r>
      <w:r>
        <w:t>is</w:t>
      </w:r>
      <w:r>
        <w:rPr>
          <w:spacing w:val="6"/>
        </w:rPr>
        <w:t xml:space="preserve"> </w:t>
      </w:r>
      <w:r>
        <w:t>7K</w:t>
      </w:r>
      <w:r>
        <w:rPr>
          <w:spacing w:val="6"/>
        </w:rPr>
        <w:t xml:space="preserve"> </w:t>
      </w:r>
      <w:r>
        <w:t>rows</w:t>
      </w:r>
      <w:r>
        <w:rPr>
          <w:spacing w:val="6"/>
        </w:rPr>
        <w:t xml:space="preserve"> </w:t>
      </w:r>
      <w:r>
        <w:t>in</w:t>
      </w:r>
      <w:r>
        <w:rPr>
          <w:spacing w:val="6"/>
        </w:rPr>
        <w:t xml:space="preserve"> </w:t>
      </w:r>
      <w:r>
        <w:t>size</w:t>
      </w:r>
      <w:r>
        <w:rPr>
          <w:spacing w:val="7"/>
        </w:rPr>
        <w:t xml:space="preserve"> </w:t>
      </w:r>
      <w:r>
        <w:t>with</w:t>
      </w:r>
      <w:r>
        <w:rPr>
          <w:spacing w:val="6"/>
        </w:rPr>
        <w:t xml:space="preserve"> </w:t>
      </w:r>
      <w:r>
        <w:t>a</w:t>
      </w:r>
      <w:r>
        <w:rPr>
          <w:spacing w:val="6"/>
        </w:rPr>
        <w:t xml:space="preserve"> </w:t>
      </w:r>
      <w:r>
        <w:t>50/50</w:t>
      </w:r>
      <w:r>
        <w:rPr>
          <w:spacing w:val="6"/>
        </w:rPr>
        <w:t xml:space="preserve"> </w:t>
      </w:r>
      <w:r>
        <w:t>breakdown</w:t>
      </w:r>
      <w:r>
        <w:rPr>
          <w:spacing w:val="6"/>
        </w:rPr>
        <w:t xml:space="preserve"> </w:t>
      </w:r>
      <w:r>
        <w:t>of</w:t>
      </w:r>
      <w:r>
        <w:rPr>
          <w:spacing w:val="6"/>
        </w:rPr>
        <w:t xml:space="preserve"> </w:t>
      </w:r>
      <w:r>
        <w:t>fraud</w:t>
      </w:r>
      <w:r>
        <w:rPr>
          <w:spacing w:val="6"/>
        </w:rPr>
        <w:t xml:space="preserve"> </w:t>
      </w:r>
      <w:r>
        <w:t>v</w:t>
      </w:r>
      <w:r>
        <w:rPr>
          <w:spacing w:val="7"/>
        </w:rPr>
        <w:t xml:space="preserve"> </w:t>
      </w:r>
      <w:r>
        <w:t>non-fraud.</w:t>
      </w:r>
      <w:r>
        <w:rPr>
          <w:spacing w:val="47"/>
        </w:rPr>
        <w:t xml:space="preserve"> </w:t>
      </w:r>
      <w:hyperlink w:anchor="_bookmark90" w:history="1">
        <w:r>
          <w:rPr>
            <w:spacing w:val="-2"/>
          </w:rPr>
          <w:t>(Ribeiro</w:t>
        </w:r>
      </w:hyperlink>
    </w:p>
    <w:p w14:paraId="2EB56666"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00261074" w14:textId="77777777" w:rsidR="00371737" w:rsidRDefault="00000000">
      <w:pPr>
        <w:pStyle w:val="BodyText"/>
        <w:spacing w:before="128" w:line="381" w:lineRule="auto"/>
        <w:ind w:left="114" w:right="219"/>
        <w:jc w:val="both"/>
      </w:pPr>
      <w:hyperlink w:anchor="_bookmark90" w:history="1">
        <w:r>
          <w:t>et al.,</w:t>
        </w:r>
      </w:hyperlink>
      <w:r>
        <w:t xml:space="preserve"> </w:t>
      </w:r>
      <w:hyperlink w:anchor="_bookmark90" w:history="1">
        <w:r>
          <w:t>2016)</w:t>
        </w:r>
      </w:hyperlink>
      <w:r>
        <w:t xml:space="preserve"> note that highly dimensional data can complicate the interpretability process,</w:t>
      </w:r>
      <w:r>
        <w:rPr>
          <w:spacing w:val="-1"/>
        </w:rPr>
        <w:t xml:space="preserve"> </w:t>
      </w:r>
      <w:r>
        <w:t>and</w:t>
      </w:r>
      <w:r>
        <w:rPr>
          <w:spacing w:val="-4"/>
        </w:rPr>
        <w:t xml:space="preserve"> </w:t>
      </w:r>
      <w:r>
        <w:t>it</w:t>
      </w:r>
      <w:r>
        <w:rPr>
          <w:spacing w:val="-4"/>
        </w:rPr>
        <w:t xml:space="preserve"> </w:t>
      </w:r>
      <w:r>
        <w:t>is</w:t>
      </w:r>
      <w:r>
        <w:rPr>
          <w:spacing w:val="-4"/>
        </w:rPr>
        <w:t xml:space="preserve"> </w:t>
      </w:r>
      <w:r>
        <w:t>generally</w:t>
      </w:r>
      <w:r>
        <w:rPr>
          <w:spacing w:val="-4"/>
        </w:rPr>
        <w:t xml:space="preserve"> </w:t>
      </w:r>
      <w:r>
        <w:t>desirable</w:t>
      </w:r>
      <w:r>
        <w:rPr>
          <w:spacing w:val="-4"/>
        </w:rPr>
        <w:t xml:space="preserve"> </w:t>
      </w:r>
      <w:r>
        <w:t>to</w:t>
      </w:r>
      <w:r>
        <w:rPr>
          <w:spacing w:val="-4"/>
        </w:rPr>
        <w:t xml:space="preserve"> </w:t>
      </w:r>
      <w:r>
        <w:t>focus</w:t>
      </w:r>
      <w:r>
        <w:rPr>
          <w:spacing w:val="-4"/>
        </w:rPr>
        <w:t xml:space="preserve"> </w:t>
      </w:r>
      <w:r>
        <w:t>on</w:t>
      </w:r>
      <w:r>
        <w:rPr>
          <w:spacing w:val="-3"/>
        </w:rPr>
        <w:t xml:space="preserve"> </w:t>
      </w:r>
      <w:r>
        <w:t>the</w:t>
      </w:r>
      <w:r>
        <w:rPr>
          <w:spacing w:val="-4"/>
        </w:rPr>
        <w:t xml:space="preserve"> </w:t>
      </w:r>
      <w:r>
        <w:t>key</w:t>
      </w:r>
      <w:r>
        <w:rPr>
          <w:spacing w:val="-4"/>
        </w:rPr>
        <w:t xml:space="preserve"> </w:t>
      </w:r>
      <w:r>
        <w:t>features</w:t>
      </w:r>
      <w:r>
        <w:rPr>
          <w:spacing w:val="-4"/>
        </w:rPr>
        <w:t xml:space="preserve"> </w:t>
      </w:r>
      <w:r>
        <w:t>for</w:t>
      </w:r>
      <w:r>
        <w:rPr>
          <w:spacing w:val="-4"/>
        </w:rPr>
        <w:t xml:space="preserve"> </w:t>
      </w:r>
      <w:r>
        <w:t>local</w:t>
      </w:r>
      <w:r>
        <w:rPr>
          <w:spacing w:val="-4"/>
        </w:rPr>
        <w:t xml:space="preserve"> </w:t>
      </w:r>
      <w:r>
        <w:t xml:space="preserve">explainer </w:t>
      </w:r>
      <w:r>
        <w:rPr>
          <w:spacing w:val="-2"/>
        </w:rPr>
        <w:t>outputs.</w:t>
      </w:r>
    </w:p>
    <w:p w14:paraId="4F51EADC" w14:textId="77777777" w:rsidR="00371737" w:rsidRDefault="00000000">
      <w:pPr>
        <w:pStyle w:val="BodyText"/>
        <w:spacing w:line="381" w:lineRule="auto"/>
        <w:ind w:left="114" w:right="217" w:firstLine="351"/>
        <w:jc w:val="both"/>
      </w:pPr>
      <w:r>
        <w:t>All</w:t>
      </w:r>
      <w:r>
        <w:rPr>
          <w:spacing w:val="-15"/>
        </w:rPr>
        <w:t xml:space="preserve"> </w:t>
      </w:r>
      <w:r>
        <w:t>7K</w:t>
      </w:r>
      <w:r>
        <w:rPr>
          <w:spacing w:val="-14"/>
        </w:rPr>
        <w:t xml:space="preserve"> </w:t>
      </w:r>
      <w:r>
        <w:t>records</w:t>
      </w:r>
      <w:r>
        <w:rPr>
          <w:spacing w:val="-15"/>
        </w:rPr>
        <w:t xml:space="preserve"> </w:t>
      </w:r>
      <w:r>
        <w:t>will</w:t>
      </w:r>
      <w:r>
        <w:rPr>
          <w:spacing w:val="-14"/>
        </w:rPr>
        <w:t xml:space="preserve"> </w:t>
      </w:r>
      <w:r>
        <w:t>be</w:t>
      </w:r>
      <w:r>
        <w:rPr>
          <w:spacing w:val="-15"/>
        </w:rPr>
        <w:t xml:space="preserve"> </w:t>
      </w:r>
      <w:r>
        <w:t>used</w:t>
      </w:r>
      <w:r>
        <w:rPr>
          <w:spacing w:val="-14"/>
        </w:rPr>
        <w:t xml:space="preserve"> </w:t>
      </w:r>
      <w:r>
        <w:t>for</w:t>
      </w:r>
      <w:r>
        <w:rPr>
          <w:spacing w:val="-15"/>
        </w:rPr>
        <w:t xml:space="preserve"> </w:t>
      </w:r>
      <w:r>
        <w:t>model</w:t>
      </w:r>
      <w:r>
        <w:rPr>
          <w:spacing w:val="-14"/>
        </w:rPr>
        <w:t xml:space="preserve"> </w:t>
      </w:r>
      <w:r>
        <w:t>training,</w:t>
      </w:r>
      <w:r>
        <w:rPr>
          <w:spacing w:val="-15"/>
        </w:rPr>
        <w:t xml:space="preserve"> </w:t>
      </w:r>
      <w:r>
        <w:t>testing</w:t>
      </w:r>
      <w:r>
        <w:rPr>
          <w:spacing w:val="-14"/>
        </w:rPr>
        <w:t xml:space="preserve"> </w:t>
      </w:r>
      <w:r>
        <w:t>and</w:t>
      </w:r>
      <w:r>
        <w:rPr>
          <w:spacing w:val="-15"/>
        </w:rPr>
        <w:t xml:space="preserve"> </w:t>
      </w:r>
      <w:r>
        <w:t>refinement.</w:t>
      </w:r>
      <w:r>
        <w:rPr>
          <w:spacing w:val="3"/>
        </w:rPr>
        <w:t xml:space="preserve"> </w:t>
      </w:r>
      <w:r>
        <w:t xml:space="preserve">Following </w:t>
      </w:r>
      <w:r>
        <w:rPr>
          <w:spacing w:val="-4"/>
        </w:rPr>
        <w:t>a</w:t>
      </w:r>
      <w:r>
        <w:rPr>
          <w:spacing w:val="-7"/>
        </w:rPr>
        <w:t xml:space="preserve"> </w:t>
      </w:r>
      <w:r>
        <w:rPr>
          <w:spacing w:val="-4"/>
        </w:rPr>
        <w:t>standard</w:t>
      </w:r>
      <w:r>
        <w:rPr>
          <w:spacing w:val="-7"/>
        </w:rPr>
        <w:t xml:space="preserve"> </w:t>
      </w:r>
      <w:r>
        <w:rPr>
          <w:spacing w:val="-4"/>
        </w:rPr>
        <w:t>Machine</w:t>
      </w:r>
      <w:r>
        <w:rPr>
          <w:spacing w:val="-7"/>
        </w:rPr>
        <w:t xml:space="preserve"> </w:t>
      </w:r>
      <w:r>
        <w:rPr>
          <w:spacing w:val="-4"/>
        </w:rPr>
        <w:t>Learning</w:t>
      </w:r>
      <w:r>
        <w:rPr>
          <w:spacing w:val="-7"/>
        </w:rPr>
        <w:t xml:space="preserve"> </w:t>
      </w:r>
      <w:r>
        <w:rPr>
          <w:spacing w:val="-4"/>
        </w:rPr>
        <w:t>workflow</w:t>
      </w:r>
      <w:r>
        <w:rPr>
          <w:spacing w:val="-7"/>
        </w:rPr>
        <w:t xml:space="preserve"> </w:t>
      </w:r>
      <w:r>
        <w:rPr>
          <w:spacing w:val="-4"/>
        </w:rPr>
        <w:t>process</w:t>
      </w:r>
      <w:r>
        <w:rPr>
          <w:spacing w:val="-7"/>
        </w:rPr>
        <w:t xml:space="preserve"> </w:t>
      </w:r>
      <w:r>
        <w:rPr>
          <w:spacing w:val="-4"/>
        </w:rPr>
        <w:t>the</w:t>
      </w:r>
      <w:r>
        <w:rPr>
          <w:spacing w:val="-7"/>
        </w:rPr>
        <w:t xml:space="preserve"> </w:t>
      </w:r>
      <w:r>
        <w:rPr>
          <w:spacing w:val="-4"/>
        </w:rPr>
        <w:t>dataset</w:t>
      </w:r>
      <w:r>
        <w:rPr>
          <w:spacing w:val="-7"/>
        </w:rPr>
        <w:t xml:space="preserve"> </w:t>
      </w:r>
      <w:r>
        <w:rPr>
          <w:spacing w:val="-4"/>
        </w:rPr>
        <w:t>is</w:t>
      </w:r>
      <w:r>
        <w:rPr>
          <w:spacing w:val="-7"/>
        </w:rPr>
        <w:t xml:space="preserve"> </w:t>
      </w:r>
      <w:r>
        <w:rPr>
          <w:spacing w:val="-4"/>
        </w:rPr>
        <w:t>split</w:t>
      </w:r>
      <w:r>
        <w:rPr>
          <w:spacing w:val="-7"/>
        </w:rPr>
        <w:t xml:space="preserve"> </w:t>
      </w:r>
      <w:r>
        <w:rPr>
          <w:spacing w:val="-4"/>
        </w:rPr>
        <w:t>in</w:t>
      </w:r>
      <w:r>
        <w:rPr>
          <w:spacing w:val="-7"/>
        </w:rPr>
        <w:t xml:space="preserve"> </w:t>
      </w:r>
      <w:proofErr w:type="gramStart"/>
      <w:r>
        <w:rPr>
          <w:spacing w:val="-4"/>
        </w:rPr>
        <w:t>a</w:t>
      </w:r>
      <w:proofErr w:type="gramEnd"/>
      <w:r>
        <w:rPr>
          <w:spacing w:val="-7"/>
        </w:rPr>
        <w:t xml:space="preserve"> </w:t>
      </w:r>
      <w:r>
        <w:rPr>
          <w:spacing w:val="-4"/>
        </w:rPr>
        <w:t>80:20</w:t>
      </w:r>
      <w:r>
        <w:rPr>
          <w:spacing w:val="-7"/>
        </w:rPr>
        <w:t xml:space="preserve"> </w:t>
      </w:r>
      <w:r>
        <w:rPr>
          <w:spacing w:val="-4"/>
        </w:rPr>
        <w:t>ratio</w:t>
      </w:r>
      <w:r>
        <w:rPr>
          <w:spacing w:val="-7"/>
        </w:rPr>
        <w:t xml:space="preserve"> </w:t>
      </w:r>
      <w:r>
        <w:rPr>
          <w:spacing w:val="-4"/>
        </w:rPr>
        <w:t xml:space="preserve">for </w:t>
      </w:r>
      <w:proofErr w:type="spellStart"/>
      <w:r>
        <w:rPr>
          <w:spacing w:val="-2"/>
        </w:rPr>
        <w:t>training:testing</w:t>
      </w:r>
      <w:proofErr w:type="spellEnd"/>
      <w:r>
        <w:rPr>
          <w:spacing w:val="-2"/>
        </w:rPr>
        <w:t>.</w:t>
      </w:r>
    </w:p>
    <w:p w14:paraId="14ABE706" w14:textId="54118C2A" w:rsidR="00371737" w:rsidRDefault="00000000">
      <w:pPr>
        <w:pStyle w:val="BodyText"/>
        <w:spacing w:line="379" w:lineRule="auto"/>
        <w:ind w:left="114" w:right="215" w:firstLine="351"/>
        <w:jc w:val="both"/>
      </w:pPr>
      <w:r>
        <w:t>Using the Kubeflow Notebooks (described below), a basic classifier model can be</w:t>
      </w:r>
      <w:r>
        <w:rPr>
          <w:spacing w:val="-5"/>
        </w:rPr>
        <w:t xml:space="preserve"> </w:t>
      </w:r>
      <w:r>
        <w:t>created</w:t>
      </w:r>
      <w:r>
        <w:rPr>
          <w:spacing w:val="-5"/>
        </w:rPr>
        <w:t xml:space="preserve"> </w:t>
      </w:r>
      <w:r>
        <w:t>and</w:t>
      </w:r>
      <w:r>
        <w:rPr>
          <w:spacing w:val="-5"/>
        </w:rPr>
        <w:t xml:space="preserve"> </w:t>
      </w:r>
      <w:r>
        <w:t>used</w:t>
      </w:r>
      <w:r>
        <w:rPr>
          <w:spacing w:val="-5"/>
        </w:rPr>
        <w:t xml:space="preserve"> </w:t>
      </w:r>
      <w:r>
        <w:t>to</w:t>
      </w:r>
      <w:r>
        <w:rPr>
          <w:spacing w:val="-5"/>
        </w:rPr>
        <w:t xml:space="preserve"> </w:t>
      </w:r>
      <w:r>
        <w:t>identify</w:t>
      </w:r>
      <w:r>
        <w:rPr>
          <w:spacing w:val="-5"/>
        </w:rPr>
        <w:t xml:space="preserve"> </w:t>
      </w:r>
      <w:r>
        <w:t>and</w:t>
      </w:r>
      <w:r>
        <w:rPr>
          <w:spacing w:val="-5"/>
        </w:rPr>
        <w:t xml:space="preserve"> </w:t>
      </w:r>
      <w:r>
        <w:t>remove</w:t>
      </w:r>
      <w:r>
        <w:rPr>
          <w:spacing w:val="-6"/>
        </w:rPr>
        <w:t xml:space="preserve"> </w:t>
      </w:r>
      <w:r>
        <w:t>unnecessary</w:t>
      </w:r>
      <w:r>
        <w:rPr>
          <w:spacing w:val="-5"/>
        </w:rPr>
        <w:t xml:space="preserve"> </w:t>
      </w:r>
      <w:r>
        <w:t>highly</w:t>
      </w:r>
      <w:r>
        <w:rPr>
          <w:spacing w:val="-5"/>
        </w:rPr>
        <w:t xml:space="preserve"> </w:t>
      </w:r>
      <w:r>
        <w:t>correlated</w:t>
      </w:r>
      <w:r>
        <w:rPr>
          <w:spacing w:val="-5"/>
        </w:rPr>
        <w:t xml:space="preserve"> </w:t>
      </w:r>
      <w:r>
        <w:t>features. As</w:t>
      </w:r>
      <w:r>
        <w:rPr>
          <w:spacing w:val="-7"/>
        </w:rPr>
        <w:t xml:space="preserve"> </w:t>
      </w:r>
      <w:r>
        <w:t>discussed</w:t>
      </w:r>
      <w:r>
        <w:rPr>
          <w:spacing w:val="-7"/>
        </w:rPr>
        <w:t xml:space="preserve"> </w:t>
      </w:r>
      <w:r>
        <w:t>above,</w:t>
      </w:r>
      <w:r>
        <w:rPr>
          <w:spacing w:val="-4"/>
        </w:rPr>
        <w:t xml:space="preserve"> </w:t>
      </w:r>
      <w:r>
        <w:t>dimensionality</w:t>
      </w:r>
      <w:r>
        <w:rPr>
          <w:spacing w:val="-7"/>
        </w:rPr>
        <w:t xml:space="preserve"> </w:t>
      </w:r>
      <w:r>
        <w:t>reduction</w:t>
      </w:r>
      <w:r>
        <w:rPr>
          <w:spacing w:val="-7"/>
        </w:rPr>
        <w:t xml:space="preserve"> </w:t>
      </w:r>
      <w:r>
        <w:t>is</w:t>
      </w:r>
      <w:r>
        <w:rPr>
          <w:spacing w:val="-7"/>
        </w:rPr>
        <w:t xml:space="preserve"> </w:t>
      </w:r>
      <w:r>
        <w:t>also</w:t>
      </w:r>
      <w:r>
        <w:rPr>
          <w:spacing w:val="-7"/>
        </w:rPr>
        <w:t xml:space="preserve"> </w:t>
      </w:r>
      <w:r>
        <w:t>an</w:t>
      </w:r>
      <w:r>
        <w:rPr>
          <w:spacing w:val="-7"/>
        </w:rPr>
        <w:t xml:space="preserve"> </w:t>
      </w:r>
      <w:r>
        <w:t>important</w:t>
      </w:r>
      <w:r>
        <w:rPr>
          <w:spacing w:val="-7"/>
        </w:rPr>
        <w:t xml:space="preserve"> </w:t>
      </w:r>
      <w:r>
        <w:t>consideration</w:t>
      </w:r>
      <w:r>
        <w:rPr>
          <w:spacing w:val="-7"/>
        </w:rPr>
        <w:t xml:space="preserve"> </w:t>
      </w:r>
      <w:r>
        <w:t xml:space="preserve">in </w:t>
      </w:r>
      <w:r>
        <w:rPr>
          <w:spacing w:val="-2"/>
        </w:rPr>
        <w:t>improving</w:t>
      </w:r>
      <w:r>
        <w:rPr>
          <w:spacing w:val="-10"/>
        </w:rPr>
        <w:t xml:space="preserve"> </w:t>
      </w:r>
      <w:r>
        <w:rPr>
          <w:spacing w:val="-2"/>
        </w:rPr>
        <w:t>XAI</w:t>
      </w:r>
      <w:r>
        <w:rPr>
          <w:spacing w:val="-10"/>
        </w:rPr>
        <w:t xml:space="preserve"> </w:t>
      </w:r>
      <w:r>
        <w:rPr>
          <w:spacing w:val="-2"/>
        </w:rPr>
        <w:t>output.</w:t>
      </w:r>
      <w:r>
        <w:rPr>
          <w:spacing w:val="21"/>
        </w:rPr>
        <w:t xml:space="preserve"> </w:t>
      </w:r>
      <w:r>
        <w:rPr>
          <w:spacing w:val="-2"/>
        </w:rPr>
        <w:t>Thus</w:t>
      </w:r>
      <w:r>
        <w:rPr>
          <w:spacing w:val="-10"/>
        </w:rPr>
        <w:t xml:space="preserve"> </w:t>
      </w:r>
      <w:r>
        <w:rPr>
          <w:spacing w:val="-2"/>
        </w:rPr>
        <w:t>a</w:t>
      </w:r>
      <w:r>
        <w:rPr>
          <w:spacing w:val="-10"/>
        </w:rPr>
        <w:t xml:space="preserve"> </w:t>
      </w:r>
      <w:r>
        <w:rPr>
          <w:rFonts w:ascii="Times New Roman" w:hAnsi="Times New Roman"/>
          <w:i/>
          <w:spacing w:val="-2"/>
        </w:rPr>
        <w:t>’sub-experiment’</w:t>
      </w:r>
      <w:r>
        <w:rPr>
          <w:rFonts w:ascii="Times New Roman" w:hAnsi="Times New Roman"/>
          <w:i/>
          <w:spacing w:val="11"/>
        </w:rPr>
        <w:t xml:space="preserve"> </w:t>
      </w:r>
      <w:r>
        <w:rPr>
          <w:spacing w:val="-2"/>
        </w:rPr>
        <w:t>will</w:t>
      </w:r>
      <w:r>
        <w:rPr>
          <w:spacing w:val="-10"/>
        </w:rPr>
        <w:t xml:space="preserve"> </w:t>
      </w:r>
      <w:r>
        <w:rPr>
          <w:spacing w:val="-2"/>
        </w:rPr>
        <w:t>first</w:t>
      </w:r>
      <w:r>
        <w:rPr>
          <w:spacing w:val="-10"/>
        </w:rPr>
        <w:t xml:space="preserve"> </w:t>
      </w:r>
      <w:r>
        <w:rPr>
          <w:spacing w:val="-2"/>
        </w:rPr>
        <w:t>take</w:t>
      </w:r>
      <w:r>
        <w:rPr>
          <w:spacing w:val="-10"/>
        </w:rPr>
        <w:t xml:space="preserve"> </w:t>
      </w:r>
      <w:r>
        <w:rPr>
          <w:spacing w:val="-2"/>
        </w:rPr>
        <w:t>place</w:t>
      </w:r>
      <w:r>
        <w:rPr>
          <w:spacing w:val="-11"/>
        </w:rPr>
        <w:t xml:space="preserve"> </w:t>
      </w:r>
      <w:r>
        <w:rPr>
          <w:spacing w:val="-2"/>
        </w:rPr>
        <w:t>to</w:t>
      </w:r>
      <w:r>
        <w:rPr>
          <w:spacing w:val="-10"/>
        </w:rPr>
        <w:t xml:space="preserve"> </w:t>
      </w:r>
      <w:r>
        <w:rPr>
          <w:spacing w:val="-2"/>
        </w:rPr>
        <w:t>obtain</w:t>
      </w:r>
      <w:r>
        <w:rPr>
          <w:spacing w:val="-10"/>
        </w:rPr>
        <w:t xml:space="preserve"> </w:t>
      </w:r>
      <w:r>
        <w:rPr>
          <w:spacing w:val="-2"/>
        </w:rPr>
        <w:t xml:space="preserve">pinpoint </w:t>
      </w:r>
      <w:r>
        <w:t>the</w:t>
      </w:r>
      <w:r>
        <w:rPr>
          <w:spacing w:val="-13"/>
        </w:rPr>
        <w:t xml:space="preserve"> </w:t>
      </w:r>
      <w:r>
        <w:t>20</w:t>
      </w:r>
      <w:r>
        <w:rPr>
          <w:spacing w:val="-12"/>
        </w:rPr>
        <w:t xml:space="preserve"> </w:t>
      </w:r>
      <w:r>
        <w:t>most</w:t>
      </w:r>
      <w:r>
        <w:rPr>
          <w:spacing w:val="-12"/>
        </w:rPr>
        <w:t xml:space="preserve"> </w:t>
      </w:r>
      <w:r>
        <w:t>important</w:t>
      </w:r>
      <w:r>
        <w:rPr>
          <w:spacing w:val="-12"/>
        </w:rPr>
        <w:t xml:space="preserve"> </w:t>
      </w:r>
      <w:r>
        <w:t>features</w:t>
      </w:r>
      <w:r>
        <w:rPr>
          <w:spacing w:val="-13"/>
        </w:rPr>
        <w:t xml:space="preserve"> </w:t>
      </w:r>
      <w:r>
        <w:t>in</w:t>
      </w:r>
      <w:r>
        <w:rPr>
          <w:spacing w:val="-12"/>
        </w:rPr>
        <w:t xml:space="preserve"> </w:t>
      </w:r>
      <w:del w:id="137" w:author="Bujar Raufi" w:date="2024-01-14T22:02:00Z">
        <w:r w:rsidDel="0052543A">
          <w:delText>the</w:delText>
        </w:r>
        <w:r w:rsidDel="0052543A">
          <w:rPr>
            <w:spacing w:val="-13"/>
          </w:rPr>
          <w:delText xml:space="preserve"> </w:delText>
        </w:r>
        <w:r w:rsidDel="0052543A">
          <w:delText>this</w:delText>
        </w:r>
      </w:del>
      <w:ins w:id="138" w:author="Bujar Raufi" w:date="2024-01-14T22:02:00Z">
        <w:r w:rsidR="0052543A">
          <w:t>this</w:t>
        </w:r>
      </w:ins>
      <w:r>
        <w:rPr>
          <w:spacing w:val="-13"/>
        </w:rPr>
        <w:t xml:space="preserve"> </w:t>
      </w:r>
      <w:r>
        <w:t>classification</w:t>
      </w:r>
      <w:r>
        <w:rPr>
          <w:spacing w:val="-12"/>
        </w:rPr>
        <w:t xml:space="preserve"> </w:t>
      </w:r>
      <w:r>
        <w:t>example.</w:t>
      </w:r>
      <w:r>
        <w:rPr>
          <w:spacing w:val="7"/>
        </w:rPr>
        <w:t xml:space="preserve"> </w:t>
      </w:r>
      <w:r>
        <w:t>The</w:t>
      </w:r>
      <w:r>
        <w:rPr>
          <w:spacing w:val="-13"/>
        </w:rPr>
        <w:t xml:space="preserve"> </w:t>
      </w:r>
      <w:r>
        <w:t>results</w:t>
      </w:r>
      <w:r>
        <w:rPr>
          <w:spacing w:val="-13"/>
        </w:rPr>
        <w:t xml:space="preserve"> </w:t>
      </w:r>
      <w:r>
        <w:t>of</w:t>
      </w:r>
      <w:r>
        <w:rPr>
          <w:spacing w:val="-12"/>
        </w:rPr>
        <w:t xml:space="preserve"> </w:t>
      </w:r>
      <w:r>
        <w:t xml:space="preserve">this </w:t>
      </w:r>
      <w:r>
        <w:rPr>
          <w:spacing w:val="-2"/>
        </w:rPr>
        <w:t>pre-XAI</w:t>
      </w:r>
      <w:r>
        <w:rPr>
          <w:spacing w:val="-13"/>
        </w:rPr>
        <w:t xml:space="preserve"> </w:t>
      </w:r>
      <w:r>
        <w:rPr>
          <w:spacing w:val="-2"/>
        </w:rPr>
        <w:t>metrics</w:t>
      </w:r>
      <w:r>
        <w:rPr>
          <w:spacing w:val="-12"/>
        </w:rPr>
        <w:t xml:space="preserve"> </w:t>
      </w:r>
      <w:r>
        <w:rPr>
          <w:spacing w:val="-2"/>
        </w:rPr>
        <w:t>exercise</w:t>
      </w:r>
      <w:r>
        <w:rPr>
          <w:spacing w:val="-13"/>
        </w:rPr>
        <w:t xml:space="preserve"> </w:t>
      </w:r>
      <w:r>
        <w:rPr>
          <w:spacing w:val="-2"/>
        </w:rPr>
        <w:t>will</w:t>
      </w:r>
      <w:r>
        <w:rPr>
          <w:spacing w:val="-12"/>
        </w:rPr>
        <w:t xml:space="preserve"> </w:t>
      </w:r>
      <w:r>
        <w:rPr>
          <w:spacing w:val="-2"/>
        </w:rPr>
        <w:t>be</w:t>
      </w:r>
      <w:r>
        <w:rPr>
          <w:spacing w:val="-13"/>
        </w:rPr>
        <w:t xml:space="preserve"> </w:t>
      </w:r>
      <w:r>
        <w:rPr>
          <w:spacing w:val="-2"/>
        </w:rPr>
        <w:t>used</w:t>
      </w:r>
      <w:r>
        <w:rPr>
          <w:spacing w:val="-12"/>
        </w:rPr>
        <w:t xml:space="preserve"> </w:t>
      </w:r>
      <w:r>
        <w:rPr>
          <w:spacing w:val="-2"/>
        </w:rPr>
        <w:t>to</w:t>
      </w:r>
      <w:r>
        <w:rPr>
          <w:spacing w:val="-13"/>
        </w:rPr>
        <w:t xml:space="preserve"> </w:t>
      </w:r>
      <w:r>
        <w:rPr>
          <w:spacing w:val="-2"/>
        </w:rPr>
        <w:t>limit</w:t>
      </w:r>
      <w:r>
        <w:rPr>
          <w:spacing w:val="-12"/>
        </w:rPr>
        <w:t xml:space="preserve"> </w:t>
      </w:r>
      <w:r>
        <w:rPr>
          <w:spacing w:val="-2"/>
        </w:rPr>
        <w:t>the</w:t>
      </w:r>
      <w:r>
        <w:rPr>
          <w:spacing w:val="-13"/>
        </w:rPr>
        <w:t xml:space="preserve"> </w:t>
      </w:r>
      <w:r>
        <w:rPr>
          <w:spacing w:val="-2"/>
        </w:rPr>
        <w:t>number</w:t>
      </w:r>
      <w:r>
        <w:rPr>
          <w:spacing w:val="-12"/>
        </w:rPr>
        <w:t xml:space="preserve"> </w:t>
      </w:r>
      <w:r>
        <w:rPr>
          <w:spacing w:val="-2"/>
        </w:rPr>
        <w:t>of</w:t>
      </w:r>
      <w:r>
        <w:rPr>
          <w:spacing w:val="-13"/>
        </w:rPr>
        <w:t xml:space="preserve"> </w:t>
      </w:r>
      <w:r>
        <w:rPr>
          <w:spacing w:val="-2"/>
        </w:rPr>
        <w:t>features</w:t>
      </w:r>
      <w:r>
        <w:rPr>
          <w:spacing w:val="-12"/>
        </w:rPr>
        <w:t xml:space="preserve"> </w:t>
      </w:r>
      <w:r>
        <w:rPr>
          <w:spacing w:val="-2"/>
        </w:rPr>
        <w:t>processed</w:t>
      </w:r>
      <w:r>
        <w:rPr>
          <w:spacing w:val="-12"/>
        </w:rPr>
        <w:t xml:space="preserve"> </w:t>
      </w:r>
      <w:r>
        <w:rPr>
          <w:spacing w:val="-2"/>
        </w:rPr>
        <w:t>in</w:t>
      </w:r>
      <w:r>
        <w:rPr>
          <w:spacing w:val="-13"/>
        </w:rPr>
        <w:t xml:space="preserve"> </w:t>
      </w:r>
      <w:r>
        <w:rPr>
          <w:spacing w:val="-2"/>
        </w:rPr>
        <w:t xml:space="preserve">the </w:t>
      </w:r>
      <w:r>
        <w:rPr>
          <w:rFonts w:ascii="Times New Roman" w:hAnsi="Times New Roman"/>
          <w:i/>
        </w:rPr>
        <w:t>’main’</w:t>
      </w:r>
      <w:r>
        <w:rPr>
          <w:rFonts w:ascii="Times New Roman" w:hAnsi="Times New Roman"/>
          <w:i/>
          <w:spacing w:val="40"/>
        </w:rPr>
        <w:t xml:space="preserve"> </w:t>
      </w:r>
      <w:r>
        <w:t>set of experiments.</w:t>
      </w:r>
    </w:p>
    <w:p w14:paraId="21CA7EAA" w14:textId="77777777" w:rsidR="00371737" w:rsidRDefault="00000000">
      <w:pPr>
        <w:pStyle w:val="BodyText"/>
        <w:spacing w:before="4" w:line="362" w:lineRule="auto"/>
        <w:ind w:left="114" w:right="217" w:firstLine="351"/>
        <w:jc w:val="both"/>
      </w:pPr>
      <w:r>
        <w:t xml:space="preserve">Taking comparative NN fraud detection experiments from </w:t>
      </w:r>
      <w:hyperlink w:anchor="_bookmark95" w:history="1">
        <w:r>
          <w:t>(</w:t>
        </w:r>
        <w:proofErr w:type="spellStart"/>
        <w:r>
          <w:t>Sinanc</w:t>
        </w:r>
        <w:proofErr w:type="spellEnd"/>
        <w:r>
          <w:t xml:space="preserve"> et al.,</w:t>
        </w:r>
      </w:hyperlink>
      <w:r>
        <w:t xml:space="preserve"> </w:t>
      </w:r>
      <w:hyperlink w:anchor="_bookmark95" w:history="1">
        <w:r>
          <w:t>2021)</w:t>
        </w:r>
      </w:hyperlink>
      <w:r>
        <w:t xml:space="preserve"> </w:t>
      </w:r>
      <w:r>
        <w:rPr>
          <w:spacing w:val="-4"/>
        </w:rPr>
        <w:t>and</w:t>
      </w:r>
      <w:r>
        <w:rPr>
          <w:spacing w:val="-3"/>
        </w:rPr>
        <w:t xml:space="preserve"> </w:t>
      </w:r>
      <w:hyperlink w:anchor="_bookmark61" w:history="1">
        <w:r>
          <w:rPr>
            <w:spacing w:val="-4"/>
          </w:rPr>
          <w:t>(</w:t>
        </w:r>
        <w:proofErr w:type="spellStart"/>
        <w:r>
          <w:rPr>
            <w:spacing w:val="-4"/>
          </w:rPr>
          <w:t>Anowar</w:t>
        </w:r>
        <w:proofErr w:type="spellEnd"/>
        <w:r>
          <w:rPr>
            <w:spacing w:val="-2"/>
          </w:rPr>
          <w:t xml:space="preserve"> </w:t>
        </w:r>
        <w:r>
          <w:rPr>
            <w:spacing w:val="-4"/>
          </w:rPr>
          <w:t>&amp;</w:t>
        </w:r>
        <w:r>
          <w:rPr>
            <w:spacing w:val="-2"/>
          </w:rPr>
          <w:t xml:space="preserve"> </w:t>
        </w:r>
        <w:proofErr w:type="spellStart"/>
        <w:r>
          <w:rPr>
            <w:spacing w:val="-4"/>
          </w:rPr>
          <w:t>Sadaou</w:t>
        </w:r>
      </w:hyperlink>
      <w:r>
        <w:rPr>
          <w:spacing w:val="-4"/>
        </w:rPr>
        <w:t>i</w:t>
      </w:r>
      <w:proofErr w:type="spellEnd"/>
      <w:r>
        <w:rPr>
          <w:spacing w:val="-4"/>
        </w:rPr>
        <w:t>,</w:t>
      </w:r>
      <w:r>
        <w:rPr>
          <w:spacing w:val="-1"/>
        </w:rPr>
        <w:t xml:space="preserve"> </w:t>
      </w:r>
      <w:hyperlink w:anchor="_bookmark61" w:history="1">
        <w:r>
          <w:rPr>
            <w:spacing w:val="-4"/>
          </w:rPr>
          <w:t>2020),</w:t>
        </w:r>
      </w:hyperlink>
      <w:r>
        <w:rPr>
          <w:spacing w:val="-2"/>
        </w:rPr>
        <w:t xml:space="preserve"> </w:t>
      </w:r>
      <w:r>
        <w:rPr>
          <w:spacing w:val="-4"/>
        </w:rPr>
        <w:t>an</w:t>
      </w:r>
      <w:r>
        <w:rPr>
          <w:spacing w:val="-2"/>
        </w:rPr>
        <w:t xml:space="preserve"> </w:t>
      </w:r>
      <w:r>
        <w:rPr>
          <w:spacing w:val="-4"/>
        </w:rPr>
        <w:t>ideal</w:t>
      </w:r>
      <w:r>
        <w:rPr>
          <w:spacing w:val="-2"/>
        </w:rPr>
        <w:t xml:space="preserve"> </w:t>
      </w:r>
      <w:r>
        <w:rPr>
          <w:spacing w:val="-4"/>
        </w:rPr>
        <w:t>target</w:t>
      </w:r>
      <w:r>
        <w:rPr>
          <w:spacing w:val="-2"/>
        </w:rPr>
        <w:t xml:space="preserve"> </w:t>
      </w:r>
      <w:r>
        <w:rPr>
          <w:spacing w:val="-4"/>
        </w:rPr>
        <w:t>performance</w:t>
      </w:r>
      <w:r>
        <w:rPr>
          <w:spacing w:val="-2"/>
        </w:rPr>
        <w:t xml:space="preserve"> </w:t>
      </w:r>
      <w:r>
        <w:rPr>
          <w:spacing w:val="-4"/>
        </w:rPr>
        <w:t>threshold</w:t>
      </w:r>
      <w:r>
        <w:rPr>
          <w:spacing w:val="-2"/>
        </w:rPr>
        <w:t xml:space="preserve"> </w:t>
      </w:r>
      <w:r>
        <w:rPr>
          <w:spacing w:val="-4"/>
        </w:rPr>
        <w:t>of</w:t>
      </w:r>
      <w:r>
        <w:rPr>
          <w:spacing w:val="-3"/>
        </w:rPr>
        <w:t xml:space="preserve"> </w:t>
      </w:r>
      <w:r>
        <w:rPr>
          <w:spacing w:val="-4"/>
        </w:rPr>
        <w:t>close</w:t>
      </w:r>
      <w:r>
        <w:rPr>
          <w:spacing w:val="-2"/>
        </w:rPr>
        <w:t xml:space="preserve"> </w:t>
      </w:r>
      <w:r>
        <w:rPr>
          <w:spacing w:val="-4"/>
        </w:rPr>
        <w:t>to</w:t>
      </w:r>
      <w:r>
        <w:rPr>
          <w:spacing w:val="-2"/>
        </w:rPr>
        <w:t xml:space="preserve"> </w:t>
      </w:r>
      <w:r>
        <w:rPr>
          <w:rFonts w:ascii="Verdana"/>
          <w:i/>
          <w:spacing w:val="-5"/>
        </w:rPr>
        <w:t>&gt;</w:t>
      </w:r>
      <w:r>
        <w:rPr>
          <w:spacing w:val="-5"/>
        </w:rPr>
        <w:t>=</w:t>
      </w:r>
    </w:p>
    <w:p w14:paraId="7069FD0C" w14:textId="1B17EFB0" w:rsidR="00371737" w:rsidRDefault="00000000">
      <w:pPr>
        <w:pStyle w:val="BodyText"/>
        <w:spacing w:line="376" w:lineRule="auto"/>
        <w:ind w:left="114" w:right="217"/>
        <w:jc w:val="both"/>
      </w:pPr>
      <w:r>
        <w:rPr>
          <w:b/>
        </w:rPr>
        <w:t>0.80</w:t>
      </w:r>
      <w:r>
        <w:rPr>
          <w:b/>
          <w:spacing w:val="-16"/>
        </w:rPr>
        <w:t xml:space="preserve"> </w:t>
      </w:r>
      <w:r>
        <w:t>and</w:t>
      </w:r>
      <w:r>
        <w:rPr>
          <w:spacing w:val="-14"/>
        </w:rPr>
        <w:t xml:space="preserve"> </w:t>
      </w:r>
      <w:r>
        <w:rPr>
          <w:rFonts w:ascii="Verdana"/>
          <w:i/>
        </w:rPr>
        <w:t>&gt;</w:t>
      </w:r>
      <w:r>
        <w:t>=</w:t>
      </w:r>
      <w:r>
        <w:rPr>
          <w:spacing w:val="-15"/>
        </w:rPr>
        <w:t xml:space="preserve"> </w:t>
      </w:r>
      <w:r>
        <w:rPr>
          <w:b/>
        </w:rPr>
        <w:t>0.85</w:t>
      </w:r>
      <w:r>
        <w:rPr>
          <w:b/>
          <w:spacing w:val="-15"/>
        </w:rPr>
        <w:t xml:space="preserve"> </w:t>
      </w:r>
      <w:r>
        <w:t>will</w:t>
      </w:r>
      <w:r>
        <w:rPr>
          <w:spacing w:val="-14"/>
        </w:rPr>
        <w:t xml:space="preserve"> </w:t>
      </w:r>
      <w:r>
        <w:t>apply</w:t>
      </w:r>
      <w:r>
        <w:rPr>
          <w:spacing w:val="-15"/>
        </w:rPr>
        <w:t xml:space="preserve"> </w:t>
      </w:r>
      <w:r>
        <w:t>for</w:t>
      </w:r>
      <w:r>
        <w:rPr>
          <w:spacing w:val="-14"/>
        </w:rPr>
        <w:t xml:space="preserve"> </w:t>
      </w:r>
      <w:commentRangeStart w:id="139"/>
      <w:r>
        <w:rPr>
          <w:b/>
        </w:rPr>
        <w:t>F1</w:t>
      </w:r>
      <w:r>
        <w:rPr>
          <w:b/>
          <w:spacing w:val="-16"/>
        </w:rPr>
        <w:t xml:space="preserve"> </w:t>
      </w:r>
      <w:r>
        <w:t>and</w:t>
      </w:r>
      <w:r>
        <w:rPr>
          <w:spacing w:val="-14"/>
        </w:rPr>
        <w:t xml:space="preserve"> </w:t>
      </w:r>
      <w:r>
        <w:rPr>
          <w:b/>
        </w:rPr>
        <w:t>Recall</w:t>
      </w:r>
      <w:commentRangeEnd w:id="139"/>
      <w:r w:rsidR="0052543A">
        <w:rPr>
          <w:rStyle w:val="CommentReference"/>
        </w:rPr>
        <w:commentReference w:id="139"/>
      </w:r>
      <w:r>
        <w:rPr>
          <w:b/>
          <w:spacing w:val="-15"/>
        </w:rPr>
        <w:t xml:space="preserve"> </w:t>
      </w:r>
      <w:r>
        <w:t>respectively.</w:t>
      </w:r>
      <w:r>
        <w:rPr>
          <w:spacing w:val="-12"/>
        </w:rPr>
        <w:t xml:space="preserve"> </w:t>
      </w:r>
      <w:r>
        <w:t>This</w:t>
      </w:r>
      <w:r>
        <w:rPr>
          <w:spacing w:val="-15"/>
        </w:rPr>
        <w:t xml:space="preserve"> </w:t>
      </w:r>
      <w:r>
        <w:t>will</w:t>
      </w:r>
      <w:r>
        <w:rPr>
          <w:spacing w:val="-14"/>
        </w:rPr>
        <w:t xml:space="preserve"> </w:t>
      </w:r>
      <w:r>
        <w:t>ensure</w:t>
      </w:r>
      <w:r>
        <w:rPr>
          <w:spacing w:val="-15"/>
        </w:rPr>
        <w:t xml:space="preserve"> </w:t>
      </w:r>
      <w:r>
        <w:t>that</w:t>
      </w:r>
      <w:r>
        <w:rPr>
          <w:spacing w:val="-14"/>
        </w:rPr>
        <w:t xml:space="preserve"> </w:t>
      </w:r>
      <w:r>
        <w:t xml:space="preserve">a </w:t>
      </w:r>
      <w:r>
        <w:rPr>
          <w:spacing w:val="-4"/>
        </w:rPr>
        <w:t>performant</w:t>
      </w:r>
      <w:r>
        <w:rPr>
          <w:spacing w:val="-9"/>
        </w:rPr>
        <w:t xml:space="preserve"> </w:t>
      </w:r>
      <w:r>
        <w:rPr>
          <w:spacing w:val="-4"/>
        </w:rPr>
        <w:t>NN</w:t>
      </w:r>
      <w:r>
        <w:rPr>
          <w:spacing w:val="-9"/>
        </w:rPr>
        <w:t xml:space="preserve"> </w:t>
      </w:r>
      <w:r>
        <w:rPr>
          <w:spacing w:val="-4"/>
        </w:rPr>
        <w:t>model</w:t>
      </w:r>
      <w:r>
        <w:rPr>
          <w:spacing w:val="-9"/>
        </w:rPr>
        <w:t xml:space="preserve"> </w:t>
      </w:r>
      <w:r>
        <w:rPr>
          <w:spacing w:val="-4"/>
        </w:rPr>
        <w:t>has</w:t>
      </w:r>
      <w:r>
        <w:rPr>
          <w:spacing w:val="-9"/>
        </w:rPr>
        <w:t xml:space="preserve"> </w:t>
      </w:r>
      <w:r>
        <w:rPr>
          <w:spacing w:val="-4"/>
        </w:rPr>
        <w:t>been</w:t>
      </w:r>
      <w:r>
        <w:rPr>
          <w:spacing w:val="-9"/>
        </w:rPr>
        <w:t xml:space="preserve"> </w:t>
      </w:r>
      <w:r>
        <w:rPr>
          <w:spacing w:val="-4"/>
        </w:rPr>
        <w:t>created</w:t>
      </w:r>
      <w:r>
        <w:rPr>
          <w:spacing w:val="-9"/>
        </w:rPr>
        <w:t xml:space="preserve"> </w:t>
      </w:r>
      <w:del w:id="140" w:author="Bujar Raufi" w:date="2024-01-15T10:48:00Z">
        <w:r w:rsidDel="00E27E3A">
          <w:rPr>
            <w:spacing w:val="-4"/>
          </w:rPr>
          <w:delText>prior</w:delText>
        </w:r>
        <w:r w:rsidDel="00E27E3A">
          <w:rPr>
            <w:spacing w:val="-9"/>
          </w:rPr>
          <w:delText xml:space="preserve"> </w:delText>
        </w:r>
        <w:r w:rsidDel="00E27E3A">
          <w:rPr>
            <w:spacing w:val="-4"/>
          </w:rPr>
          <w:delText>to</w:delText>
        </w:r>
      </w:del>
      <w:ins w:id="141" w:author="Bujar Raufi" w:date="2024-01-15T10:48:00Z">
        <w:r w:rsidR="00E27E3A">
          <w:rPr>
            <w:spacing w:val="-4"/>
          </w:rPr>
          <w:t>before</w:t>
        </w:r>
      </w:ins>
      <w:r>
        <w:rPr>
          <w:spacing w:val="-9"/>
        </w:rPr>
        <w:t xml:space="preserve"> </w:t>
      </w:r>
      <w:r>
        <w:rPr>
          <w:spacing w:val="-4"/>
        </w:rPr>
        <w:t>the</w:t>
      </w:r>
      <w:r>
        <w:rPr>
          <w:spacing w:val="-9"/>
        </w:rPr>
        <w:t xml:space="preserve"> </w:t>
      </w:r>
      <w:r>
        <w:rPr>
          <w:spacing w:val="-4"/>
        </w:rPr>
        <w:t>measurements</w:t>
      </w:r>
      <w:r>
        <w:rPr>
          <w:spacing w:val="-9"/>
        </w:rPr>
        <w:t xml:space="preserve"> </w:t>
      </w:r>
      <w:r>
        <w:rPr>
          <w:spacing w:val="-4"/>
        </w:rPr>
        <w:t>of</w:t>
      </w:r>
      <w:r>
        <w:rPr>
          <w:spacing w:val="-9"/>
        </w:rPr>
        <w:t xml:space="preserve"> </w:t>
      </w:r>
      <w:r>
        <w:rPr>
          <w:spacing w:val="-4"/>
        </w:rPr>
        <w:t>the</w:t>
      </w:r>
      <w:r>
        <w:rPr>
          <w:spacing w:val="-9"/>
        </w:rPr>
        <w:t xml:space="preserve"> </w:t>
      </w:r>
      <w:r>
        <w:rPr>
          <w:spacing w:val="-4"/>
        </w:rPr>
        <w:t>results</w:t>
      </w:r>
      <w:r>
        <w:rPr>
          <w:spacing w:val="-9"/>
        </w:rPr>
        <w:t xml:space="preserve"> </w:t>
      </w:r>
      <w:r>
        <w:rPr>
          <w:spacing w:val="-4"/>
        </w:rPr>
        <w:t xml:space="preserve">from </w:t>
      </w:r>
      <w:r>
        <w:rPr>
          <w:spacing w:val="-2"/>
        </w:rPr>
        <w:t>the experiments on the separate interpretability frameworks.</w:t>
      </w:r>
    </w:p>
    <w:p w14:paraId="2D1DA587" w14:textId="77777777" w:rsidR="00371737" w:rsidRDefault="00000000">
      <w:pPr>
        <w:pStyle w:val="BodyText"/>
        <w:spacing w:line="381" w:lineRule="auto"/>
        <w:ind w:left="114" w:right="218" w:firstLine="351"/>
        <w:jc w:val="both"/>
      </w:pPr>
      <w:r>
        <w:t>The</w:t>
      </w:r>
      <w:r>
        <w:rPr>
          <w:spacing w:val="-14"/>
        </w:rPr>
        <w:t xml:space="preserve"> </w:t>
      </w:r>
      <w:r>
        <w:t>1,400</w:t>
      </w:r>
      <w:r>
        <w:rPr>
          <w:spacing w:val="-14"/>
        </w:rPr>
        <w:t xml:space="preserve"> </w:t>
      </w:r>
      <w:r>
        <w:t>records</w:t>
      </w:r>
      <w:r>
        <w:rPr>
          <w:spacing w:val="-14"/>
        </w:rPr>
        <w:t xml:space="preserve"> </w:t>
      </w:r>
      <w:r>
        <w:t>in</w:t>
      </w:r>
      <w:r>
        <w:rPr>
          <w:spacing w:val="-14"/>
        </w:rPr>
        <w:t xml:space="preserve"> </w:t>
      </w:r>
      <w:r>
        <w:t>the</w:t>
      </w:r>
      <w:r>
        <w:rPr>
          <w:spacing w:val="-14"/>
        </w:rPr>
        <w:t xml:space="preserve"> </w:t>
      </w:r>
      <w:r>
        <w:t>test</w:t>
      </w:r>
      <w:r>
        <w:rPr>
          <w:spacing w:val="-14"/>
        </w:rPr>
        <w:t xml:space="preserve"> </w:t>
      </w:r>
      <w:r>
        <w:t>data</w:t>
      </w:r>
      <w:r>
        <w:rPr>
          <w:spacing w:val="-14"/>
        </w:rPr>
        <w:t xml:space="preserve"> </w:t>
      </w:r>
      <w:r>
        <w:t>block</w:t>
      </w:r>
      <w:r>
        <w:rPr>
          <w:spacing w:val="-14"/>
        </w:rPr>
        <w:t xml:space="preserve"> </w:t>
      </w:r>
      <w:r>
        <w:t>will</w:t>
      </w:r>
      <w:r>
        <w:rPr>
          <w:spacing w:val="-14"/>
        </w:rPr>
        <w:t xml:space="preserve"> </w:t>
      </w:r>
      <w:r>
        <w:t>subsequently</w:t>
      </w:r>
      <w:r>
        <w:rPr>
          <w:spacing w:val="-14"/>
        </w:rPr>
        <w:t xml:space="preserve"> </w:t>
      </w:r>
      <w:r>
        <w:t>be</w:t>
      </w:r>
      <w:r>
        <w:rPr>
          <w:spacing w:val="-14"/>
        </w:rPr>
        <w:t xml:space="preserve"> </w:t>
      </w:r>
      <w:r>
        <w:t>sub-divided</w:t>
      </w:r>
      <w:r>
        <w:rPr>
          <w:spacing w:val="-14"/>
        </w:rPr>
        <w:t xml:space="preserve"> </w:t>
      </w:r>
      <w:r>
        <w:t>into</w:t>
      </w:r>
      <w:r>
        <w:rPr>
          <w:spacing w:val="-14"/>
        </w:rPr>
        <w:t xml:space="preserve"> </w:t>
      </w:r>
      <w:r>
        <w:t>20 batches</w:t>
      </w:r>
      <w:r>
        <w:rPr>
          <w:spacing w:val="-13"/>
        </w:rPr>
        <w:t xml:space="preserve"> </w:t>
      </w:r>
      <w:r>
        <w:t>for</w:t>
      </w:r>
      <w:r>
        <w:rPr>
          <w:spacing w:val="-13"/>
        </w:rPr>
        <w:t xml:space="preserve"> </w:t>
      </w:r>
      <w:r>
        <w:t>use</w:t>
      </w:r>
      <w:r>
        <w:rPr>
          <w:spacing w:val="-13"/>
        </w:rPr>
        <w:t xml:space="preserve"> </w:t>
      </w:r>
      <w:r>
        <w:t>in</w:t>
      </w:r>
      <w:r>
        <w:rPr>
          <w:spacing w:val="-13"/>
        </w:rPr>
        <w:t xml:space="preserve"> </w:t>
      </w:r>
      <w:r>
        <w:t>the</w:t>
      </w:r>
      <w:r>
        <w:rPr>
          <w:spacing w:val="-13"/>
        </w:rPr>
        <w:t xml:space="preserve"> </w:t>
      </w:r>
      <w:r>
        <w:t>research</w:t>
      </w:r>
      <w:r>
        <w:rPr>
          <w:spacing w:val="-13"/>
        </w:rPr>
        <w:t xml:space="preserve"> </w:t>
      </w:r>
      <w:r>
        <w:t>experiments</w:t>
      </w:r>
      <w:r>
        <w:rPr>
          <w:spacing w:val="-13"/>
        </w:rPr>
        <w:t xml:space="preserve"> </w:t>
      </w:r>
      <w:r>
        <w:t>to</w:t>
      </w:r>
      <w:r>
        <w:rPr>
          <w:spacing w:val="-13"/>
        </w:rPr>
        <w:t xml:space="preserve"> </w:t>
      </w:r>
      <w:r>
        <w:t>generate</w:t>
      </w:r>
      <w:r>
        <w:rPr>
          <w:spacing w:val="-13"/>
        </w:rPr>
        <w:t xml:space="preserve"> </w:t>
      </w:r>
      <w:r>
        <w:t>a</w:t>
      </w:r>
      <w:r>
        <w:rPr>
          <w:spacing w:val="-13"/>
        </w:rPr>
        <w:t xml:space="preserve"> </w:t>
      </w:r>
      <w:r>
        <w:t>table</w:t>
      </w:r>
      <w:r>
        <w:rPr>
          <w:spacing w:val="-13"/>
        </w:rPr>
        <w:t xml:space="preserve"> </w:t>
      </w:r>
      <w:r>
        <w:t>of</w:t>
      </w:r>
      <w:r>
        <w:rPr>
          <w:spacing w:val="-13"/>
        </w:rPr>
        <w:t xml:space="preserve"> </w:t>
      </w:r>
      <w:r>
        <w:t>numerical</w:t>
      </w:r>
      <w:r>
        <w:rPr>
          <w:spacing w:val="-13"/>
        </w:rPr>
        <w:t xml:space="preserve"> </w:t>
      </w:r>
      <w:r>
        <w:t xml:space="preserve">outputs </w:t>
      </w:r>
      <w:r>
        <w:rPr>
          <w:spacing w:val="-2"/>
        </w:rPr>
        <w:t xml:space="preserve">against the following metrics (elaborated in Section </w:t>
      </w:r>
      <w:hyperlink w:anchor="_bookmark35" w:history="1">
        <w:r>
          <w:rPr>
            <w:spacing w:val="-2"/>
          </w:rPr>
          <w:t>3.2.4</w:t>
        </w:r>
      </w:hyperlink>
      <w:r>
        <w:rPr>
          <w:spacing w:val="-2"/>
        </w:rPr>
        <w:t xml:space="preserve"> this submission</w:t>
      </w:r>
      <w:proofErr w:type="gramStart"/>
      <w:r>
        <w:rPr>
          <w:spacing w:val="-2"/>
        </w:rPr>
        <w:t>);</w:t>
      </w:r>
      <w:proofErr w:type="gramEnd"/>
    </w:p>
    <w:p w14:paraId="656402BC" w14:textId="77777777" w:rsidR="00371737" w:rsidRDefault="00000000">
      <w:pPr>
        <w:pStyle w:val="ListParagraph"/>
        <w:numPr>
          <w:ilvl w:val="3"/>
          <w:numId w:val="4"/>
        </w:numPr>
        <w:tabs>
          <w:tab w:val="left" w:pos="698"/>
        </w:tabs>
        <w:spacing w:before="172"/>
        <w:ind w:left="698" w:hanging="298"/>
        <w:jc w:val="both"/>
        <w:rPr>
          <w:sz w:val="24"/>
        </w:rPr>
      </w:pPr>
      <w:r>
        <w:rPr>
          <w:spacing w:val="-2"/>
          <w:sz w:val="24"/>
        </w:rPr>
        <w:t>Identity</w:t>
      </w:r>
    </w:p>
    <w:p w14:paraId="48C9C634" w14:textId="77777777" w:rsidR="00371737" w:rsidRDefault="00371737">
      <w:pPr>
        <w:pStyle w:val="BodyText"/>
        <w:spacing w:before="66"/>
      </w:pPr>
    </w:p>
    <w:p w14:paraId="7FC5A5E8" w14:textId="77777777" w:rsidR="00371737" w:rsidRDefault="00000000">
      <w:pPr>
        <w:pStyle w:val="ListParagraph"/>
        <w:numPr>
          <w:ilvl w:val="3"/>
          <w:numId w:val="4"/>
        </w:numPr>
        <w:tabs>
          <w:tab w:val="left" w:pos="698"/>
        </w:tabs>
        <w:spacing w:before="0"/>
        <w:ind w:left="698" w:hanging="298"/>
        <w:jc w:val="both"/>
        <w:rPr>
          <w:sz w:val="24"/>
        </w:rPr>
      </w:pPr>
      <w:r>
        <w:rPr>
          <w:spacing w:val="-2"/>
          <w:sz w:val="24"/>
        </w:rPr>
        <w:t>Stability</w:t>
      </w:r>
    </w:p>
    <w:p w14:paraId="5C7AC07F" w14:textId="77777777" w:rsidR="00371737" w:rsidRDefault="00371737">
      <w:pPr>
        <w:pStyle w:val="BodyText"/>
        <w:spacing w:before="66"/>
      </w:pPr>
    </w:p>
    <w:p w14:paraId="6C37B4B5" w14:textId="77777777" w:rsidR="00371737" w:rsidRDefault="00000000">
      <w:pPr>
        <w:pStyle w:val="ListParagraph"/>
        <w:numPr>
          <w:ilvl w:val="3"/>
          <w:numId w:val="4"/>
        </w:numPr>
        <w:tabs>
          <w:tab w:val="left" w:pos="698"/>
        </w:tabs>
        <w:spacing w:before="0"/>
        <w:ind w:left="698" w:hanging="298"/>
        <w:rPr>
          <w:sz w:val="24"/>
        </w:rPr>
      </w:pPr>
      <w:r>
        <w:rPr>
          <w:spacing w:val="-2"/>
          <w:sz w:val="24"/>
        </w:rPr>
        <w:t>Separability</w:t>
      </w:r>
    </w:p>
    <w:p w14:paraId="301C6529" w14:textId="77777777" w:rsidR="00371737" w:rsidRDefault="00371737">
      <w:pPr>
        <w:pStyle w:val="BodyText"/>
        <w:spacing w:before="67"/>
      </w:pPr>
    </w:p>
    <w:p w14:paraId="4C61B4D4" w14:textId="77777777" w:rsidR="00371737" w:rsidRDefault="00000000">
      <w:pPr>
        <w:pStyle w:val="ListParagraph"/>
        <w:numPr>
          <w:ilvl w:val="3"/>
          <w:numId w:val="4"/>
        </w:numPr>
        <w:tabs>
          <w:tab w:val="left" w:pos="698"/>
        </w:tabs>
        <w:spacing w:before="0"/>
        <w:ind w:left="698" w:hanging="298"/>
        <w:rPr>
          <w:sz w:val="24"/>
        </w:rPr>
      </w:pPr>
      <w:r>
        <w:rPr>
          <w:spacing w:val="-2"/>
          <w:sz w:val="24"/>
        </w:rPr>
        <w:t>Similarity</w:t>
      </w:r>
    </w:p>
    <w:p w14:paraId="5B63082C" w14:textId="77777777" w:rsidR="00371737" w:rsidRDefault="00371737">
      <w:pPr>
        <w:pStyle w:val="BodyText"/>
        <w:spacing w:before="66"/>
      </w:pPr>
    </w:p>
    <w:p w14:paraId="013D740D" w14:textId="77777777" w:rsidR="00371737" w:rsidRDefault="00000000">
      <w:pPr>
        <w:pStyle w:val="ListParagraph"/>
        <w:numPr>
          <w:ilvl w:val="3"/>
          <w:numId w:val="4"/>
        </w:numPr>
        <w:tabs>
          <w:tab w:val="left" w:pos="698"/>
        </w:tabs>
        <w:spacing w:before="0"/>
        <w:ind w:left="698" w:hanging="298"/>
        <w:rPr>
          <w:sz w:val="24"/>
        </w:rPr>
      </w:pPr>
      <w:r>
        <w:rPr>
          <w:spacing w:val="-3"/>
          <w:sz w:val="24"/>
        </w:rPr>
        <w:t>Computational</w:t>
      </w:r>
      <w:r>
        <w:rPr>
          <w:spacing w:val="-8"/>
          <w:sz w:val="24"/>
        </w:rPr>
        <w:t xml:space="preserve"> </w:t>
      </w:r>
      <w:r>
        <w:rPr>
          <w:spacing w:val="-2"/>
          <w:sz w:val="24"/>
        </w:rPr>
        <w:t>Efficiency</w:t>
      </w:r>
    </w:p>
    <w:p w14:paraId="2D99D810" w14:textId="77777777" w:rsidR="00371737" w:rsidRDefault="00371737">
      <w:pPr>
        <w:pStyle w:val="BodyText"/>
        <w:spacing w:before="64"/>
      </w:pPr>
    </w:p>
    <w:p w14:paraId="0202A047" w14:textId="77777777" w:rsidR="00371737" w:rsidRDefault="00000000">
      <w:pPr>
        <w:pStyle w:val="BodyText"/>
        <w:spacing w:line="381" w:lineRule="auto"/>
        <w:ind w:left="114" w:right="220" w:firstLine="351"/>
        <w:jc w:val="both"/>
      </w:pPr>
      <w:r>
        <w:t>Figure</w:t>
      </w:r>
      <w:r>
        <w:rPr>
          <w:spacing w:val="-12"/>
        </w:rPr>
        <w:t xml:space="preserve"> </w:t>
      </w:r>
      <w:hyperlink w:anchor="_bookmark34" w:history="1">
        <w:r>
          <w:t>3.1</w:t>
        </w:r>
      </w:hyperlink>
      <w:r>
        <w:rPr>
          <w:spacing w:val="-12"/>
        </w:rPr>
        <w:t xml:space="preserve"> </w:t>
      </w:r>
      <w:r>
        <w:t>shows</w:t>
      </w:r>
      <w:r>
        <w:rPr>
          <w:spacing w:val="-12"/>
        </w:rPr>
        <w:t xml:space="preserve"> </w:t>
      </w:r>
      <w:r>
        <w:t>the</w:t>
      </w:r>
      <w:r>
        <w:rPr>
          <w:spacing w:val="-12"/>
        </w:rPr>
        <w:t xml:space="preserve"> </w:t>
      </w:r>
      <w:r>
        <w:t>diagrammatic</w:t>
      </w:r>
      <w:r>
        <w:rPr>
          <w:spacing w:val="-12"/>
        </w:rPr>
        <w:t xml:space="preserve"> </w:t>
      </w:r>
      <w:r>
        <w:t>view</w:t>
      </w:r>
      <w:r>
        <w:rPr>
          <w:spacing w:val="-12"/>
        </w:rPr>
        <w:t xml:space="preserve"> </w:t>
      </w:r>
      <w:r>
        <w:t>of</w:t>
      </w:r>
      <w:r>
        <w:rPr>
          <w:spacing w:val="-12"/>
        </w:rPr>
        <w:t xml:space="preserve"> </w:t>
      </w:r>
      <w:r>
        <w:t>experiment</w:t>
      </w:r>
      <w:r>
        <w:rPr>
          <w:spacing w:val="-12"/>
        </w:rPr>
        <w:t xml:space="preserve"> </w:t>
      </w:r>
      <w:r>
        <w:t>design</w:t>
      </w:r>
      <w:r>
        <w:rPr>
          <w:spacing w:val="-12"/>
        </w:rPr>
        <w:t xml:space="preserve"> </w:t>
      </w:r>
      <w:r>
        <w:t>for</w:t>
      </w:r>
      <w:r>
        <w:rPr>
          <w:spacing w:val="-12"/>
        </w:rPr>
        <w:t xml:space="preserve"> </w:t>
      </w:r>
      <w:r>
        <w:t>comparing</w:t>
      </w:r>
      <w:r>
        <w:rPr>
          <w:spacing w:val="-12"/>
        </w:rPr>
        <w:t xml:space="preserve"> </w:t>
      </w:r>
      <w:r>
        <w:t xml:space="preserve">ex- </w:t>
      </w:r>
      <w:proofErr w:type="spellStart"/>
      <w:r>
        <w:t>plainability</w:t>
      </w:r>
      <w:proofErr w:type="spellEnd"/>
      <w:r>
        <w:t xml:space="preserve"> methods.</w:t>
      </w:r>
    </w:p>
    <w:p w14:paraId="39CB8731"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500E3842" w14:textId="77777777" w:rsidR="00371737" w:rsidRDefault="00371737">
      <w:pPr>
        <w:pStyle w:val="BodyText"/>
        <w:spacing w:before="6" w:after="1"/>
        <w:rPr>
          <w:sz w:val="9"/>
        </w:rPr>
      </w:pPr>
    </w:p>
    <w:p w14:paraId="4C911FC8" w14:textId="77777777" w:rsidR="00371737" w:rsidRDefault="00000000">
      <w:pPr>
        <w:pStyle w:val="BodyText"/>
        <w:ind w:left="114"/>
        <w:rPr>
          <w:sz w:val="20"/>
        </w:rPr>
      </w:pPr>
      <w:r>
        <w:rPr>
          <w:noProof/>
          <w:sz w:val="20"/>
        </w:rPr>
        <w:drawing>
          <wp:inline distT="0" distB="0" distL="0" distR="0" wp14:anchorId="7F0E1019" wp14:editId="598C9AF9">
            <wp:extent cx="5471800" cy="355520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5471800" cy="3555206"/>
                    </a:xfrm>
                    <a:prstGeom prst="rect">
                      <a:avLst/>
                    </a:prstGeom>
                  </pic:spPr>
                </pic:pic>
              </a:graphicData>
            </a:graphic>
          </wp:inline>
        </w:drawing>
      </w:r>
    </w:p>
    <w:p w14:paraId="767D1365" w14:textId="77777777" w:rsidR="00371737" w:rsidRDefault="00371737">
      <w:pPr>
        <w:pStyle w:val="BodyText"/>
        <w:spacing w:before="79"/>
      </w:pPr>
    </w:p>
    <w:p w14:paraId="375DFE6E" w14:textId="77777777" w:rsidR="00371737" w:rsidRDefault="00000000">
      <w:pPr>
        <w:pStyle w:val="BodyText"/>
        <w:ind w:right="104"/>
        <w:jc w:val="center"/>
      </w:pPr>
      <w:bookmarkStart w:id="142" w:name="_bookmark34"/>
      <w:bookmarkEnd w:id="142"/>
      <w:r>
        <w:rPr>
          <w:spacing w:val="-2"/>
        </w:rPr>
        <w:t>Figure</w:t>
      </w:r>
      <w:r>
        <w:rPr>
          <w:spacing w:val="-6"/>
        </w:rPr>
        <w:t xml:space="preserve"> </w:t>
      </w:r>
      <w:r>
        <w:rPr>
          <w:spacing w:val="-2"/>
        </w:rPr>
        <w:t>3.1:</w:t>
      </w:r>
      <w:r>
        <w:rPr>
          <w:spacing w:val="12"/>
        </w:rPr>
        <w:t xml:space="preserve"> </w:t>
      </w:r>
      <w:r>
        <w:rPr>
          <w:spacing w:val="-2"/>
        </w:rPr>
        <w:t>Overview</w:t>
      </w:r>
      <w:r>
        <w:rPr>
          <w:spacing w:val="-5"/>
        </w:rPr>
        <w:t xml:space="preserve"> </w:t>
      </w:r>
      <w:r>
        <w:rPr>
          <w:spacing w:val="-2"/>
        </w:rPr>
        <w:t>of</w:t>
      </w:r>
      <w:r>
        <w:rPr>
          <w:spacing w:val="-5"/>
        </w:rPr>
        <w:t xml:space="preserve"> </w:t>
      </w:r>
      <w:r>
        <w:rPr>
          <w:spacing w:val="-2"/>
        </w:rPr>
        <w:t>experiment</w:t>
      </w:r>
      <w:r>
        <w:rPr>
          <w:spacing w:val="-5"/>
        </w:rPr>
        <w:t xml:space="preserve"> </w:t>
      </w:r>
      <w:r>
        <w:rPr>
          <w:spacing w:val="-2"/>
        </w:rPr>
        <w:t>design</w:t>
      </w:r>
    </w:p>
    <w:p w14:paraId="2BF69BA7" w14:textId="77777777" w:rsidR="00371737" w:rsidRDefault="00371737">
      <w:pPr>
        <w:pStyle w:val="BodyText"/>
        <w:spacing w:before="223"/>
      </w:pPr>
    </w:p>
    <w:p w14:paraId="2EBE1968" w14:textId="77777777" w:rsidR="00371737" w:rsidRDefault="00000000">
      <w:pPr>
        <w:pStyle w:val="BodyText"/>
        <w:spacing w:line="379" w:lineRule="auto"/>
        <w:ind w:left="114" w:right="216" w:firstLine="351"/>
        <w:jc w:val="both"/>
      </w:pPr>
      <w:r>
        <w:t xml:space="preserve">The experiments will be created and executed within an Kubeflow Studio </w:t>
      </w:r>
      <w:proofErr w:type="spellStart"/>
      <w:r>
        <w:t>inte</w:t>
      </w:r>
      <w:proofErr w:type="spellEnd"/>
      <w:r>
        <w:t xml:space="preserve">- </w:t>
      </w:r>
      <w:r>
        <w:rPr>
          <w:spacing w:val="-4"/>
        </w:rPr>
        <w:t>grated</w:t>
      </w:r>
      <w:r>
        <w:rPr>
          <w:spacing w:val="-8"/>
        </w:rPr>
        <w:t xml:space="preserve"> </w:t>
      </w:r>
      <w:r>
        <w:rPr>
          <w:spacing w:val="-4"/>
        </w:rPr>
        <w:t>development</w:t>
      </w:r>
      <w:r>
        <w:rPr>
          <w:spacing w:val="-8"/>
        </w:rPr>
        <w:t xml:space="preserve"> </w:t>
      </w:r>
      <w:r>
        <w:rPr>
          <w:spacing w:val="-4"/>
        </w:rPr>
        <w:t>environment</w:t>
      </w:r>
      <w:r>
        <w:rPr>
          <w:spacing w:val="-8"/>
        </w:rPr>
        <w:t xml:space="preserve"> </w:t>
      </w:r>
      <w:r>
        <w:rPr>
          <w:spacing w:val="-4"/>
        </w:rPr>
        <w:t>(IDE).</w:t>
      </w:r>
      <w:r>
        <w:rPr>
          <w:spacing w:val="-8"/>
        </w:rPr>
        <w:t xml:space="preserve"> </w:t>
      </w:r>
      <w:r>
        <w:rPr>
          <w:spacing w:val="-4"/>
        </w:rPr>
        <w:t>Kubeflow</w:t>
      </w:r>
      <w:r>
        <w:rPr>
          <w:spacing w:val="-8"/>
        </w:rPr>
        <w:t xml:space="preserve"> </w:t>
      </w:r>
      <w:r>
        <w:rPr>
          <w:spacing w:val="-4"/>
        </w:rPr>
        <w:t>offers</w:t>
      </w:r>
      <w:r>
        <w:rPr>
          <w:spacing w:val="-8"/>
        </w:rPr>
        <w:t xml:space="preserve"> </w:t>
      </w:r>
      <w:r>
        <w:rPr>
          <w:spacing w:val="-4"/>
        </w:rPr>
        <w:t>a</w:t>
      </w:r>
      <w:r>
        <w:rPr>
          <w:spacing w:val="-8"/>
        </w:rPr>
        <w:t xml:space="preserve"> </w:t>
      </w:r>
      <w:proofErr w:type="spellStart"/>
      <w:r>
        <w:rPr>
          <w:spacing w:val="-4"/>
        </w:rPr>
        <w:t>Jupyter</w:t>
      </w:r>
      <w:proofErr w:type="spellEnd"/>
      <w:r>
        <w:rPr>
          <w:spacing w:val="-8"/>
        </w:rPr>
        <w:t xml:space="preserve"> </w:t>
      </w:r>
      <w:r>
        <w:rPr>
          <w:spacing w:val="-4"/>
        </w:rPr>
        <w:t>Notebook</w:t>
      </w:r>
      <w:r>
        <w:rPr>
          <w:spacing w:val="-8"/>
        </w:rPr>
        <w:t xml:space="preserve"> </w:t>
      </w:r>
      <w:r>
        <w:rPr>
          <w:spacing w:val="-4"/>
        </w:rPr>
        <w:t>style</w:t>
      </w:r>
      <w:r>
        <w:rPr>
          <w:spacing w:val="-8"/>
        </w:rPr>
        <w:t xml:space="preserve"> </w:t>
      </w:r>
      <w:r>
        <w:rPr>
          <w:spacing w:val="-4"/>
        </w:rPr>
        <w:t xml:space="preserve">in- </w:t>
      </w:r>
      <w:proofErr w:type="spellStart"/>
      <w:r>
        <w:rPr>
          <w:spacing w:val="-2"/>
        </w:rPr>
        <w:t>terface</w:t>
      </w:r>
      <w:proofErr w:type="spellEnd"/>
      <w:r>
        <w:rPr>
          <w:spacing w:val="-2"/>
        </w:rPr>
        <w:t>,</w:t>
      </w:r>
      <w:r>
        <w:rPr>
          <w:spacing w:val="-13"/>
        </w:rPr>
        <w:t xml:space="preserve"> </w:t>
      </w:r>
      <w:r>
        <w:rPr>
          <w:spacing w:val="-2"/>
        </w:rPr>
        <w:t>and</w:t>
      </w:r>
      <w:r>
        <w:rPr>
          <w:spacing w:val="-12"/>
        </w:rPr>
        <w:t xml:space="preserve"> </w:t>
      </w:r>
      <w:r>
        <w:rPr>
          <w:spacing w:val="-2"/>
        </w:rPr>
        <w:t>the</w:t>
      </w:r>
      <w:r>
        <w:rPr>
          <w:spacing w:val="-13"/>
        </w:rPr>
        <w:t xml:space="preserve"> </w:t>
      </w:r>
      <w:r>
        <w:rPr>
          <w:spacing w:val="-2"/>
        </w:rPr>
        <w:t>experiments</w:t>
      </w:r>
      <w:r>
        <w:rPr>
          <w:spacing w:val="-12"/>
        </w:rPr>
        <w:t xml:space="preserve"> </w:t>
      </w:r>
      <w:r>
        <w:rPr>
          <w:spacing w:val="-2"/>
        </w:rPr>
        <w:t>will</w:t>
      </w:r>
      <w:r>
        <w:rPr>
          <w:spacing w:val="-13"/>
        </w:rPr>
        <w:t xml:space="preserve"> </w:t>
      </w:r>
      <w:r>
        <w:rPr>
          <w:spacing w:val="-2"/>
        </w:rPr>
        <w:t>be</w:t>
      </w:r>
      <w:r>
        <w:rPr>
          <w:spacing w:val="-12"/>
        </w:rPr>
        <w:t xml:space="preserve"> </w:t>
      </w:r>
      <w:r>
        <w:rPr>
          <w:spacing w:val="-2"/>
        </w:rPr>
        <w:t>written</w:t>
      </w:r>
      <w:r>
        <w:rPr>
          <w:spacing w:val="-13"/>
        </w:rPr>
        <w:t xml:space="preserve"> </w:t>
      </w:r>
      <w:r>
        <w:rPr>
          <w:spacing w:val="-2"/>
        </w:rPr>
        <w:t>using</w:t>
      </w:r>
      <w:r>
        <w:rPr>
          <w:spacing w:val="-12"/>
        </w:rPr>
        <w:t xml:space="preserve"> </w:t>
      </w:r>
      <w:r>
        <w:rPr>
          <w:spacing w:val="-2"/>
        </w:rPr>
        <w:t>Python</w:t>
      </w:r>
      <w:r>
        <w:rPr>
          <w:spacing w:val="-13"/>
        </w:rPr>
        <w:t xml:space="preserve"> </w:t>
      </w:r>
      <w:r>
        <w:rPr>
          <w:spacing w:val="-2"/>
        </w:rPr>
        <w:t>3.7.</w:t>
      </w:r>
      <w:r>
        <w:rPr>
          <w:spacing w:val="-12"/>
        </w:rPr>
        <w:t xml:space="preserve"> </w:t>
      </w:r>
      <w:r>
        <w:rPr>
          <w:spacing w:val="-2"/>
        </w:rPr>
        <w:t>The</w:t>
      </w:r>
      <w:r>
        <w:rPr>
          <w:spacing w:val="-13"/>
        </w:rPr>
        <w:t xml:space="preserve"> </w:t>
      </w:r>
      <w:r>
        <w:rPr>
          <w:spacing w:val="-2"/>
        </w:rPr>
        <w:t>resources</w:t>
      </w:r>
      <w:r>
        <w:rPr>
          <w:spacing w:val="-12"/>
        </w:rPr>
        <w:t xml:space="preserve"> </w:t>
      </w:r>
      <w:r>
        <w:rPr>
          <w:spacing w:val="-2"/>
        </w:rPr>
        <w:t xml:space="preserve">assigned </w:t>
      </w:r>
      <w:r>
        <w:t xml:space="preserve">to each notebook kernel will be identical, particularly so that the </w:t>
      </w:r>
      <w:r>
        <w:rPr>
          <w:rFonts w:ascii="Times New Roman" w:hAnsi="Times New Roman"/>
          <w:i/>
        </w:rPr>
        <w:t>’Computational Efficiency’</w:t>
      </w:r>
      <w:r>
        <w:rPr>
          <w:rFonts w:ascii="Times New Roman" w:hAnsi="Times New Roman"/>
          <w:i/>
          <w:spacing w:val="18"/>
        </w:rPr>
        <w:t xml:space="preserve"> </w:t>
      </w:r>
      <w:r>
        <w:t>metric</w:t>
      </w:r>
      <w:r>
        <w:rPr>
          <w:spacing w:val="-1"/>
        </w:rPr>
        <w:t xml:space="preserve"> </w:t>
      </w:r>
      <w:r>
        <w:t>can</w:t>
      </w:r>
      <w:r>
        <w:rPr>
          <w:spacing w:val="-1"/>
        </w:rPr>
        <w:t xml:space="preserve"> </w:t>
      </w:r>
      <w:r>
        <w:t>be</w:t>
      </w:r>
      <w:r>
        <w:rPr>
          <w:spacing w:val="-1"/>
        </w:rPr>
        <w:t xml:space="preserve"> </w:t>
      </w:r>
      <w:r>
        <w:t>compared</w:t>
      </w:r>
      <w:r>
        <w:rPr>
          <w:spacing w:val="-1"/>
        </w:rPr>
        <w:t xml:space="preserve"> </w:t>
      </w:r>
      <w:r>
        <w:t>accurately</w:t>
      </w:r>
      <w:r>
        <w:rPr>
          <w:spacing w:val="-1"/>
        </w:rPr>
        <w:t xml:space="preserve"> </w:t>
      </w:r>
      <w:r>
        <w:t>across</w:t>
      </w:r>
      <w:r>
        <w:rPr>
          <w:spacing w:val="-1"/>
        </w:rPr>
        <w:t xml:space="preserve"> </w:t>
      </w:r>
      <w:r>
        <w:t>all</w:t>
      </w:r>
      <w:r>
        <w:rPr>
          <w:spacing w:val="-1"/>
        </w:rPr>
        <w:t xml:space="preserve"> </w:t>
      </w:r>
      <w:r>
        <w:t>explainer</w:t>
      </w:r>
      <w:r>
        <w:rPr>
          <w:spacing w:val="-1"/>
        </w:rPr>
        <w:t xml:space="preserve"> </w:t>
      </w:r>
      <w:r>
        <w:t>techniques.</w:t>
      </w:r>
    </w:p>
    <w:p w14:paraId="4DE1660D" w14:textId="77777777" w:rsidR="00371737" w:rsidRDefault="00000000">
      <w:pPr>
        <w:pStyle w:val="BodyText"/>
        <w:spacing w:before="1" w:line="381" w:lineRule="auto"/>
        <w:ind w:left="114" w:right="217" w:firstLine="351"/>
        <w:jc w:val="right"/>
      </w:pPr>
      <w:r>
        <w:t>The</w:t>
      </w:r>
      <w:r>
        <w:rPr>
          <w:spacing w:val="13"/>
        </w:rPr>
        <w:t xml:space="preserve"> </w:t>
      </w:r>
      <w:r>
        <w:t>SHAP,</w:t>
      </w:r>
      <w:r>
        <w:rPr>
          <w:spacing w:val="13"/>
        </w:rPr>
        <w:t xml:space="preserve"> </w:t>
      </w:r>
      <w:r>
        <w:t>LIME,</w:t>
      </w:r>
      <w:r>
        <w:rPr>
          <w:spacing w:val="13"/>
        </w:rPr>
        <w:t xml:space="preserve"> </w:t>
      </w:r>
      <w:r>
        <w:t>ANCHORS,</w:t>
      </w:r>
      <w:r>
        <w:rPr>
          <w:spacing w:val="13"/>
        </w:rPr>
        <w:t xml:space="preserve"> </w:t>
      </w:r>
      <w:r>
        <w:t>and</w:t>
      </w:r>
      <w:r>
        <w:rPr>
          <w:spacing w:val="13"/>
        </w:rPr>
        <w:t xml:space="preserve"> </w:t>
      </w:r>
      <w:proofErr w:type="spellStart"/>
      <w:r>
        <w:t>DiCE</w:t>
      </w:r>
      <w:proofErr w:type="spellEnd"/>
      <w:r>
        <w:rPr>
          <w:spacing w:val="13"/>
        </w:rPr>
        <w:t xml:space="preserve"> </w:t>
      </w:r>
      <w:proofErr w:type="spellStart"/>
      <w:r>
        <w:t>explainability</w:t>
      </w:r>
      <w:proofErr w:type="spellEnd"/>
      <w:r>
        <w:rPr>
          <w:spacing w:val="13"/>
        </w:rPr>
        <w:t xml:space="preserve"> </w:t>
      </w:r>
      <w:r>
        <w:t>techniques</w:t>
      </w:r>
      <w:r>
        <w:rPr>
          <w:spacing w:val="13"/>
        </w:rPr>
        <w:t xml:space="preserve"> </w:t>
      </w:r>
      <w:r>
        <w:t>are</w:t>
      </w:r>
      <w:r>
        <w:rPr>
          <w:spacing w:val="13"/>
        </w:rPr>
        <w:t xml:space="preserve"> </w:t>
      </w:r>
      <w:r>
        <w:t>used</w:t>
      </w:r>
      <w:r>
        <w:rPr>
          <w:spacing w:val="13"/>
        </w:rPr>
        <w:t xml:space="preserve"> </w:t>
      </w:r>
      <w:r>
        <w:t xml:space="preserve">to </w:t>
      </w:r>
      <w:r>
        <w:rPr>
          <w:spacing w:val="-2"/>
        </w:rPr>
        <w:t>generate the explanations from a Neural Network model,</w:t>
      </w:r>
      <w:r>
        <w:t xml:space="preserve"> </w:t>
      </w:r>
      <w:r>
        <w:rPr>
          <w:spacing w:val="-2"/>
        </w:rPr>
        <w:t xml:space="preserve">built with a Python </w:t>
      </w:r>
      <w:proofErr w:type="spellStart"/>
      <w:r>
        <w:rPr>
          <w:spacing w:val="-2"/>
        </w:rPr>
        <w:t>Keras</w:t>
      </w:r>
      <w:proofErr w:type="spellEnd"/>
      <w:r>
        <w:rPr>
          <w:spacing w:val="-2"/>
        </w:rPr>
        <w:t xml:space="preserve"> library.</w:t>
      </w:r>
      <w:r>
        <w:rPr>
          <w:spacing w:val="72"/>
        </w:rPr>
        <w:t xml:space="preserve"> </w:t>
      </w:r>
      <w:r>
        <w:rPr>
          <w:spacing w:val="-2"/>
        </w:rPr>
        <w:t>However,</w:t>
      </w:r>
      <w:r>
        <w:rPr>
          <w:spacing w:val="20"/>
        </w:rPr>
        <w:t xml:space="preserve"> </w:t>
      </w:r>
      <w:r>
        <w:rPr>
          <w:spacing w:val="-2"/>
        </w:rPr>
        <w:t>the</w:t>
      </w:r>
      <w:r>
        <w:rPr>
          <w:spacing w:val="16"/>
        </w:rPr>
        <w:t xml:space="preserve"> </w:t>
      </w:r>
      <w:r>
        <w:rPr>
          <w:spacing w:val="-2"/>
        </w:rPr>
        <w:t>generation</w:t>
      </w:r>
      <w:r>
        <w:rPr>
          <w:spacing w:val="16"/>
        </w:rPr>
        <w:t xml:space="preserve"> </w:t>
      </w:r>
      <w:r>
        <w:rPr>
          <w:spacing w:val="-2"/>
        </w:rPr>
        <w:t>of</w:t>
      </w:r>
      <w:r>
        <w:rPr>
          <w:spacing w:val="16"/>
        </w:rPr>
        <w:t xml:space="preserve"> </w:t>
      </w:r>
      <w:r>
        <w:rPr>
          <w:spacing w:val="-2"/>
        </w:rPr>
        <w:t>a</w:t>
      </w:r>
      <w:r>
        <w:rPr>
          <w:spacing w:val="16"/>
        </w:rPr>
        <w:t xml:space="preserve"> </w:t>
      </w:r>
      <w:r>
        <w:rPr>
          <w:spacing w:val="-2"/>
        </w:rPr>
        <w:t>number</w:t>
      </w:r>
      <w:r>
        <w:rPr>
          <w:spacing w:val="16"/>
        </w:rPr>
        <w:t xml:space="preserve"> </w:t>
      </w:r>
      <w:r>
        <w:rPr>
          <w:spacing w:val="-2"/>
        </w:rPr>
        <w:t>the</w:t>
      </w:r>
      <w:r>
        <w:rPr>
          <w:spacing w:val="16"/>
        </w:rPr>
        <w:t xml:space="preserve"> </w:t>
      </w:r>
      <w:r>
        <w:rPr>
          <w:spacing w:val="-2"/>
        </w:rPr>
        <w:t>XAI</w:t>
      </w:r>
      <w:r>
        <w:rPr>
          <w:spacing w:val="16"/>
        </w:rPr>
        <w:t xml:space="preserve"> </w:t>
      </w:r>
      <w:r>
        <w:rPr>
          <w:spacing w:val="-2"/>
        </w:rPr>
        <w:t>explanations</w:t>
      </w:r>
      <w:r>
        <w:rPr>
          <w:spacing w:val="16"/>
        </w:rPr>
        <w:t xml:space="preserve"> </w:t>
      </w:r>
      <w:r>
        <w:rPr>
          <w:spacing w:val="-2"/>
        </w:rPr>
        <w:t>is</w:t>
      </w:r>
      <w:r>
        <w:rPr>
          <w:spacing w:val="16"/>
        </w:rPr>
        <w:t xml:space="preserve"> </w:t>
      </w:r>
      <w:r>
        <w:rPr>
          <w:spacing w:val="-2"/>
        </w:rPr>
        <w:t>a</w:t>
      </w:r>
      <w:r>
        <w:rPr>
          <w:spacing w:val="16"/>
        </w:rPr>
        <w:t xml:space="preserve"> </w:t>
      </w:r>
      <w:r>
        <w:rPr>
          <w:spacing w:val="-2"/>
        </w:rPr>
        <w:t xml:space="preserve">processor </w:t>
      </w:r>
      <w:r>
        <w:rPr>
          <w:spacing w:val="-4"/>
        </w:rPr>
        <w:t xml:space="preserve">intensive exercise and even attempting to generate both explanations and metrics on </w:t>
      </w:r>
      <w:r>
        <w:rPr>
          <w:spacing w:val="-2"/>
        </w:rPr>
        <w:t>the</w:t>
      </w:r>
      <w:r>
        <w:rPr>
          <w:spacing w:val="-8"/>
        </w:rPr>
        <w:t xml:space="preserve"> </w:t>
      </w:r>
      <w:r>
        <w:rPr>
          <w:spacing w:val="-2"/>
        </w:rPr>
        <w:t>single</w:t>
      </w:r>
      <w:r>
        <w:rPr>
          <w:spacing w:val="-8"/>
        </w:rPr>
        <w:t xml:space="preserve"> </w:t>
      </w:r>
      <w:r>
        <w:rPr>
          <w:spacing w:val="-2"/>
        </w:rPr>
        <w:t>1.4K</w:t>
      </w:r>
      <w:r>
        <w:rPr>
          <w:spacing w:val="-8"/>
        </w:rPr>
        <w:t xml:space="preserve"> </w:t>
      </w:r>
      <w:r>
        <w:rPr>
          <w:spacing w:val="-2"/>
        </w:rPr>
        <w:t>data</w:t>
      </w:r>
      <w:r>
        <w:rPr>
          <w:spacing w:val="-8"/>
        </w:rPr>
        <w:t xml:space="preserve"> </w:t>
      </w:r>
      <w:r>
        <w:rPr>
          <w:spacing w:val="-2"/>
        </w:rPr>
        <w:t>block</w:t>
      </w:r>
      <w:r>
        <w:rPr>
          <w:spacing w:val="-8"/>
        </w:rPr>
        <w:t xml:space="preserve"> </w:t>
      </w:r>
      <w:r>
        <w:rPr>
          <w:spacing w:val="-2"/>
        </w:rPr>
        <w:t>was</w:t>
      </w:r>
      <w:r>
        <w:rPr>
          <w:spacing w:val="-8"/>
        </w:rPr>
        <w:t xml:space="preserve"> </w:t>
      </w:r>
      <w:r>
        <w:rPr>
          <w:spacing w:val="-2"/>
        </w:rPr>
        <w:t>found</w:t>
      </w:r>
      <w:r>
        <w:rPr>
          <w:spacing w:val="-8"/>
        </w:rPr>
        <w:t xml:space="preserve"> </w:t>
      </w:r>
      <w:r>
        <w:rPr>
          <w:spacing w:val="-2"/>
        </w:rPr>
        <w:t>to</w:t>
      </w:r>
      <w:r>
        <w:rPr>
          <w:spacing w:val="-8"/>
        </w:rPr>
        <w:t xml:space="preserve"> </w:t>
      </w:r>
      <w:r>
        <w:rPr>
          <w:spacing w:val="-2"/>
        </w:rPr>
        <w:t>be</w:t>
      </w:r>
      <w:r>
        <w:rPr>
          <w:spacing w:val="-8"/>
        </w:rPr>
        <w:t xml:space="preserve"> </w:t>
      </w:r>
      <w:r>
        <w:rPr>
          <w:spacing w:val="-2"/>
        </w:rPr>
        <w:t>impractical</w:t>
      </w:r>
      <w:r>
        <w:rPr>
          <w:spacing w:val="-8"/>
        </w:rPr>
        <w:t xml:space="preserve"> </w:t>
      </w:r>
      <w:r>
        <w:rPr>
          <w:spacing w:val="-2"/>
        </w:rPr>
        <w:t>and</w:t>
      </w:r>
      <w:r>
        <w:rPr>
          <w:spacing w:val="-8"/>
        </w:rPr>
        <w:t xml:space="preserve"> </w:t>
      </w:r>
      <w:r>
        <w:rPr>
          <w:spacing w:val="-2"/>
        </w:rPr>
        <w:t>prone</w:t>
      </w:r>
      <w:r>
        <w:rPr>
          <w:spacing w:val="-8"/>
        </w:rPr>
        <w:t xml:space="preserve"> </w:t>
      </w:r>
      <w:r>
        <w:rPr>
          <w:spacing w:val="-2"/>
        </w:rPr>
        <w:t>to</w:t>
      </w:r>
      <w:r>
        <w:rPr>
          <w:spacing w:val="-8"/>
        </w:rPr>
        <w:t xml:space="preserve"> </w:t>
      </w:r>
      <w:r>
        <w:rPr>
          <w:spacing w:val="-2"/>
        </w:rPr>
        <w:t>system</w:t>
      </w:r>
      <w:r>
        <w:rPr>
          <w:spacing w:val="-8"/>
        </w:rPr>
        <w:t xml:space="preserve"> </w:t>
      </w:r>
      <w:r>
        <w:rPr>
          <w:spacing w:val="-2"/>
        </w:rPr>
        <w:t xml:space="preserve">timeouts. </w:t>
      </w:r>
      <w:r>
        <w:t>As</w:t>
      </w:r>
      <w:r>
        <w:rPr>
          <w:spacing w:val="-4"/>
        </w:rPr>
        <w:t xml:space="preserve"> </w:t>
      </w:r>
      <w:r>
        <w:t>each</w:t>
      </w:r>
      <w:r>
        <w:rPr>
          <w:spacing w:val="-4"/>
        </w:rPr>
        <w:t xml:space="preserve"> </w:t>
      </w:r>
      <w:r>
        <w:t>of</w:t>
      </w:r>
      <w:r>
        <w:rPr>
          <w:spacing w:val="-4"/>
        </w:rPr>
        <w:t xml:space="preserve"> </w:t>
      </w:r>
      <w:r>
        <w:t>the</w:t>
      </w:r>
      <w:r>
        <w:rPr>
          <w:spacing w:val="-4"/>
        </w:rPr>
        <w:t xml:space="preserve"> </w:t>
      </w:r>
      <w:r>
        <w:t>20</w:t>
      </w:r>
      <w:r>
        <w:rPr>
          <w:spacing w:val="-4"/>
        </w:rPr>
        <w:t xml:space="preserve"> </w:t>
      </w:r>
      <w:r>
        <w:t>equal</w:t>
      </w:r>
      <w:r>
        <w:rPr>
          <w:spacing w:val="-4"/>
        </w:rPr>
        <w:t xml:space="preserve"> </w:t>
      </w:r>
      <w:r>
        <w:t>sized</w:t>
      </w:r>
      <w:r>
        <w:rPr>
          <w:spacing w:val="-4"/>
        </w:rPr>
        <w:t xml:space="preserve"> </w:t>
      </w:r>
      <w:r>
        <w:t>test</w:t>
      </w:r>
      <w:r>
        <w:rPr>
          <w:spacing w:val="-4"/>
        </w:rPr>
        <w:t xml:space="preserve"> </w:t>
      </w:r>
      <w:r>
        <w:t>data</w:t>
      </w:r>
      <w:r>
        <w:rPr>
          <w:spacing w:val="-4"/>
        </w:rPr>
        <w:t xml:space="preserve"> </w:t>
      </w:r>
      <w:r>
        <w:t>chunks</w:t>
      </w:r>
      <w:r>
        <w:rPr>
          <w:spacing w:val="-4"/>
        </w:rPr>
        <w:t xml:space="preserve"> </w:t>
      </w:r>
      <w:r>
        <w:t>are</w:t>
      </w:r>
      <w:r>
        <w:rPr>
          <w:spacing w:val="-4"/>
        </w:rPr>
        <w:t xml:space="preserve"> </w:t>
      </w:r>
      <w:r>
        <w:t>scored</w:t>
      </w:r>
      <w:r>
        <w:rPr>
          <w:spacing w:val="-4"/>
        </w:rPr>
        <w:t xml:space="preserve"> </w:t>
      </w:r>
      <w:r>
        <w:t>against</w:t>
      </w:r>
      <w:r>
        <w:rPr>
          <w:spacing w:val="-4"/>
        </w:rPr>
        <w:t xml:space="preserve"> </w:t>
      </w:r>
      <w:r>
        <w:t>the</w:t>
      </w:r>
      <w:r>
        <w:rPr>
          <w:spacing w:val="-4"/>
        </w:rPr>
        <w:t xml:space="preserve"> </w:t>
      </w:r>
      <w:r>
        <w:t>XAI</w:t>
      </w:r>
      <w:r>
        <w:rPr>
          <w:spacing w:val="-4"/>
        </w:rPr>
        <w:t xml:space="preserve"> </w:t>
      </w:r>
      <w:r>
        <w:t>metrics, the</w:t>
      </w:r>
      <w:r>
        <w:rPr>
          <w:spacing w:val="-5"/>
        </w:rPr>
        <w:t xml:space="preserve"> </w:t>
      </w:r>
      <w:r>
        <w:t>results</w:t>
      </w:r>
      <w:r>
        <w:rPr>
          <w:spacing w:val="-5"/>
        </w:rPr>
        <w:t xml:space="preserve"> </w:t>
      </w:r>
      <w:r>
        <w:t>are</w:t>
      </w:r>
      <w:r>
        <w:rPr>
          <w:spacing w:val="-5"/>
        </w:rPr>
        <w:t xml:space="preserve"> </w:t>
      </w:r>
      <w:r>
        <w:t>written</w:t>
      </w:r>
      <w:r>
        <w:rPr>
          <w:spacing w:val="-5"/>
        </w:rPr>
        <w:t xml:space="preserve"> </w:t>
      </w:r>
      <w:r>
        <w:t>to</w:t>
      </w:r>
      <w:r>
        <w:rPr>
          <w:spacing w:val="-5"/>
        </w:rPr>
        <w:t xml:space="preserve"> </w:t>
      </w:r>
      <w:r>
        <w:t>a</w:t>
      </w:r>
      <w:r>
        <w:rPr>
          <w:spacing w:val="-5"/>
        </w:rPr>
        <w:t xml:space="preserve"> </w:t>
      </w:r>
      <w:r>
        <w:t>separate</w:t>
      </w:r>
      <w:r>
        <w:rPr>
          <w:spacing w:val="-5"/>
        </w:rPr>
        <w:t xml:space="preserve"> </w:t>
      </w:r>
      <w:r>
        <w:t>external</w:t>
      </w:r>
      <w:r>
        <w:rPr>
          <w:spacing w:val="-5"/>
        </w:rPr>
        <w:t xml:space="preserve"> </w:t>
      </w:r>
      <w:r>
        <w:t>file</w:t>
      </w:r>
      <w:r>
        <w:rPr>
          <w:spacing w:val="-5"/>
        </w:rPr>
        <w:t xml:space="preserve"> </w:t>
      </w:r>
      <w:r>
        <w:t>for</w:t>
      </w:r>
      <w:r>
        <w:rPr>
          <w:spacing w:val="-5"/>
        </w:rPr>
        <w:t xml:space="preserve"> </w:t>
      </w:r>
      <w:r>
        <w:t>each</w:t>
      </w:r>
      <w:r>
        <w:rPr>
          <w:spacing w:val="-5"/>
        </w:rPr>
        <w:t xml:space="preserve"> </w:t>
      </w:r>
      <w:r>
        <w:t>SHAP,</w:t>
      </w:r>
      <w:r>
        <w:rPr>
          <w:spacing w:val="-5"/>
        </w:rPr>
        <w:t xml:space="preserve"> </w:t>
      </w:r>
      <w:r>
        <w:t>LIME,</w:t>
      </w:r>
      <w:r>
        <w:rPr>
          <w:spacing w:val="-5"/>
        </w:rPr>
        <w:t xml:space="preserve"> </w:t>
      </w:r>
      <w:r>
        <w:t xml:space="preserve">ANCHORS, </w:t>
      </w:r>
      <w:r>
        <w:rPr>
          <w:spacing w:val="-2"/>
        </w:rPr>
        <w:t>and</w:t>
      </w:r>
      <w:r>
        <w:rPr>
          <w:spacing w:val="-3"/>
        </w:rPr>
        <w:t xml:space="preserve"> </w:t>
      </w:r>
      <w:proofErr w:type="spellStart"/>
      <w:r>
        <w:rPr>
          <w:spacing w:val="-2"/>
        </w:rPr>
        <w:t>DiCE</w:t>
      </w:r>
      <w:proofErr w:type="spellEnd"/>
      <w:r>
        <w:rPr>
          <w:spacing w:val="-2"/>
        </w:rPr>
        <w:t xml:space="preserve"> technique.</w:t>
      </w:r>
      <w:r>
        <w:rPr>
          <w:spacing w:val="18"/>
        </w:rPr>
        <w:t xml:space="preserve"> </w:t>
      </w:r>
      <w:r>
        <w:rPr>
          <w:spacing w:val="-2"/>
        </w:rPr>
        <w:t>The 20</w:t>
      </w:r>
      <w:r>
        <w:rPr>
          <w:spacing w:val="-3"/>
        </w:rPr>
        <w:t xml:space="preserve"> </w:t>
      </w:r>
      <w:r>
        <w:rPr>
          <w:spacing w:val="-2"/>
        </w:rPr>
        <w:t>results for</w:t>
      </w:r>
      <w:r>
        <w:rPr>
          <w:spacing w:val="-3"/>
        </w:rPr>
        <w:t xml:space="preserve"> </w:t>
      </w:r>
      <w:r>
        <w:rPr>
          <w:spacing w:val="-2"/>
        </w:rPr>
        <w:t>each</w:t>
      </w:r>
      <w:r>
        <w:rPr>
          <w:spacing w:val="-3"/>
        </w:rPr>
        <w:t xml:space="preserve"> </w:t>
      </w:r>
      <w:r>
        <w:rPr>
          <w:spacing w:val="-2"/>
        </w:rPr>
        <w:t>metric, against each</w:t>
      </w:r>
      <w:r>
        <w:rPr>
          <w:spacing w:val="-3"/>
        </w:rPr>
        <w:t xml:space="preserve"> </w:t>
      </w:r>
      <w:r>
        <w:rPr>
          <w:spacing w:val="-2"/>
        </w:rPr>
        <w:t xml:space="preserve">XAI explainer, are </w:t>
      </w:r>
      <w:r>
        <w:rPr>
          <w:spacing w:val="-4"/>
        </w:rPr>
        <w:t>averaged</w:t>
      </w:r>
      <w:r>
        <w:t xml:space="preserve"> </w:t>
      </w:r>
      <w:r>
        <w:rPr>
          <w:spacing w:val="-4"/>
        </w:rPr>
        <w:t>to</w:t>
      </w:r>
      <w:r>
        <w:t xml:space="preserve"> </w:t>
      </w:r>
      <w:r>
        <w:rPr>
          <w:spacing w:val="-4"/>
        </w:rPr>
        <w:t>produce</w:t>
      </w:r>
      <w:r>
        <w:t xml:space="preserve"> </w:t>
      </w:r>
      <w:r>
        <w:rPr>
          <w:spacing w:val="-4"/>
        </w:rPr>
        <w:t>the</w:t>
      </w:r>
      <w:r>
        <w:t xml:space="preserve"> </w:t>
      </w:r>
      <w:r>
        <w:rPr>
          <w:spacing w:val="-4"/>
        </w:rPr>
        <w:t>final</w:t>
      </w:r>
      <w:r>
        <w:t xml:space="preserve"> </w:t>
      </w:r>
      <w:r>
        <w:rPr>
          <w:rFonts w:ascii="Times New Roman"/>
          <w:i/>
          <w:spacing w:val="-4"/>
        </w:rPr>
        <w:t>score</w:t>
      </w:r>
      <w:r>
        <w:rPr>
          <w:rFonts w:ascii="Times New Roman"/>
          <w:i/>
          <w:spacing w:val="11"/>
        </w:rPr>
        <w:t xml:space="preserve"> </w:t>
      </w:r>
      <w:r>
        <w:rPr>
          <w:spacing w:val="-4"/>
        </w:rPr>
        <w:t>for</w:t>
      </w:r>
      <w:r>
        <w:rPr>
          <w:spacing w:val="1"/>
        </w:rPr>
        <w:t xml:space="preserve"> </w:t>
      </w:r>
      <w:r>
        <w:rPr>
          <w:spacing w:val="-4"/>
        </w:rPr>
        <w:t>each</w:t>
      </w:r>
      <w:r>
        <w:t xml:space="preserve"> </w:t>
      </w:r>
      <w:r>
        <w:rPr>
          <w:spacing w:val="-4"/>
        </w:rPr>
        <w:t>explainer/metric</w:t>
      </w:r>
      <w:r>
        <w:t xml:space="preserve"> </w:t>
      </w:r>
      <w:r>
        <w:rPr>
          <w:spacing w:val="-4"/>
        </w:rPr>
        <w:t>combination.</w:t>
      </w:r>
      <w:r>
        <w:rPr>
          <w:spacing w:val="20"/>
        </w:rPr>
        <w:t xml:space="preserve"> </w:t>
      </w:r>
      <w:r>
        <w:rPr>
          <w:spacing w:val="-4"/>
        </w:rPr>
        <w:t>The</w:t>
      </w:r>
      <w:r>
        <w:t xml:space="preserve"> </w:t>
      </w:r>
      <w:r>
        <w:rPr>
          <w:spacing w:val="-4"/>
        </w:rPr>
        <w:t>table</w:t>
      </w:r>
    </w:p>
    <w:p w14:paraId="5B14CE32" w14:textId="77777777" w:rsidR="00371737" w:rsidRDefault="00371737">
      <w:pPr>
        <w:spacing w:line="381" w:lineRule="auto"/>
        <w:jc w:val="right"/>
        <w:sectPr w:rsidR="00371737" w:rsidSect="00FA1DAD">
          <w:pgSz w:w="12240" w:h="15840"/>
          <w:pgMar w:top="1300" w:right="1480" w:bottom="980" w:left="1700" w:header="805" w:footer="799" w:gutter="0"/>
          <w:cols w:space="720"/>
        </w:sectPr>
      </w:pPr>
    </w:p>
    <w:p w14:paraId="48374D53" w14:textId="77777777" w:rsidR="00371737" w:rsidRDefault="00000000">
      <w:pPr>
        <w:pStyle w:val="BodyText"/>
        <w:spacing w:before="128"/>
        <w:ind w:left="114"/>
        <w:jc w:val="both"/>
      </w:pPr>
      <w:r>
        <w:rPr>
          <w:spacing w:val="-4"/>
        </w:rPr>
        <w:lastRenderedPageBreak/>
        <w:t>in</w:t>
      </w:r>
      <w:r>
        <w:rPr>
          <w:spacing w:val="3"/>
        </w:rPr>
        <w:t xml:space="preserve"> </w:t>
      </w:r>
      <w:r>
        <w:rPr>
          <w:spacing w:val="-4"/>
        </w:rPr>
        <w:t>Section</w:t>
      </w:r>
      <w:r>
        <w:rPr>
          <w:spacing w:val="3"/>
        </w:rPr>
        <w:t xml:space="preserve"> </w:t>
      </w:r>
      <w:hyperlink w:anchor="_bookmark37" w:history="1">
        <w:r>
          <w:rPr>
            <w:spacing w:val="-4"/>
          </w:rPr>
          <w:t>4.1</w:t>
        </w:r>
      </w:hyperlink>
      <w:r>
        <w:rPr>
          <w:spacing w:val="4"/>
        </w:rPr>
        <w:t xml:space="preserve"> </w:t>
      </w:r>
      <w:r>
        <w:rPr>
          <w:spacing w:val="-4"/>
        </w:rPr>
        <w:t>illustrates</w:t>
      </w:r>
      <w:r>
        <w:rPr>
          <w:spacing w:val="3"/>
        </w:rPr>
        <w:t xml:space="preserve"> </w:t>
      </w:r>
      <w:r>
        <w:rPr>
          <w:spacing w:val="-4"/>
        </w:rPr>
        <w:t>the</w:t>
      </w:r>
      <w:r>
        <w:rPr>
          <w:spacing w:val="4"/>
        </w:rPr>
        <w:t xml:space="preserve"> </w:t>
      </w:r>
      <w:r>
        <w:rPr>
          <w:spacing w:val="-4"/>
        </w:rPr>
        <w:t>final</w:t>
      </w:r>
      <w:r>
        <w:rPr>
          <w:spacing w:val="3"/>
        </w:rPr>
        <w:t xml:space="preserve"> </w:t>
      </w:r>
      <w:r>
        <w:rPr>
          <w:spacing w:val="-4"/>
        </w:rPr>
        <w:t>numerical</w:t>
      </w:r>
      <w:r>
        <w:rPr>
          <w:spacing w:val="3"/>
        </w:rPr>
        <w:t xml:space="preserve"> </w:t>
      </w:r>
      <w:r>
        <w:rPr>
          <w:spacing w:val="-4"/>
        </w:rPr>
        <w:t>output</w:t>
      </w:r>
      <w:r>
        <w:rPr>
          <w:spacing w:val="4"/>
        </w:rPr>
        <w:t xml:space="preserve"> </w:t>
      </w:r>
      <w:r>
        <w:rPr>
          <w:spacing w:val="-4"/>
        </w:rPr>
        <w:t>from</w:t>
      </w:r>
      <w:r>
        <w:rPr>
          <w:spacing w:val="3"/>
        </w:rPr>
        <w:t xml:space="preserve"> </w:t>
      </w:r>
      <w:r>
        <w:rPr>
          <w:spacing w:val="-4"/>
        </w:rPr>
        <w:t>the</w:t>
      </w:r>
      <w:r>
        <w:rPr>
          <w:spacing w:val="4"/>
        </w:rPr>
        <w:t xml:space="preserve"> </w:t>
      </w:r>
      <w:r>
        <w:rPr>
          <w:spacing w:val="-4"/>
        </w:rPr>
        <w:t>experiment</w:t>
      </w:r>
      <w:r>
        <w:rPr>
          <w:spacing w:val="3"/>
        </w:rPr>
        <w:t xml:space="preserve"> </w:t>
      </w:r>
      <w:r>
        <w:rPr>
          <w:spacing w:val="-4"/>
        </w:rPr>
        <w:t>phase.</w:t>
      </w:r>
    </w:p>
    <w:p w14:paraId="0C9E37FB" w14:textId="77777777" w:rsidR="00371737" w:rsidRDefault="00371737">
      <w:pPr>
        <w:pStyle w:val="BodyText"/>
      </w:pPr>
    </w:p>
    <w:p w14:paraId="2CD64EF5" w14:textId="77777777" w:rsidR="00371737" w:rsidRDefault="00371737">
      <w:pPr>
        <w:pStyle w:val="BodyText"/>
        <w:spacing w:before="14"/>
      </w:pPr>
    </w:p>
    <w:p w14:paraId="349FDE61" w14:textId="77777777" w:rsidR="00371737" w:rsidRDefault="00000000">
      <w:pPr>
        <w:pStyle w:val="Heading3"/>
        <w:numPr>
          <w:ilvl w:val="2"/>
          <w:numId w:val="4"/>
        </w:numPr>
        <w:tabs>
          <w:tab w:val="left" w:pos="1098"/>
          <w:tab w:val="left" w:pos="1100"/>
        </w:tabs>
        <w:spacing w:line="405" w:lineRule="auto"/>
        <w:ind w:right="219"/>
        <w:jc w:val="both"/>
      </w:pPr>
      <w:bookmarkStart w:id="143" w:name="Experiment_Design:_Evaluation_of_XAI_met"/>
      <w:bookmarkStart w:id="144" w:name="_bookmark35"/>
      <w:bookmarkEnd w:id="143"/>
      <w:bookmarkEnd w:id="144"/>
      <w:r>
        <w:t>Experiment Design:</w:t>
      </w:r>
      <w:r>
        <w:rPr>
          <w:spacing w:val="40"/>
        </w:rPr>
        <w:t xml:space="preserve"> </w:t>
      </w:r>
      <w:r>
        <w:t>Evaluation of XAI metrics and Statistical Analysis</w:t>
      </w:r>
    </w:p>
    <w:p w14:paraId="7422ECC0" w14:textId="77777777" w:rsidR="00371737" w:rsidRDefault="00000000">
      <w:pPr>
        <w:pStyle w:val="BodyText"/>
        <w:spacing w:before="87" w:line="381" w:lineRule="auto"/>
        <w:ind w:left="114" w:right="216"/>
        <w:jc w:val="both"/>
      </w:pPr>
      <w:r>
        <w:rPr>
          <w:spacing w:val="-6"/>
        </w:rPr>
        <w:t xml:space="preserve">The </w:t>
      </w:r>
      <w:proofErr w:type="spellStart"/>
      <w:r>
        <w:rPr>
          <w:spacing w:val="-6"/>
        </w:rPr>
        <w:t>explainability</w:t>
      </w:r>
      <w:proofErr w:type="spellEnd"/>
      <w:r>
        <w:rPr>
          <w:spacing w:val="-6"/>
        </w:rPr>
        <w:t xml:space="preserve"> metrics proposed below extend the framework comparison research conducted by </w:t>
      </w:r>
      <w:hyperlink w:anchor="_bookmark68" w:history="1">
        <w:r>
          <w:rPr>
            <w:spacing w:val="-6"/>
          </w:rPr>
          <w:t>(</w:t>
        </w:r>
        <w:proofErr w:type="spellStart"/>
        <w:r>
          <w:rPr>
            <w:spacing w:val="-6"/>
          </w:rPr>
          <w:t>ElShawi</w:t>
        </w:r>
        <w:proofErr w:type="spellEnd"/>
        <w:r>
          <w:rPr>
            <w:spacing w:val="-6"/>
          </w:rPr>
          <w:t xml:space="preserve"> et al.,</w:t>
        </w:r>
      </w:hyperlink>
      <w:r>
        <w:t xml:space="preserve"> </w:t>
      </w:r>
      <w:hyperlink w:anchor="_bookmark68" w:history="1">
        <w:r>
          <w:rPr>
            <w:spacing w:val="-6"/>
          </w:rPr>
          <w:t>2020),</w:t>
        </w:r>
      </w:hyperlink>
      <w:r>
        <w:t xml:space="preserve"> </w:t>
      </w:r>
      <w:r>
        <w:rPr>
          <w:spacing w:val="-6"/>
        </w:rPr>
        <w:t xml:space="preserve">but transfers the domain from healthcare analysis </w:t>
      </w:r>
      <w:r>
        <w:rPr>
          <w:spacing w:val="-2"/>
        </w:rPr>
        <w:t>to</w:t>
      </w:r>
      <w:r>
        <w:rPr>
          <w:spacing w:val="-13"/>
        </w:rPr>
        <w:t xml:space="preserve"> </w:t>
      </w:r>
      <w:r>
        <w:rPr>
          <w:spacing w:val="-2"/>
        </w:rPr>
        <w:t>credit</w:t>
      </w:r>
      <w:r>
        <w:rPr>
          <w:spacing w:val="-12"/>
        </w:rPr>
        <w:t xml:space="preserve"> </w:t>
      </w:r>
      <w:r>
        <w:rPr>
          <w:spacing w:val="-2"/>
        </w:rPr>
        <w:t>card</w:t>
      </w:r>
      <w:r>
        <w:rPr>
          <w:spacing w:val="-13"/>
        </w:rPr>
        <w:t xml:space="preserve"> </w:t>
      </w:r>
      <w:r>
        <w:rPr>
          <w:spacing w:val="-2"/>
        </w:rPr>
        <w:t>fraud</w:t>
      </w:r>
      <w:r>
        <w:rPr>
          <w:spacing w:val="-12"/>
        </w:rPr>
        <w:t xml:space="preserve"> </w:t>
      </w:r>
      <w:r>
        <w:rPr>
          <w:spacing w:val="-2"/>
        </w:rPr>
        <w:t>detection.</w:t>
      </w:r>
      <w:r>
        <w:rPr>
          <w:spacing w:val="-13"/>
        </w:rPr>
        <w:t xml:space="preserve"> </w:t>
      </w:r>
      <w:hyperlink w:anchor="_bookmark68" w:history="1">
        <w:r>
          <w:rPr>
            <w:spacing w:val="-2"/>
          </w:rPr>
          <w:t>(</w:t>
        </w:r>
        <w:proofErr w:type="spellStart"/>
        <w:r>
          <w:rPr>
            <w:spacing w:val="-2"/>
          </w:rPr>
          <w:t>ElShawi</w:t>
        </w:r>
        <w:proofErr w:type="spellEnd"/>
        <w:r>
          <w:rPr>
            <w:spacing w:val="-12"/>
          </w:rPr>
          <w:t xml:space="preserve"> </w:t>
        </w:r>
        <w:r>
          <w:rPr>
            <w:spacing w:val="-2"/>
          </w:rPr>
          <w:t>et</w:t>
        </w:r>
        <w:r>
          <w:rPr>
            <w:spacing w:val="-13"/>
          </w:rPr>
          <w:t xml:space="preserve"> </w:t>
        </w:r>
        <w:r>
          <w:rPr>
            <w:spacing w:val="-2"/>
          </w:rPr>
          <w:t>al.,</w:t>
        </w:r>
      </w:hyperlink>
      <w:r>
        <w:rPr>
          <w:spacing w:val="-12"/>
        </w:rPr>
        <w:t xml:space="preserve"> </w:t>
      </w:r>
      <w:hyperlink w:anchor="_bookmark68" w:history="1">
        <w:r>
          <w:rPr>
            <w:spacing w:val="-2"/>
          </w:rPr>
          <w:t>2020)</w:t>
        </w:r>
      </w:hyperlink>
      <w:r>
        <w:rPr>
          <w:spacing w:val="-13"/>
        </w:rPr>
        <w:t xml:space="preserve"> </w:t>
      </w:r>
      <w:r>
        <w:rPr>
          <w:spacing w:val="-2"/>
        </w:rPr>
        <w:t>was</w:t>
      </w:r>
      <w:r>
        <w:rPr>
          <w:spacing w:val="-12"/>
        </w:rPr>
        <w:t xml:space="preserve"> </w:t>
      </w:r>
      <w:r>
        <w:rPr>
          <w:spacing w:val="-2"/>
        </w:rPr>
        <w:t>in</w:t>
      </w:r>
      <w:r>
        <w:rPr>
          <w:spacing w:val="-13"/>
        </w:rPr>
        <w:t xml:space="preserve"> </w:t>
      </w:r>
      <w:r>
        <w:rPr>
          <w:spacing w:val="-2"/>
        </w:rPr>
        <w:t>turn</w:t>
      </w:r>
      <w:r>
        <w:rPr>
          <w:spacing w:val="-12"/>
        </w:rPr>
        <w:t xml:space="preserve"> </w:t>
      </w:r>
      <w:r>
        <w:rPr>
          <w:spacing w:val="-2"/>
        </w:rPr>
        <w:t>influenced</w:t>
      </w:r>
      <w:r>
        <w:rPr>
          <w:spacing w:val="-13"/>
        </w:rPr>
        <w:t xml:space="preserve"> </w:t>
      </w:r>
      <w:r>
        <w:rPr>
          <w:spacing w:val="-2"/>
        </w:rPr>
        <w:t>by</w:t>
      </w:r>
      <w:r>
        <w:rPr>
          <w:spacing w:val="-12"/>
        </w:rPr>
        <w:t xml:space="preserve"> </w:t>
      </w:r>
      <w:r>
        <w:rPr>
          <w:spacing w:val="-2"/>
        </w:rPr>
        <w:t xml:space="preserve">papers </w:t>
      </w:r>
      <w:r>
        <w:t xml:space="preserve">from </w:t>
      </w:r>
      <w:hyperlink w:anchor="_bookmark72" w:history="1">
        <w:r>
          <w:t>(Honegger,</w:t>
        </w:r>
      </w:hyperlink>
      <w:r>
        <w:t xml:space="preserve"> </w:t>
      </w:r>
      <w:hyperlink w:anchor="_bookmark72" w:history="1">
        <w:r>
          <w:t>2018)</w:t>
        </w:r>
      </w:hyperlink>
      <w:r>
        <w:t xml:space="preserve"> and </w:t>
      </w:r>
      <w:hyperlink w:anchor="_bookmark70" w:history="1">
        <w:r>
          <w:t>(</w:t>
        </w:r>
        <w:proofErr w:type="spellStart"/>
        <w:r>
          <w:t>Guidotti</w:t>
        </w:r>
        <w:proofErr w:type="spellEnd"/>
        <w:r>
          <w:t xml:space="preserve"> et al.,</w:t>
        </w:r>
      </w:hyperlink>
      <w:r>
        <w:t xml:space="preserve"> </w:t>
      </w:r>
      <w:hyperlink w:anchor="_bookmark70" w:history="1">
        <w:r>
          <w:t>2019).</w:t>
        </w:r>
      </w:hyperlink>
    </w:p>
    <w:p w14:paraId="7AE186D2" w14:textId="77777777" w:rsidR="00371737" w:rsidRDefault="00000000">
      <w:pPr>
        <w:pStyle w:val="BodyText"/>
        <w:spacing w:line="381" w:lineRule="auto"/>
        <w:ind w:left="114" w:right="219" w:firstLine="351"/>
        <w:jc w:val="both"/>
      </w:pPr>
      <w:r>
        <w:rPr>
          <w:spacing w:val="-2"/>
        </w:rPr>
        <w:t>The</w:t>
      </w:r>
      <w:r>
        <w:rPr>
          <w:spacing w:val="-8"/>
        </w:rPr>
        <w:t xml:space="preserve"> </w:t>
      </w:r>
      <w:r>
        <w:rPr>
          <w:spacing w:val="-2"/>
        </w:rPr>
        <w:t>form</w:t>
      </w:r>
      <w:r>
        <w:rPr>
          <w:spacing w:val="-8"/>
        </w:rPr>
        <w:t xml:space="preserve"> </w:t>
      </w:r>
      <w:r>
        <w:rPr>
          <w:spacing w:val="-2"/>
        </w:rPr>
        <w:t>of</w:t>
      </w:r>
      <w:r>
        <w:rPr>
          <w:spacing w:val="-8"/>
        </w:rPr>
        <w:t xml:space="preserve"> </w:t>
      </w:r>
      <w:r>
        <w:rPr>
          <w:spacing w:val="-2"/>
        </w:rPr>
        <w:t>the</w:t>
      </w:r>
      <w:r>
        <w:rPr>
          <w:spacing w:val="-8"/>
        </w:rPr>
        <w:t xml:space="preserve"> </w:t>
      </w:r>
      <w:r>
        <w:rPr>
          <w:spacing w:val="-2"/>
        </w:rPr>
        <w:t>research</w:t>
      </w:r>
      <w:r>
        <w:rPr>
          <w:spacing w:val="-8"/>
        </w:rPr>
        <w:t xml:space="preserve"> </w:t>
      </w:r>
      <w:r>
        <w:rPr>
          <w:spacing w:val="-2"/>
        </w:rPr>
        <w:t>is</w:t>
      </w:r>
      <w:r>
        <w:rPr>
          <w:spacing w:val="-8"/>
        </w:rPr>
        <w:t xml:space="preserve"> </w:t>
      </w:r>
      <w:r>
        <w:rPr>
          <w:spacing w:val="-2"/>
        </w:rPr>
        <w:t>to</w:t>
      </w:r>
      <w:r>
        <w:rPr>
          <w:spacing w:val="-8"/>
        </w:rPr>
        <w:t xml:space="preserve"> </w:t>
      </w:r>
      <w:r>
        <w:rPr>
          <w:spacing w:val="-2"/>
        </w:rPr>
        <w:t>gather</w:t>
      </w:r>
      <w:r>
        <w:rPr>
          <w:spacing w:val="-8"/>
        </w:rPr>
        <w:t xml:space="preserve"> </w:t>
      </w:r>
      <w:r>
        <w:rPr>
          <w:spacing w:val="-2"/>
        </w:rPr>
        <w:t>knowledge</w:t>
      </w:r>
      <w:r>
        <w:rPr>
          <w:spacing w:val="-8"/>
        </w:rPr>
        <w:t xml:space="preserve"> </w:t>
      </w:r>
      <w:r>
        <w:rPr>
          <w:spacing w:val="-2"/>
        </w:rPr>
        <w:t>from</w:t>
      </w:r>
      <w:r>
        <w:rPr>
          <w:spacing w:val="-8"/>
        </w:rPr>
        <w:t xml:space="preserve"> </w:t>
      </w:r>
      <w:r>
        <w:rPr>
          <w:spacing w:val="-2"/>
        </w:rPr>
        <w:t>the</w:t>
      </w:r>
      <w:r>
        <w:rPr>
          <w:spacing w:val="-8"/>
        </w:rPr>
        <w:t xml:space="preserve"> </w:t>
      </w:r>
      <w:r>
        <w:rPr>
          <w:spacing w:val="-2"/>
        </w:rPr>
        <w:t>numerical</w:t>
      </w:r>
      <w:r>
        <w:rPr>
          <w:spacing w:val="-8"/>
        </w:rPr>
        <w:t xml:space="preserve"> </w:t>
      </w:r>
      <w:r>
        <w:rPr>
          <w:spacing w:val="-2"/>
        </w:rPr>
        <w:t>results</w:t>
      </w:r>
      <w:r>
        <w:rPr>
          <w:spacing w:val="-8"/>
        </w:rPr>
        <w:t xml:space="preserve"> </w:t>
      </w:r>
      <w:r>
        <w:rPr>
          <w:spacing w:val="-2"/>
        </w:rPr>
        <w:t>of</w:t>
      </w:r>
      <w:r>
        <w:rPr>
          <w:spacing w:val="-8"/>
        </w:rPr>
        <w:t xml:space="preserve"> </w:t>
      </w:r>
      <w:r>
        <w:rPr>
          <w:spacing w:val="-2"/>
        </w:rPr>
        <w:t xml:space="preserve">the </w:t>
      </w:r>
      <w:r>
        <w:rPr>
          <w:spacing w:val="-4"/>
        </w:rPr>
        <w:t>experiments</w:t>
      </w:r>
      <w:r>
        <w:rPr>
          <w:spacing w:val="-11"/>
        </w:rPr>
        <w:t xml:space="preserve"> </w:t>
      </w:r>
      <w:r>
        <w:rPr>
          <w:spacing w:val="-4"/>
        </w:rPr>
        <w:t>and</w:t>
      </w:r>
      <w:r>
        <w:rPr>
          <w:spacing w:val="-10"/>
        </w:rPr>
        <w:t xml:space="preserve"> </w:t>
      </w:r>
      <w:r>
        <w:rPr>
          <w:spacing w:val="-4"/>
        </w:rPr>
        <w:t>determine</w:t>
      </w:r>
      <w:r>
        <w:rPr>
          <w:spacing w:val="-11"/>
        </w:rPr>
        <w:t xml:space="preserve"> </w:t>
      </w:r>
      <w:r>
        <w:rPr>
          <w:spacing w:val="-4"/>
        </w:rPr>
        <w:t>if</w:t>
      </w:r>
      <w:r>
        <w:rPr>
          <w:spacing w:val="-10"/>
        </w:rPr>
        <w:t xml:space="preserve"> </w:t>
      </w:r>
      <w:r>
        <w:rPr>
          <w:spacing w:val="-4"/>
        </w:rPr>
        <w:t>the</w:t>
      </w:r>
      <w:r>
        <w:rPr>
          <w:spacing w:val="-11"/>
        </w:rPr>
        <w:t xml:space="preserve"> </w:t>
      </w:r>
      <w:r>
        <w:rPr>
          <w:spacing w:val="-4"/>
        </w:rPr>
        <w:t>frameworks</w:t>
      </w:r>
      <w:r>
        <w:rPr>
          <w:spacing w:val="-10"/>
        </w:rPr>
        <w:t xml:space="preserve"> </w:t>
      </w:r>
      <w:r>
        <w:rPr>
          <w:spacing w:val="-4"/>
        </w:rPr>
        <w:t>can</w:t>
      </w:r>
      <w:r>
        <w:rPr>
          <w:spacing w:val="-11"/>
        </w:rPr>
        <w:t xml:space="preserve"> </w:t>
      </w:r>
      <w:r>
        <w:rPr>
          <w:spacing w:val="-4"/>
        </w:rPr>
        <w:t>be</w:t>
      </w:r>
      <w:r>
        <w:rPr>
          <w:spacing w:val="-10"/>
        </w:rPr>
        <w:t xml:space="preserve"> </w:t>
      </w:r>
      <w:r>
        <w:rPr>
          <w:spacing w:val="-4"/>
        </w:rPr>
        <w:t>clearly</w:t>
      </w:r>
      <w:r>
        <w:rPr>
          <w:spacing w:val="-11"/>
        </w:rPr>
        <w:t xml:space="preserve"> </w:t>
      </w:r>
      <w:r>
        <w:rPr>
          <w:spacing w:val="-4"/>
        </w:rPr>
        <w:t>ranked</w:t>
      </w:r>
      <w:r>
        <w:rPr>
          <w:spacing w:val="-10"/>
        </w:rPr>
        <w:t xml:space="preserve"> </w:t>
      </w:r>
      <w:r>
        <w:rPr>
          <w:spacing w:val="-4"/>
        </w:rPr>
        <w:t>in</w:t>
      </w:r>
      <w:r>
        <w:rPr>
          <w:spacing w:val="-11"/>
        </w:rPr>
        <w:t xml:space="preserve"> </w:t>
      </w:r>
      <w:r>
        <w:rPr>
          <w:spacing w:val="-4"/>
        </w:rPr>
        <w:t>terms</w:t>
      </w:r>
      <w:r>
        <w:rPr>
          <w:spacing w:val="-10"/>
        </w:rPr>
        <w:t xml:space="preserve"> </w:t>
      </w:r>
      <w:r>
        <w:rPr>
          <w:spacing w:val="-4"/>
        </w:rPr>
        <w:t>of</w:t>
      </w:r>
      <w:r>
        <w:rPr>
          <w:spacing w:val="-11"/>
        </w:rPr>
        <w:t xml:space="preserve"> </w:t>
      </w:r>
      <w:r>
        <w:rPr>
          <w:spacing w:val="-4"/>
        </w:rPr>
        <w:t xml:space="preserve">overall </w:t>
      </w:r>
      <w:r>
        <w:rPr>
          <w:spacing w:val="-2"/>
        </w:rPr>
        <w:t>performance</w:t>
      </w:r>
      <w:r>
        <w:rPr>
          <w:spacing w:val="-10"/>
        </w:rPr>
        <w:t xml:space="preserve"> </w:t>
      </w:r>
      <w:r>
        <w:rPr>
          <w:spacing w:val="-2"/>
        </w:rPr>
        <w:t>by</w:t>
      </w:r>
      <w:r>
        <w:rPr>
          <w:spacing w:val="-10"/>
        </w:rPr>
        <w:t xml:space="preserve"> </w:t>
      </w:r>
      <w:r>
        <w:rPr>
          <w:spacing w:val="-2"/>
        </w:rPr>
        <w:t>the</w:t>
      </w:r>
      <w:r>
        <w:rPr>
          <w:spacing w:val="-10"/>
        </w:rPr>
        <w:t xml:space="preserve"> </w:t>
      </w:r>
      <w:r>
        <w:rPr>
          <w:spacing w:val="-2"/>
        </w:rPr>
        <w:t>applied</w:t>
      </w:r>
      <w:r>
        <w:rPr>
          <w:spacing w:val="-9"/>
        </w:rPr>
        <w:t xml:space="preserve"> </w:t>
      </w:r>
      <w:r>
        <w:rPr>
          <w:spacing w:val="-2"/>
        </w:rPr>
        <w:t>metrics.</w:t>
      </w:r>
      <w:r>
        <w:rPr>
          <w:spacing w:val="12"/>
        </w:rPr>
        <w:t xml:space="preserve"> </w:t>
      </w:r>
      <w:r>
        <w:rPr>
          <w:spacing w:val="-2"/>
        </w:rPr>
        <w:t>As</w:t>
      </w:r>
      <w:r>
        <w:rPr>
          <w:spacing w:val="-10"/>
        </w:rPr>
        <w:t xml:space="preserve"> </w:t>
      </w:r>
      <w:r>
        <w:rPr>
          <w:spacing w:val="-2"/>
        </w:rPr>
        <w:t>described</w:t>
      </w:r>
      <w:r>
        <w:rPr>
          <w:spacing w:val="-9"/>
        </w:rPr>
        <w:t xml:space="preserve"> </w:t>
      </w:r>
      <w:r>
        <w:rPr>
          <w:spacing w:val="-2"/>
        </w:rPr>
        <w:t>above,</w:t>
      </w:r>
      <w:r>
        <w:rPr>
          <w:spacing w:val="-9"/>
        </w:rPr>
        <w:t xml:space="preserve"> </w:t>
      </w:r>
      <w:r>
        <w:rPr>
          <w:spacing w:val="-2"/>
        </w:rPr>
        <w:t>this</w:t>
      </w:r>
      <w:r>
        <w:rPr>
          <w:spacing w:val="-10"/>
        </w:rPr>
        <w:t xml:space="preserve"> </w:t>
      </w:r>
      <w:r>
        <w:rPr>
          <w:spacing w:val="-2"/>
        </w:rPr>
        <w:t>approach</w:t>
      </w:r>
      <w:r>
        <w:rPr>
          <w:spacing w:val="-9"/>
        </w:rPr>
        <w:t xml:space="preserve"> </w:t>
      </w:r>
      <w:r>
        <w:rPr>
          <w:spacing w:val="-2"/>
        </w:rPr>
        <w:t>follows</w:t>
      </w:r>
      <w:r>
        <w:rPr>
          <w:spacing w:val="-10"/>
        </w:rPr>
        <w:t xml:space="preserve"> </w:t>
      </w:r>
      <w:r>
        <w:rPr>
          <w:spacing w:val="-2"/>
        </w:rPr>
        <w:t>some of</w:t>
      </w:r>
      <w:r>
        <w:rPr>
          <w:spacing w:val="-5"/>
        </w:rPr>
        <w:t xml:space="preserve"> </w:t>
      </w:r>
      <w:r>
        <w:rPr>
          <w:spacing w:val="-2"/>
        </w:rPr>
        <w:t>the</w:t>
      </w:r>
      <w:r>
        <w:rPr>
          <w:spacing w:val="-5"/>
        </w:rPr>
        <w:t xml:space="preserve"> </w:t>
      </w:r>
      <w:r>
        <w:rPr>
          <w:spacing w:val="-2"/>
        </w:rPr>
        <w:t>concepts</w:t>
      </w:r>
      <w:r>
        <w:rPr>
          <w:spacing w:val="-5"/>
        </w:rPr>
        <w:t xml:space="preserve"> </w:t>
      </w:r>
      <w:r>
        <w:rPr>
          <w:spacing w:val="-2"/>
        </w:rPr>
        <w:t>in</w:t>
      </w:r>
      <w:r>
        <w:rPr>
          <w:spacing w:val="-5"/>
        </w:rPr>
        <w:t xml:space="preserve"> </w:t>
      </w:r>
      <w:r>
        <w:rPr>
          <w:spacing w:val="-2"/>
        </w:rPr>
        <w:t>measuring</w:t>
      </w:r>
      <w:r>
        <w:rPr>
          <w:spacing w:val="-5"/>
        </w:rPr>
        <w:t xml:space="preserve"> </w:t>
      </w:r>
      <w:r>
        <w:rPr>
          <w:spacing w:val="-2"/>
        </w:rPr>
        <w:t>similarity</w:t>
      </w:r>
      <w:r>
        <w:rPr>
          <w:spacing w:val="-5"/>
        </w:rPr>
        <w:t xml:space="preserve"> </w:t>
      </w:r>
      <w:r>
        <w:rPr>
          <w:spacing w:val="-2"/>
        </w:rPr>
        <w:t>performance</w:t>
      </w:r>
      <w:r>
        <w:rPr>
          <w:spacing w:val="-5"/>
        </w:rPr>
        <w:t xml:space="preserve"> </w:t>
      </w:r>
      <w:r>
        <w:rPr>
          <w:spacing w:val="-2"/>
        </w:rPr>
        <w:t>for</w:t>
      </w:r>
      <w:r>
        <w:rPr>
          <w:spacing w:val="-5"/>
        </w:rPr>
        <w:t xml:space="preserve"> </w:t>
      </w:r>
      <w:proofErr w:type="spellStart"/>
      <w:r>
        <w:rPr>
          <w:spacing w:val="-2"/>
        </w:rPr>
        <w:t>explainability</w:t>
      </w:r>
      <w:proofErr w:type="spellEnd"/>
      <w:r>
        <w:rPr>
          <w:spacing w:val="-5"/>
        </w:rPr>
        <w:t xml:space="preserve"> </w:t>
      </w:r>
      <w:r>
        <w:rPr>
          <w:spacing w:val="-2"/>
        </w:rPr>
        <w:t>techniques</w:t>
      </w:r>
      <w:r>
        <w:rPr>
          <w:spacing w:val="-5"/>
        </w:rPr>
        <w:t xml:space="preserve"> </w:t>
      </w:r>
      <w:r>
        <w:rPr>
          <w:spacing w:val="-2"/>
        </w:rPr>
        <w:t xml:space="preserve">as </w:t>
      </w:r>
      <w:r>
        <w:t>elaborated</w:t>
      </w:r>
      <w:r>
        <w:rPr>
          <w:spacing w:val="-5"/>
        </w:rPr>
        <w:t xml:space="preserve"> </w:t>
      </w:r>
      <w:r>
        <w:t>by</w:t>
      </w:r>
      <w:r>
        <w:rPr>
          <w:spacing w:val="-5"/>
        </w:rPr>
        <w:t xml:space="preserve"> </w:t>
      </w:r>
      <w:hyperlink w:anchor="_bookmark68" w:history="1">
        <w:r>
          <w:t>(</w:t>
        </w:r>
        <w:proofErr w:type="spellStart"/>
        <w:r>
          <w:t>ElShawi</w:t>
        </w:r>
        <w:proofErr w:type="spellEnd"/>
        <w:r>
          <w:rPr>
            <w:spacing w:val="-5"/>
          </w:rPr>
          <w:t xml:space="preserve"> </w:t>
        </w:r>
        <w:r>
          <w:t>et</w:t>
        </w:r>
        <w:r>
          <w:rPr>
            <w:spacing w:val="-5"/>
          </w:rPr>
          <w:t xml:space="preserve"> </w:t>
        </w:r>
        <w:r>
          <w:t>al.,</w:t>
        </w:r>
      </w:hyperlink>
      <w:r>
        <w:rPr>
          <w:spacing w:val="-5"/>
        </w:rPr>
        <w:t xml:space="preserve"> </w:t>
      </w:r>
      <w:hyperlink w:anchor="_bookmark68" w:history="1">
        <w:r>
          <w:t>2020)</w:t>
        </w:r>
      </w:hyperlink>
      <w:r>
        <w:rPr>
          <w:spacing w:val="-5"/>
        </w:rPr>
        <w:t xml:space="preserve"> </w:t>
      </w:r>
      <w:r>
        <w:t>and</w:t>
      </w:r>
      <w:r>
        <w:rPr>
          <w:spacing w:val="-5"/>
        </w:rPr>
        <w:t xml:space="preserve"> </w:t>
      </w:r>
      <w:r>
        <w:t>emulated</w:t>
      </w:r>
      <w:r>
        <w:rPr>
          <w:spacing w:val="-5"/>
        </w:rPr>
        <w:t xml:space="preserve"> </w:t>
      </w:r>
      <w:r>
        <w:t>in</w:t>
      </w:r>
      <w:r>
        <w:rPr>
          <w:spacing w:val="-5"/>
        </w:rPr>
        <w:t xml:space="preserve"> </w:t>
      </w:r>
      <w:r>
        <w:t>this</w:t>
      </w:r>
      <w:r>
        <w:rPr>
          <w:spacing w:val="-5"/>
        </w:rPr>
        <w:t xml:space="preserve"> </w:t>
      </w:r>
      <w:r>
        <w:t>dissertation.</w:t>
      </w:r>
    </w:p>
    <w:p w14:paraId="38FE16E8" w14:textId="77777777" w:rsidR="00371737" w:rsidRDefault="00000000">
      <w:pPr>
        <w:pStyle w:val="BodyText"/>
        <w:spacing w:line="381" w:lineRule="auto"/>
        <w:ind w:left="114" w:right="218" w:firstLine="351"/>
        <w:jc w:val="both"/>
      </w:pPr>
      <w:r>
        <w:rPr>
          <w:spacing w:val="-6"/>
        </w:rPr>
        <w:t xml:space="preserve">For this paper, the metrics in the research referenced above have been adapted and </w:t>
      </w:r>
      <w:r>
        <w:t>extended</w:t>
      </w:r>
      <w:r>
        <w:rPr>
          <w:spacing w:val="-5"/>
        </w:rPr>
        <w:t xml:space="preserve"> </w:t>
      </w:r>
      <w:r>
        <w:t>to</w:t>
      </w:r>
      <w:r>
        <w:rPr>
          <w:spacing w:val="-5"/>
        </w:rPr>
        <w:t xml:space="preserve"> </w:t>
      </w:r>
      <w:r>
        <w:t>measure</w:t>
      </w:r>
      <w:r>
        <w:rPr>
          <w:spacing w:val="-5"/>
        </w:rPr>
        <w:t xml:space="preserve"> </w:t>
      </w:r>
      <w:r>
        <w:t>the</w:t>
      </w:r>
      <w:r>
        <w:rPr>
          <w:spacing w:val="-5"/>
        </w:rPr>
        <w:t xml:space="preserve"> </w:t>
      </w:r>
      <w:r>
        <w:t>following</w:t>
      </w:r>
      <w:r>
        <w:rPr>
          <w:spacing w:val="-5"/>
        </w:rPr>
        <w:t xml:space="preserve"> </w:t>
      </w:r>
      <w:r>
        <w:t>XAI</w:t>
      </w:r>
      <w:r>
        <w:rPr>
          <w:spacing w:val="-5"/>
        </w:rPr>
        <w:t xml:space="preserve"> </w:t>
      </w:r>
      <w:proofErr w:type="gramStart"/>
      <w:r>
        <w:t>characteristics;</w:t>
      </w:r>
      <w:proofErr w:type="gramEnd"/>
    </w:p>
    <w:p w14:paraId="06C19C6C" w14:textId="77777777" w:rsidR="00371737" w:rsidRDefault="00000000">
      <w:pPr>
        <w:pStyle w:val="ListParagraph"/>
        <w:numPr>
          <w:ilvl w:val="3"/>
          <w:numId w:val="4"/>
        </w:numPr>
        <w:tabs>
          <w:tab w:val="left" w:pos="697"/>
          <w:tab w:val="left" w:pos="699"/>
        </w:tabs>
        <w:spacing w:before="227" w:line="381" w:lineRule="auto"/>
        <w:ind w:right="219"/>
        <w:jc w:val="both"/>
        <w:rPr>
          <w:sz w:val="24"/>
        </w:rPr>
      </w:pPr>
      <w:r>
        <w:rPr>
          <w:spacing w:val="-6"/>
          <w:sz w:val="24"/>
        </w:rPr>
        <w:t>Identity.</w:t>
      </w:r>
      <w:r>
        <w:rPr>
          <w:spacing w:val="24"/>
          <w:sz w:val="24"/>
        </w:rPr>
        <w:t xml:space="preserve"> </w:t>
      </w:r>
      <w:r>
        <w:rPr>
          <w:spacing w:val="-6"/>
          <w:sz w:val="24"/>
        </w:rPr>
        <w:t xml:space="preserve">A measure of how much identical instances have identical explanations. </w:t>
      </w:r>
      <w:r>
        <w:rPr>
          <w:sz w:val="24"/>
        </w:rPr>
        <w:t xml:space="preserve">For every two instances in the testing data if the distance between features is equal to zero, then the distance between the explanations should be equal to </w:t>
      </w:r>
      <w:r>
        <w:rPr>
          <w:spacing w:val="-2"/>
          <w:sz w:val="24"/>
        </w:rPr>
        <w:t>zero.</w:t>
      </w:r>
    </w:p>
    <w:p w14:paraId="4C9AA26A" w14:textId="77777777" w:rsidR="00371737" w:rsidRDefault="00000000">
      <w:pPr>
        <w:pStyle w:val="ListParagraph"/>
        <w:numPr>
          <w:ilvl w:val="3"/>
          <w:numId w:val="4"/>
        </w:numPr>
        <w:tabs>
          <w:tab w:val="left" w:pos="697"/>
          <w:tab w:val="left" w:pos="699"/>
        </w:tabs>
        <w:spacing w:before="190" w:line="381" w:lineRule="auto"/>
        <w:ind w:right="220"/>
        <w:jc w:val="both"/>
        <w:rPr>
          <w:sz w:val="24"/>
        </w:rPr>
      </w:pPr>
      <w:r>
        <w:rPr>
          <w:spacing w:val="-2"/>
          <w:sz w:val="24"/>
        </w:rPr>
        <w:t>Stability.</w:t>
      </w:r>
      <w:r>
        <w:rPr>
          <w:spacing w:val="13"/>
          <w:sz w:val="24"/>
        </w:rPr>
        <w:t xml:space="preserve"> </w:t>
      </w:r>
      <w:r>
        <w:rPr>
          <w:spacing w:val="-2"/>
          <w:sz w:val="24"/>
        </w:rPr>
        <w:t>Instances</w:t>
      </w:r>
      <w:r>
        <w:rPr>
          <w:spacing w:val="-10"/>
          <w:sz w:val="24"/>
        </w:rPr>
        <w:t xml:space="preserve"> </w:t>
      </w:r>
      <w:r>
        <w:rPr>
          <w:spacing w:val="-2"/>
          <w:sz w:val="24"/>
        </w:rPr>
        <w:t>belonging</w:t>
      </w:r>
      <w:r>
        <w:rPr>
          <w:spacing w:val="-9"/>
          <w:sz w:val="24"/>
        </w:rPr>
        <w:t xml:space="preserve"> </w:t>
      </w:r>
      <w:r>
        <w:rPr>
          <w:spacing w:val="-2"/>
          <w:sz w:val="24"/>
        </w:rPr>
        <w:t>to</w:t>
      </w:r>
      <w:r>
        <w:rPr>
          <w:spacing w:val="-9"/>
          <w:sz w:val="24"/>
        </w:rPr>
        <w:t xml:space="preserve"> </w:t>
      </w:r>
      <w:r>
        <w:rPr>
          <w:spacing w:val="-2"/>
          <w:sz w:val="24"/>
        </w:rPr>
        <w:t>the</w:t>
      </w:r>
      <w:r>
        <w:rPr>
          <w:spacing w:val="-10"/>
          <w:sz w:val="24"/>
        </w:rPr>
        <w:t xml:space="preserve"> </w:t>
      </w:r>
      <w:r>
        <w:rPr>
          <w:spacing w:val="-2"/>
          <w:sz w:val="24"/>
        </w:rPr>
        <w:t>same</w:t>
      </w:r>
      <w:r>
        <w:rPr>
          <w:spacing w:val="-9"/>
          <w:sz w:val="24"/>
        </w:rPr>
        <w:t xml:space="preserve"> </w:t>
      </w:r>
      <w:r>
        <w:rPr>
          <w:spacing w:val="-2"/>
          <w:sz w:val="24"/>
        </w:rPr>
        <w:t>class</w:t>
      </w:r>
      <w:r>
        <w:rPr>
          <w:spacing w:val="-10"/>
          <w:sz w:val="24"/>
        </w:rPr>
        <w:t xml:space="preserve"> </w:t>
      </w:r>
      <w:r>
        <w:rPr>
          <w:spacing w:val="-2"/>
          <w:sz w:val="24"/>
        </w:rPr>
        <w:t>have</w:t>
      </w:r>
      <w:r>
        <w:rPr>
          <w:spacing w:val="-9"/>
          <w:sz w:val="24"/>
        </w:rPr>
        <w:t xml:space="preserve"> </w:t>
      </w:r>
      <w:r>
        <w:rPr>
          <w:spacing w:val="-2"/>
          <w:sz w:val="24"/>
        </w:rPr>
        <w:t>comparable</w:t>
      </w:r>
      <w:r>
        <w:rPr>
          <w:spacing w:val="-9"/>
          <w:sz w:val="24"/>
        </w:rPr>
        <w:t xml:space="preserve"> </w:t>
      </w:r>
      <w:r>
        <w:rPr>
          <w:spacing w:val="-2"/>
          <w:sz w:val="24"/>
        </w:rPr>
        <w:t xml:space="preserve">explanations. </w:t>
      </w:r>
      <w:r>
        <w:rPr>
          <w:sz w:val="24"/>
        </w:rPr>
        <w:t>K-means clustering is applied to explanations for each instance in test data. Measure the number of explanations in both clusters (fraud/non-fraud) that match</w:t>
      </w:r>
      <w:r>
        <w:rPr>
          <w:spacing w:val="-3"/>
          <w:sz w:val="24"/>
        </w:rPr>
        <w:t xml:space="preserve"> </w:t>
      </w:r>
      <w:r>
        <w:rPr>
          <w:sz w:val="24"/>
        </w:rPr>
        <w:t>predicted</w:t>
      </w:r>
      <w:r>
        <w:rPr>
          <w:spacing w:val="-3"/>
          <w:sz w:val="24"/>
        </w:rPr>
        <w:t xml:space="preserve"> </w:t>
      </w:r>
      <w:r>
        <w:rPr>
          <w:sz w:val="24"/>
        </w:rPr>
        <w:t>class</w:t>
      </w:r>
      <w:r>
        <w:rPr>
          <w:spacing w:val="-3"/>
          <w:sz w:val="24"/>
        </w:rPr>
        <w:t xml:space="preserve"> </w:t>
      </w:r>
      <w:r>
        <w:rPr>
          <w:sz w:val="24"/>
        </w:rPr>
        <w:t>for</w:t>
      </w:r>
      <w:r>
        <w:rPr>
          <w:spacing w:val="-3"/>
          <w:sz w:val="24"/>
        </w:rPr>
        <w:t xml:space="preserve"> </w:t>
      </w:r>
      <w:r>
        <w:rPr>
          <w:sz w:val="24"/>
        </w:rPr>
        <w:t>instance</w:t>
      </w:r>
      <w:r>
        <w:rPr>
          <w:spacing w:val="-3"/>
          <w:sz w:val="24"/>
        </w:rPr>
        <w:t xml:space="preserve"> </w:t>
      </w:r>
      <w:r>
        <w:rPr>
          <w:sz w:val="24"/>
        </w:rPr>
        <w:t>from</w:t>
      </w:r>
      <w:r>
        <w:rPr>
          <w:spacing w:val="-3"/>
          <w:sz w:val="24"/>
        </w:rPr>
        <w:t xml:space="preserve"> </w:t>
      </w:r>
      <w:r>
        <w:rPr>
          <w:sz w:val="24"/>
        </w:rPr>
        <w:t>NN</w:t>
      </w:r>
      <w:r>
        <w:rPr>
          <w:spacing w:val="-3"/>
          <w:sz w:val="24"/>
        </w:rPr>
        <w:t xml:space="preserve"> </w:t>
      </w:r>
      <w:r>
        <w:rPr>
          <w:sz w:val="24"/>
        </w:rPr>
        <w:t>model.</w:t>
      </w:r>
    </w:p>
    <w:p w14:paraId="6355ABC6" w14:textId="77777777" w:rsidR="00371737" w:rsidRDefault="00000000">
      <w:pPr>
        <w:pStyle w:val="ListParagraph"/>
        <w:numPr>
          <w:ilvl w:val="3"/>
          <w:numId w:val="4"/>
        </w:numPr>
        <w:tabs>
          <w:tab w:val="left" w:pos="697"/>
          <w:tab w:val="left" w:pos="699"/>
        </w:tabs>
        <w:spacing w:before="191" w:line="381" w:lineRule="auto"/>
        <w:ind w:right="219"/>
        <w:jc w:val="both"/>
        <w:rPr>
          <w:sz w:val="24"/>
        </w:rPr>
      </w:pPr>
      <w:r>
        <w:rPr>
          <w:spacing w:val="-2"/>
          <w:sz w:val="24"/>
        </w:rPr>
        <w:t>Separability.</w:t>
      </w:r>
      <w:r>
        <w:rPr>
          <w:spacing w:val="-13"/>
          <w:sz w:val="24"/>
        </w:rPr>
        <w:t xml:space="preserve"> </w:t>
      </w:r>
      <w:r>
        <w:rPr>
          <w:spacing w:val="-2"/>
          <w:sz w:val="24"/>
        </w:rPr>
        <w:t>Dissimilar</w:t>
      </w:r>
      <w:r>
        <w:rPr>
          <w:spacing w:val="-12"/>
          <w:sz w:val="24"/>
        </w:rPr>
        <w:t xml:space="preserve"> </w:t>
      </w:r>
      <w:r>
        <w:rPr>
          <w:spacing w:val="-2"/>
          <w:sz w:val="24"/>
        </w:rPr>
        <w:t>instances</w:t>
      </w:r>
      <w:r>
        <w:rPr>
          <w:spacing w:val="-13"/>
          <w:sz w:val="24"/>
        </w:rPr>
        <w:t xml:space="preserve"> </w:t>
      </w:r>
      <w:r>
        <w:rPr>
          <w:spacing w:val="-2"/>
          <w:sz w:val="24"/>
        </w:rPr>
        <w:t>must</w:t>
      </w:r>
      <w:r>
        <w:rPr>
          <w:spacing w:val="-12"/>
          <w:sz w:val="24"/>
        </w:rPr>
        <w:t xml:space="preserve"> </w:t>
      </w:r>
      <w:r>
        <w:rPr>
          <w:spacing w:val="-2"/>
          <w:sz w:val="24"/>
        </w:rPr>
        <w:t>have</w:t>
      </w:r>
      <w:r>
        <w:rPr>
          <w:spacing w:val="-13"/>
          <w:sz w:val="24"/>
        </w:rPr>
        <w:t xml:space="preserve"> </w:t>
      </w:r>
      <w:r>
        <w:rPr>
          <w:spacing w:val="-2"/>
          <w:sz w:val="24"/>
        </w:rPr>
        <w:t>dissimilar</w:t>
      </w:r>
      <w:r>
        <w:rPr>
          <w:spacing w:val="-12"/>
          <w:sz w:val="24"/>
        </w:rPr>
        <w:t xml:space="preserve"> </w:t>
      </w:r>
      <w:r>
        <w:rPr>
          <w:spacing w:val="-2"/>
          <w:sz w:val="24"/>
        </w:rPr>
        <w:t>explanations.</w:t>
      </w:r>
      <w:r>
        <w:rPr>
          <w:spacing w:val="-13"/>
          <w:sz w:val="24"/>
        </w:rPr>
        <w:t xml:space="preserve"> </w:t>
      </w:r>
      <w:r>
        <w:rPr>
          <w:spacing w:val="-2"/>
          <w:sz w:val="24"/>
        </w:rPr>
        <w:t>Take</w:t>
      </w:r>
      <w:r>
        <w:rPr>
          <w:spacing w:val="-12"/>
          <w:sz w:val="24"/>
        </w:rPr>
        <w:t xml:space="preserve"> </w:t>
      </w:r>
      <w:r>
        <w:rPr>
          <w:spacing w:val="-2"/>
          <w:sz w:val="24"/>
        </w:rPr>
        <w:t>sub- set</w:t>
      </w:r>
      <w:r>
        <w:rPr>
          <w:spacing w:val="-12"/>
          <w:sz w:val="24"/>
        </w:rPr>
        <w:t xml:space="preserve"> </w:t>
      </w:r>
      <w:r>
        <w:rPr>
          <w:spacing w:val="-2"/>
          <w:sz w:val="24"/>
        </w:rPr>
        <w:t>of</w:t>
      </w:r>
      <w:r>
        <w:rPr>
          <w:spacing w:val="-12"/>
          <w:sz w:val="24"/>
        </w:rPr>
        <w:t xml:space="preserve"> </w:t>
      </w:r>
      <w:r>
        <w:rPr>
          <w:spacing w:val="-2"/>
          <w:sz w:val="24"/>
        </w:rPr>
        <w:t>test</w:t>
      </w:r>
      <w:r>
        <w:rPr>
          <w:spacing w:val="-12"/>
          <w:sz w:val="24"/>
        </w:rPr>
        <w:t xml:space="preserve"> </w:t>
      </w:r>
      <w:r>
        <w:rPr>
          <w:spacing w:val="-2"/>
          <w:sz w:val="24"/>
        </w:rPr>
        <w:t>data</w:t>
      </w:r>
      <w:r>
        <w:rPr>
          <w:spacing w:val="-12"/>
          <w:sz w:val="24"/>
        </w:rPr>
        <w:t xml:space="preserve"> </w:t>
      </w:r>
      <w:r>
        <w:rPr>
          <w:spacing w:val="-2"/>
          <w:sz w:val="24"/>
        </w:rPr>
        <w:t>and</w:t>
      </w:r>
      <w:r>
        <w:rPr>
          <w:spacing w:val="-12"/>
          <w:sz w:val="24"/>
        </w:rPr>
        <w:t xml:space="preserve"> </w:t>
      </w:r>
      <w:r>
        <w:rPr>
          <w:spacing w:val="-2"/>
          <w:sz w:val="24"/>
        </w:rPr>
        <w:t>determine</w:t>
      </w:r>
      <w:r>
        <w:rPr>
          <w:spacing w:val="-12"/>
          <w:sz w:val="24"/>
        </w:rPr>
        <w:t xml:space="preserve"> </w:t>
      </w:r>
      <w:r>
        <w:rPr>
          <w:spacing w:val="-2"/>
          <w:sz w:val="24"/>
        </w:rPr>
        <w:t>for</w:t>
      </w:r>
      <w:r>
        <w:rPr>
          <w:spacing w:val="-12"/>
          <w:sz w:val="24"/>
        </w:rPr>
        <w:t xml:space="preserve"> </w:t>
      </w:r>
      <w:r>
        <w:rPr>
          <w:spacing w:val="-2"/>
          <w:sz w:val="24"/>
        </w:rPr>
        <w:t>each</w:t>
      </w:r>
      <w:r>
        <w:rPr>
          <w:spacing w:val="-12"/>
          <w:sz w:val="24"/>
        </w:rPr>
        <w:t xml:space="preserve"> </w:t>
      </w:r>
      <w:r>
        <w:rPr>
          <w:spacing w:val="-2"/>
          <w:sz w:val="24"/>
        </w:rPr>
        <w:t>individual</w:t>
      </w:r>
      <w:r>
        <w:rPr>
          <w:spacing w:val="-12"/>
          <w:sz w:val="24"/>
        </w:rPr>
        <w:t xml:space="preserve"> </w:t>
      </w:r>
      <w:r>
        <w:rPr>
          <w:spacing w:val="-2"/>
          <w:sz w:val="24"/>
        </w:rPr>
        <w:t>instance</w:t>
      </w:r>
      <w:r>
        <w:rPr>
          <w:spacing w:val="-12"/>
          <w:sz w:val="24"/>
        </w:rPr>
        <w:t xml:space="preserve"> </w:t>
      </w:r>
      <w:r>
        <w:rPr>
          <w:spacing w:val="-2"/>
          <w:sz w:val="24"/>
        </w:rPr>
        <w:t>the</w:t>
      </w:r>
      <w:r>
        <w:rPr>
          <w:spacing w:val="-12"/>
          <w:sz w:val="24"/>
        </w:rPr>
        <w:t xml:space="preserve"> </w:t>
      </w:r>
      <w:r>
        <w:rPr>
          <w:spacing w:val="-2"/>
          <w:sz w:val="24"/>
        </w:rPr>
        <w:t>number</w:t>
      </w:r>
      <w:r>
        <w:rPr>
          <w:spacing w:val="-12"/>
          <w:sz w:val="24"/>
        </w:rPr>
        <w:t xml:space="preserve"> </w:t>
      </w:r>
      <w:r>
        <w:rPr>
          <w:spacing w:val="-2"/>
          <w:sz w:val="24"/>
        </w:rPr>
        <w:t>of</w:t>
      </w:r>
      <w:r>
        <w:rPr>
          <w:spacing w:val="-12"/>
          <w:sz w:val="24"/>
        </w:rPr>
        <w:t xml:space="preserve"> </w:t>
      </w:r>
      <w:proofErr w:type="spellStart"/>
      <w:r>
        <w:rPr>
          <w:spacing w:val="-2"/>
          <w:sz w:val="24"/>
        </w:rPr>
        <w:t>dupli</w:t>
      </w:r>
      <w:proofErr w:type="spellEnd"/>
      <w:r>
        <w:rPr>
          <w:spacing w:val="-2"/>
          <w:sz w:val="24"/>
        </w:rPr>
        <w:t xml:space="preserve">- </w:t>
      </w:r>
      <w:r>
        <w:rPr>
          <w:sz w:val="24"/>
        </w:rPr>
        <w:t>cate explanations in entire subset, if any.</w:t>
      </w:r>
    </w:p>
    <w:p w14:paraId="68ABC104" w14:textId="77777777" w:rsidR="00371737" w:rsidRDefault="00000000">
      <w:pPr>
        <w:pStyle w:val="ListParagraph"/>
        <w:numPr>
          <w:ilvl w:val="3"/>
          <w:numId w:val="4"/>
        </w:numPr>
        <w:tabs>
          <w:tab w:val="left" w:pos="697"/>
          <w:tab w:val="left" w:pos="699"/>
        </w:tabs>
        <w:spacing w:before="191" w:line="381" w:lineRule="auto"/>
        <w:ind w:right="217"/>
        <w:jc w:val="both"/>
        <w:rPr>
          <w:sz w:val="24"/>
        </w:rPr>
      </w:pPr>
      <w:r>
        <w:rPr>
          <w:sz w:val="24"/>
        </w:rPr>
        <w:t>Similarity.</w:t>
      </w:r>
      <w:r>
        <w:rPr>
          <w:spacing w:val="33"/>
          <w:sz w:val="24"/>
        </w:rPr>
        <w:t xml:space="preserve"> </w:t>
      </w:r>
      <w:r>
        <w:rPr>
          <w:sz w:val="24"/>
        </w:rPr>
        <w:t>This</w:t>
      </w:r>
      <w:r>
        <w:rPr>
          <w:spacing w:val="-2"/>
          <w:sz w:val="24"/>
        </w:rPr>
        <w:t xml:space="preserve"> </w:t>
      </w:r>
      <w:r>
        <w:rPr>
          <w:sz w:val="24"/>
        </w:rPr>
        <w:t>metric</w:t>
      </w:r>
      <w:r>
        <w:rPr>
          <w:spacing w:val="-2"/>
          <w:sz w:val="24"/>
        </w:rPr>
        <w:t xml:space="preserve"> </w:t>
      </w:r>
      <w:r>
        <w:rPr>
          <w:sz w:val="24"/>
        </w:rPr>
        <w:t>captures</w:t>
      </w:r>
      <w:r>
        <w:rPr>
          <w:spacing w:val="-2"/>
          <w:sz w:val="24"/>
        </w:rPr>
        <w:t xml:space="preserve"> </w:t>
      </w:r>
      <w:r>
        <w:rPr>
          <w:sz w:val="24"/>
        </w:rPr>
        <w:t>the</w:t>
      </w:r>
      <w:r>
        <w:rPr>
          <w:spacing w:val="-2"/>
          <w:sz w:val="24"/>
        </w:rPr>
        <w:t xml:space="preserve"> </w:t>
      </w:r>
      <w:r>
        <w:rPr>
          <w:sz w:val="24"/>
        </w:rPr>
        <w:t>assumption</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more</w:t>
      </w:r>
      <w:r>
        <w:rPr>
          <w:spacing w:val="-2"/>
          <w:sz w:val="24"/>
        </w:rPr>
        <w:t xml:space="preserve"> </w:t>
      </w:r>
      <w:r>
        <w:rPr>
          <w:sz w:val="24"/>
        </w:rPr>
        <w:t>similar</w:t>
      </w:r>
      <w:r>
        <w:rPr>
          <w:spacing w:val="-2"/>
          <w:sz w:val="24"/>
        </w:rPr>
        <w:t xml:space="preserve"> </w:t>
      </w:r>
      <w:r>
        <w:rPr>
          <w:sz w:val="24"/>
        </w:rPr>
        <w:t>the</w:t>
      </w:r>
      <w:r>
        <w:rPr>
          <w:spacing w:val="-2"/>
          <w:sz w:val="24"/>
        </w:rPr>
        <w:t xml:space="preserve"> </w:t>
      </w:r>
      <w:r>
        <w:rPr>
          <w:sz w:val="24"/>
        </w:rPr>
        <w:t xml:space="preserve">in- </w:t>
      </w:r>
      <w:r>
        <w:rPr>
          <w:spacing w:val="-2"/>
          <w:sz w:val="24"/>
        </w:rPr>
        <w:t>stances</w:t>
      </w:r>
      <w:r>
        <w:rPr>
          <w:spacing w:val="-9"/>
          <w:sz w:val="24"/>
        </w:rPr>
        <w:t xml:space="preserve"> </w:t>
      </w:r>
      <w:r>
        <w:rPr>
          <w:spacing w:val="-2"/>
          <w:sz w:val="24"/>
        </w:rPr>
        <w:t>to</w:t>
      </w:r>
      <w:r>
        <w:rPr>
          <w:spacing w:val="-9"/>
          <w:sz w:val="24"/>
        </w:rPr>
        <w:t xml:space="preserve"> </w:t>
      </w:r>
      <w:r>
        <w:rPr>
          <w:spacing w:val="-2"/>
          <w:sz w:val="24"/>
        </w:rPr>
        <w:t>be</w:t>
      </w:r>
      <w:r>
        <w:rPr>
          <w:spacing w:val="-9"/>
          <w:sz w:val="24"/>
        </w:rPr>
        <w:t xml:space="preserve"> </w:t>
      </w:r>
      <w:r>
        <w:rPr>
          <w:spacing w:val="-2"/>
          <w:sz w:val="24"/>
        </w:rPr>
        <w:t>explained,</w:t>
      </w:r>
      <w:r>
        <w:rPr>
          <w:spacing w:val="-8"/>
          <w:sz w:val="24"/>
        </w:rPr>
        <w:t xml:space="preserve"> </w:t>
      </w:r>
      <w:r>
        <w:rPr>
          <w:spacing w:val="-2"/>
          <w:sz w:val="24"/>
        </w:rPr>
        <w:t>the</w:t>
      </w:r>
      <w:r>
        <w:rPr>
          <w:spacing w:val="-9"/>
          <w:sz w:val="24"/>
        </w:rPr>
        <w:t xml:space="preserve"> </w:t>
      </w:r>
      <w:r>
        <w:rPr>
          <w:spacing w:val="-2"/>
          <w:sz w:val="24"/>
        </w:rPr>
        <w:t>closer</w:t>
      </w:r>
      <w:r>
        <w:rPr>
          <w:spacing w:val="-8"/>
          <w:sz w:val="24"/>
        </w:rPr>
        <w:t xml:space="preserve"> </w:t>
      </w:r>
      <w:r>
        <w:rPr>
          <w:spacing w:val="-2"/>
          <w:sz w:val="24"/>
        </w:rPr>
        <w:t>their</w:t>
      </w:r>
      <w:r>
        <w:rPr>
          <w:spacing w:val="-8"/>
          <w:sz w:val="24"/>
        </w:rPr>
        <w:t xml:space="preserve"> </w:t>
      </w:r>
      <w:r>
        <w:rPr>
          <w:spacing w:val="-2"/>
          <w:sz w:val="24"/>
        </w:rPr>
        <w:t>explanation</w:t>
      </w:r>
      <w:r>
        <w:rPr>
          <w:spacing w:val="-9"/>
          <w:sz w:val="24"/>
        </w:rPr>
        <w:t xml:space="preserve"> </w:t>
      </w:r>
      <w:r>
        <w:rPr>
          <w:spacing w:val="-2"/>
          <w:sz w:val="24"/>
        </w:rPr>
        <w:t>should</w:t>
      </w:r>
      <w:r>
        <w:rPr>
          <w:spacing w:val="-9"/>
          <w:sz w:val="24"/>
        </w:rPr>
        <w:t xml:space="preserve"> </w:t>
      </w:r>
      <w:r>
        <w:rPr>
          <w:spacing w:val="-2"/>
          <w:sz w:val="24"/>
        </w:rPr>
        <w:t>be</w:t>
      </w:r>
      <w:r>
        <w:rPr>
          <w:spacing w:val="-9"/>
          <w:sz w:val="24"/>
        </w:rPr>
        <w:t xml:space="preserve"> </w:t>
      </w:r>
      <w:r>
        <w:rPr>
          <w:spacing w:val="-2"/>
          <w:sz w:val="24"/>
        </w:rPr>
        <w:t>(and</w:t>
      </w:r>
      <w:r>
        <w:rPr>
          <w:spacing w:val="-8"/>
          <w:sz w:val="24"/>
        </w:rPr>
        <w:t xml:space="preserve"> </w:t>
      </w:r>
      <w:r>
        <w:rPr>
          <w:spacing w:val="-2"/>
          <w:sz w:val="24"/>
        </w:rPr>
        <w:t>vice</w:t>
      </w:r>
      <w:r>
        <w:rPr>
          <w:spacing w:val="-9"/>
          <w:sz w:val="24"/>
        </w:rPr>
        <w:t xml:space="preserve"> </w:t>
      </w:r>
      <w:r>
        <w:rPr>
          <w:spacing w:val="-2"/>
          <w:sz w:val="24"/>
        </w:rPr>
        <w:t>versa).</w:t>
      </w:r>
    </w:p>
    <w:p w14:paraId="20189A7C" w14:textId="77777777" w:rsidR="00371737" w:rsidRDefault="00371737">
      <w:pPr>
        <w:spacing w:line="381" w:lineRule="auto"/>
        <w:jc w:val="both"/>
        <w:rPr>
          <w:sz w:val="24"/>
        </w:rPr>
        <w:sectPr w:rsidR="00371737" w:rsidSect="00FA1DAD">
          <w:pgSz w:w="12240" w:h="15840"/>
          <w:pgMar w:top="1300" w:right="1480" w:bottom="980" w:left="1700" w:header="805" w:footer="799" w:gutter="0"/>
          <w:cols w:space="720"/>
        </w:sectPr>
      </w:pPr>
    </w:p>
    <w:p w14:paraId="6AEB4D54" w14:textId="77777777" w:rsidR="00371737" w:rsidRDefault="00000000">
      <w:pPr>
        <w:pStyle w:val="BodyText"/>
        <w:spacing w:before="128" w:line="381" w:lineRule="auto"/>
        <w:ind w:left="699" w:right="219"/>
        <w:jc w:val="both"/>
      </w:pPr>
      <w:r>
        <w:lastRenderedPageBreak/>
        <w:t>Cluster test data instances into Fraud/non-Fraud clusters.</w:t>
      </w:r>
      <w:r>
        <w:rPr>
          <w:spacing w:val="40"/>
        </w:rPr>
        <w:t xml:space="preserve"> </w:t>
      </w:r>
      <w:proofErr w:type="spellStart"/>
      <w:r>
        <w:t>Normalise</w:t>
      </w:r>
      <w:proofErr w:type="spellEnd"/>
      <w:r>
        <w:t xml:space="preserve"> </w:t>
      </w:r>
      <w:proofErr w:type="spellStart"/>
      <w:r>
        <w:t>expla</w:t>
      </w:r>
      <w:proofErr w:type="spellEnd"/>
      <w:r>
        <w:t>- nations</w:t>
      </w:r>
      <w:r>
        <w:rPr>
          <w:spacing w:val="-6"/>
        </w:rPr>
        <w:t xml:space="preserve"> </w:t>
      </w:r>
      <w:r>
        <w:t>and</w:t>
      </w:r>
      <w:r>
        <w:rPr>
          <w:spacing w:val="-6"/>
        </w:rPr>
        <w:t xml:space="preserve"> </w:t>
      </w:r>
      <w:r>
        <w:t>calculate</w:t>
      </w:r>
      <w:r>
        <w:rPr>
          <w:spacing w:val="-6"/>
        </w:rPr>
        <w:t xml:space="preserve"> </w:t>
      </w:r>
      <w:r>
        <w:t>Euclidean</w:t>
      </w:r>
      <w:r>
        <w:rPr>
          <w:spacing w:val="-6"/>
        </w:rPr>
        <w:t xml:space="preserve"> </w:t>
      </w:r>
      <w:r>
        <w:t>distances</w:t>
      </w:r>
      <w:r>
        <w:rPr>
          <w:spacing w:val="-6"/>
        </w:rPr>
        <w:t xml:space="preserve"> </w:t>
      </w:r>
      <w:r>
        <w:t>between</w:t>
      </w:r>
      <w:r>
        <w:rPr>
          <w:spacing w:val="-6"/>
        </w:rPr>
        <w:t xml:space="preserve"> </w:t>
      </w:r>
      <w:r>
        <w:t>instances</w:t>
      </w:r>
      <w:r>
        <w:rPr>
          <w:spacing w:val="-6"/>
        </w:rPr>
        <w:t xml:space="preserve"> </w:t>
      </w:r>
      <w:r>
        <w:t>in</w:t>
      </w:r>
      <w:r>
        <w:rPr>
          <w:spacing w:val="-6"/>
        </w:rPr>
        <w:t xml:space="preserve"> </w:t>
      </w:r>
      <w:r>
        <w:t>both</w:t>
      </w:r>
      <w:r>
        <w:rPr>
          <w:spacing w:val="-6"/>
        </w:rPr>
        <w:t xml:space="preserve"> </w:t>
      </w:r>
      <w:r>
        <w:t>clusters. Smaller</w:t>
      </w:r>
      <w:r>
        <w:rPr>
          <w:spacing w:val="-8"/>
        </w:rPr>
        <w:t xml:space="preserve"> </w:t>
      </w:r>
      <w:r>
        <w:t>mean</w:t>
      </w:r>
      <w:r>
        <w:rPr>
          <w:spacing w:val="-7"/>
        </w:rPr>
        <w:t xml:space="preserve"> </w:t>
      </w:r>
      <w:r>
        <w:t>pairwise</w:t>
      </w:r>
      <w:r>
        <w:rPr>
          <w:spacing w:val="-7"/>
        </w:rPr>
        <w:t xml:space="preserve"> </w:t>
      </w:r>
      <w:r>
        <w:t>distance</w:t>
      </w:r>
      <w:r>
        <w:rPr>
          <w:spacing w:val="-8"/>
        </w:rPr>
        <w:t xml:space="preserve"> </w:t>
      </w:r>
      <w:r>
        <w:t>=</w:t>
      </w:r>
      <w:r>
        <w:rPr>
          <w:spacing w:val="-7"/>
        </w:rPr>
        <w:t xml:space="preserve"> </w:t>
      </w:r>
      <w:r>
        <w:t>better</w:t>
      </w:r>
      <w:r>
        <w:rPr>
          <w:spacing w:val="-7"/>
        </w:rPr>
        <w:t xml:space="preserve"> </w:t>
      </w:r>
      <w:proofErr w:type="spellStart"/>
      <w:r>
        <w:t>explainability</w:t>
      </w:r>
      <w:proofErr w:type="spellEnd"/>
      <w:r>
        <w:rPr>
          <w:spacing w:val="-7"/>
        </w:rPr>
        <w:t xml:space="preserve"> </w:t>
      </w:r>
      <w:r>
        <w:t>framework</w:t>
      </w:r>
      <w:r>
        <w:rPr>
          <w:spacing w:val="-8"/>
        </w:rPr>
        <w:t xml:space="preserve"> </w:t>
      </w:r>
      <w:r>
        <w:t>metric.</w:t>
      </w:r>
    </w:p>
    <w:p w14:paraId="600277E4" w14:textId="77777777" w:rsidR="00371737" w:rsidRDefault="00000000">
      <w:pPr>
        <w:pStyle w:val="ListParagraph"/>
        <w:numPr>
          <w:ilvl w:val="3"/>
          <w:numId w:val="4"/>
        </w:numPr>
        <w:tabs>
          <w:tab w:val="left" w:pos="697"/>
          <w:tab w:val="left" w:pos="699"/>
        </w:tabs>
        <w:spacing w:before="198" w:line="381" w:lineRule="auto"/>
        <w:ind w:right="217"/>
        <w:jc w:val="both"/>
        <w:rPr>
          <w:sz w:val="24"/>
        </w:rPr>
      </w:pPr>
      <w:r>
        <w:rPr>
          <w:spacing w:val="-6"/>
          <w:sz w:val="24"/>
        </w:rPr>
        <w:t>Computational Efficiency.</w:t>
      </w:r>
      <w:r>
        <w:rPr>
          <w:spacing w:val="38"/>
          <w:sz w:val="24"/>
        </w:rPr>
        <w:t xml:space="preserve"> </w:t>
      </w:r>
      <w:r>
        <w:rPr>
          <w:spacing w:val="-6"/>
          <w:sz w:val="24"/>
        </w:rPr>
        <w:t xml:space="preserve">Average time taken, in seconds, by the interpretability </w:t>
      </w:r>
      <w:r>
        <w:rPr>
          <w:sz w:val="24"/>
        </w:rPr>
        <w:t>framework to output a set of explanations.</w:t>
      </w:r>
      <w:r>
        <w:rPr>
          <w:spacing w:val="40"/>
          <w:sz w:val="24"/>
        </w:rPr>
        <w:t xml:space="preserve"> </w:t>
      </w:r>
      <w:r>
        <w:rPr>
          <w:sz w:val="24"/>
        </w:rPr>
        <w:t>(Similar Cloud environments are applied to all experiments).</w:t>
      </w:r>
    </w:p>
    <w:p w14:paraId="59BE40B7" w14:textId="77777777" w:rsidR="00371737" w:rsidRDefault="00000000">
      <w:pPr>
        <w:pStyle w:val="BodyText"/>
        <w:spacing w:before="255" w:line="381" w:lineRule="auto"/>
        <w:ind w:left="114" w:right="217" w:firstLine="351"/>
        <w:jc w:val="both"/>
      </w:pPr>
      <w:r>
        <w:t xml:space="preserve">A metric such as </w:t>
      </w:r>
      <w:r>
        <w:rPr>
          <w:rFonts w:ascii="Times New Roman" w:hAnsi="Times New Roman"/>
          <w:i/>
        </w:rPr>
        <w:t xml:space="preserve">’Computational Efficiency’ </w:t>
      </w:r>
      <w:r>
        <w:t xml:space="preserve">could be considered unrelated to a </w:t>
      </w:r>
      <w:r>
        <w:rPr>
          <w:spacing w:val="-2"/>
        </w:rPr>
        <w:t>measure</w:t>
      </w:r>
      <w:r>
        <w:rPr>
          <w:spacing w:val="-10"/>
        </w:rPr>
        <w:t xml:space="preserve"> </w:t>
      </w:r>
      <w:r>
        <w:rPr>
          <w:spacing w:val="-2"/>
        </w:rPr>
        <w:t>of</w:t>
      </w:r>
      <w:r>
        <w:rPr>
          <w:spacing w:val="-10"/>
        </w:rPr>
        <w:t xml:space="preserve"> </w:t>
      </w:r>
      <w:proofErr w:type="spellStart"/>
      <w:r>
        <w:rPr>
          <w:spacing w:val="-2"/>
        </w:rPr>
        <w:t>explainability</w:t>
      </w:r>
      <w:proofErr w:type="spellEnd"/>
      <w:r>
        <w:rPr>
          <w:spacing w:val="-2"/>
        </w:rPr>
        <w:t>,</w:t>
      </w:r>
      <w:r>
        <w:rPr>
          <w:spacing w:val="-10"/>
        </w:rPr>
        <w:t xml:space="preserve"> </w:t>
      </w:r>
      <w:r>
        <w:rPr>
          <w:spacing w:val="-2"/>
        </w:rPr>
        <w:t>but</w:t>
      </w:r>
      <w:r>
        <w:rPr>
          <w:spacing w:val="-10"/>
        </w:rPr>
        <w:t xml:space="preserve"> </w:t>
      </w:r>
      <w:r>
        <w:rPr>
          <w:spacing w:val="-2"/>
        </w:rPr>
        <w:t>this</w:t>
      </w:r>
      <w:r>
        <w:rPr>
          <w:spacing w:val="-10"/>
        </w:rPr>
        <w:t xml:space="preserve"> </w:t>
      </w:r>
      <w:r>
        <w:rPr>
          <w:spacing w:val="-2"/>
        </w:rPr>
        <w:t>research</w:t>
      </w:r>
      <w:r>
        <w:rPr>
          <w:spacing w:val="-10"/>
        </w:rPr>
        <w:t xml:space="preserve"> </w:t>
      </w:r>
      <w:r>
        <w:rPr>
          <w:spacing w:val="-2"/>
        </w:rPr>
        <w:t>proposal</w:t>
      </w:r>
      <w:r>
        <w:rPr>
          <w:spacing w:val="-10"/>
        </w:rPr>
        <w:t xml:space="preserve"> </w:t>
      </w:r>
      <w:r>
        <w:rPr>
          <w:spacing w:val="-2"/>
        </w:rPr>
        <w:t>contends</w:t>
      </w:r>
      <w:r>
        <w:rPr>
          <w:spacing w:val="-10"/>
        </w:rPr>
        <w:t xml:space="preserve"> </w:t>
      </w:r>
      <w:r>
        <w:rPr>
          <w:spacing w:val="-2"/>
        </w:rPr>
        <w:t>that</w:t>
      </w:r>
      <w:r>
        <w:rPr>
          <w:spacing w:val="-10"/>
        </w:rPr>
        <w:t xml:space="preserve"> </w:t>
      </w:r>
      <w:r>
        <w:rPr>
          <w:spacing w:val="-2"/>
        </w:rPr>
        <w:t>it</w:t>
      </w:r>
      <w:r>
        <w:rPr>
          <w:spacing w:val="-10"/>
        </w:rPr>
        <w:t xml:space="preserve"> </w:t>
      </w:r>
      <w:r>
        <w:rPr>
          <w:spacing w:val="-2"/>
        </w:rPr>
        <w:t>is</w:t>
      </w:r>
      <w:r>
        <w:rPr>
          <w:spacing w:val="-10"/>
        </w:rPr>
        <w:t xml:space="preserve"> </w:t>
      </w:r>
      <w:r>
        <w:rPr>
          <w:spacing w:val="-2"/>
        </w:rPr>
        <w:t>an</w:t>
      </w:r>
      <w:r>
        <w:rPr>
          <w:spacing w:val="-10"/>
        </w:rPr>
        <w:t xml:space="preserve"> </w:t>
      </w:r>
      <w:r>
        <w:rPr>
          <w:spacing w:val="-2"/>
        </w:rPr>
        <w:t xml:space="preserve">important </w:t>
      </w:r>
      <w:r>
        <w:t>value</w:t>
      </w:r>
      <w:r>
        <w:rPr>
          <w:spacing w:val="-15"/>
        </w:rPr>
        <w:t xml:space="preserve"> </w:t>
      </w:r>
      <w:r>
        <w:t>to</w:t>
      </w:r>
      <w:r>
        <w:rPr>
          <w:spacing w:val="-14"/>
        </w:rPr>
        <w:t xml:space="preserve"> </w:t>
      </w:r>
      <w:r>
        <w:t>consider</w:t>
      </w:r>
      <w:r>
        <w:rPr>
          <w:spacing w:val="-15"/>
        </w:rPr>
        <w:t xml:space="preserve"> </w:t>
      </w:r>
      <w:r>
        <w:t>in</w:t>
      </w:r>
      <w:r>
        <w:rPr>
          <w:spacing w:val="-14"/>
        </w:rPr>
        <w:t xml:space="preserve"> </w:t>
      </w:r>
      <w:r>
        <w:t>terms</w:t>
      </w:r>
      <w:r>
        <w:rPr>
          <w:spacing w:val="-15"/>
        </w:rPr>
        <w:t xml:space="preserve"> </w:t>
      </w:r>
      <w:r>
        <w:t>of</w:t>
      </w:r>
      <w:r>
        <w:rPr>
          <w:spacing w:val="-14"/>
        </w:rPr>
        <w:t xml:space="preserve"> </w:t>
      </w:r>
      <w:r>
        <w:t>feasibility/practicality</w:t>
      </w:r>
      <w:r>
        <w:rPr>
          <w:spacing w:val="-15"/>
        </w:rPr>
        <w:t xml:space="preserve"> </w:t>
      </w:r>
      <w:r>
        <w:t>of</w:t>
      </w:r>
      <w:r>
        <w:rPr>
          <w:spacing w:val="-14"/>
        </w:rPr>
        <w:t xml:space="preserve"> </w:t>
      </w:r>
      <w:r>
        <w:t>XAI</w:t>
      </w:r>
      <w:r>
        <w:rPr>
          <w:spacing w:val="-15"/>
        </w:rPr>
        <w:t xml:space="preserve"> </w:t>
      </w:r>
      <w:r>
        <w:t>methods.</w:t>
      </w:r>
      <w:r>
        <w:rPr>
          <w:spacing w:val="-13"/>
        </w:rPr>
        <w:t xml:space="preserve"> </w:t>
      </w:r>
      <w:r>
        <w:t>Computational time can be a bottleneck in generating explanations and may have an impact on the</w:t>
      </w:r>
      <w:r>
        <w:rPr>
          <w:spacing w:val="-11"/>
        </w:rPr>
        <w:t xml:space="preserve"> </w:t>
      </w:r>
      <w:r>
        <w:t>commercial</w:t>
      </w:r>
      <w:r>
        <w:rPr>
          <w:spacing w:val="-11"/>
        </w:rPr>
        <w:t xml:space="preserve"> </w:t>
      </w:r>
      <w:r>
        <w:t>viability</w:t>
      </w:r>
      <w:r>
        <w:rPr>
          <w:spacing w:val="-11"/>
        </w:rPr>
        <w:t xml:space="preserve"> </w:t>
      </w:r>
      <w:r>
        <w:t>of</w:t>
      </w:r>
      <w:r>
        <w:rPr>
          <w:spacing w:val="-11"/>
        </w:rPr>
        <w:t xml:space="preserve"> </w:t>
      </w:r>
      <w:r>
        <w:t>an</w:t>
      </w:r>
      <w:r>
        <w:rPr>
          <w:spacing w:val="-11"/>
        </w:rPr>
        <w:t xml:space="preserve"> </w:t>
      </w:r>
      <w:proofErr w:type="spellStart"/>
      <w:r>
        <w:t>explainability</w:t>
      </w:r>
      <w:proofErr w:type="spellEnd"/>
      <w:r>
        <w:rPr>
          <w:spacing w:val="-11"/>
        </w:rPr>
        <w:t xml:space="preserve"> </w:t>
      </w:r>
      <w:r>
        <w:t>process</w:t>
      </w:r>
      <w:r>
        <w:rPr>
          <w:spacing w:val="-11"/>
        </w:rPr>
        <w:t xml:space="preserve"> </w:t>
      </w:r>
      <w:r>
        <w:t>in</w:t>
      </w:r>
      <w:r>
        <w:rPr>
          <w:spacing w:val="-11"/>
        </w:rPr>
        <w:t xml:space="preserve"> </w:t>
      </w:r>
      <w:r>
        <w:t>a</w:t>
      </w:r>
      <w:r>
        <w:rPr>
          <w:spacing w:val="-11"/>
        </w:rPr>
        <w:t xml:space="preserve"> </w:t>
      </w:r>
      <w:r>
        <w:t>credit</w:t>
      </w:r>
      <w:r>
        <w:rPr>
          <w:spacing w:val="-11"/>
        </w:rPr>
        <w:t xml:space="preserve"> </w:t>
      </w:r>
      <w:r>
        <w:t>card</w:t>
      </w:r>
      <w:r>
        <w:rPr>
          <w:spacing w:val="-11"/>
        </w:rPr>
        <w:t xml:space="preserve"> </w:t>
      </w:r>
      <w:r>
        <w:t>fraud</w:t>
      </w:r>
      <w:r>
        <w:rPr>
          <w:spacing w:val="-11"/>
        </w:rPr>
        <w:t xml:space="preserve"> </w:t>
      </w:r>
      <w:r>
        <w:t xml:space="preserve">detection </w:t>
      </w:r>
      <w:proofErr w:type="gramStart"/>
      <w:r>
        <w:rPr>
          <w:spacing w:val="-2"/>
        </w:rPr>
        <w:t>application</w:t>
      </w:r>
      <w:proofErr w:type="gramEnd"/>
    </w:p>
    <w:p w14:paraId="72C592FB" w14:textId="77777777" w:rsidR="00371737" w:rsidRDefault="00000000">
      <w:pPr>
        <w:pStyle w:val="BodyText"/>
        <w:spacing w:line="381" w:lineRule="auto"/>
        <w:ind w:left="114" w:right="215" w:firstLine="351"/>
        <w:jc w:val="both"/>
      </w:pPr>
      <w:r>
        <w:t xml:space="preserve">This will be a deductive approach to test the assumption that one particular in- </w:t>
      </w:r>
      <w:proofErr w:type="spellStart"/>
      <w:r>
        <w:rPr>
          <w:spacing w:val="-4"/>
        </w:rPr>
        <w:t>terpretability</w:t>
      </w:r>
      <w:proofErr w:type="spellEnd"/>
      <w:r>
        <w:rPr>
          <w:spacing w:val="-8"/>
        </w:rPr>
        <w:t xml:space="preserve"> </w:t>
      </w:r>
      <w:r>
        <w:rPr>
          <w:spacing w:val="-4"/>
        </w:rPr>
        <w:t>frameworks</w:t>
      </w:r>
      <w:r>
        <w:rPr>
          <w:spacing w:val="-8"/>
        </w:rPr>
        <w:t xml:space="preserve"> </w:t>
      </w:r>
      <w:r>
        <w:rPr>
          <w:spacing w:val="-4"/>
        </w:rPr>
        <w:t>can</w:t>
      </w:r>
      <w:r>
        <w:rPr>
          <w:spacing w:val="-7"/>
        </w:rPr>
        <w:t xml:space="preserve"> </w:t>
      </w:r>
      <w:r>
        <w:rPr>
          <w:spacing w:val="-4"/>
        </w:rPr>
        <w:t>be</w:t>
      </w:r>
      <w:r>
        <w:rPr>
          <w:spacing w:val="-8"/>
        </w:rPr>
        <w:t xml:space="preserve"> </w:t>
      </w:r>
      <w:r>
        <w:rPr>
          <w:spacing w:val="-4"/>
        </w:rPr>
        <w:t>shown,</w:t>
      </w:r>
      <w:r>
        <w:rPr>
          <w:spacing w:val="-6"/>
        </w:rPr>
        <w:t xml:space="preserve"> </w:t>
      </w:r>
      <w:r>
        <w:rPr>
          <w:spacing w:val="-4"/>
        </w:rPr>
        <w:t>through</w:t>
      </w:r>
      <w:r>
        <w:rPr>
          <w:spacing w:val="-7"/>
        </w:rPr>
        <w:t xml:space="preserve"> </w:t>
      </w:r>
      <w:r>
        <w:rPr>
          <w:spacing w:val="-4"/>
        </w:rPr>
        <w:t>statistical</w:t>
      </w:r>
      <w:r>
        <w:rPr>
          <w:spacing w:val="-8"/>
        </w:rPr>
        <w:t xml:space="preserve"> </w:t>
      </w:r>
      <w:r>
        <w:rPr>
          <w:spacing w:val="-4"/>
        </w:rPr>
        <w:t>significance</w:t>
      </w:r>
      <w:r>
        <w:rPr>
          <w:spacing w:val="-8"/>
        </w:rPr>
        <w:t xml:space="preserve"> </w:t>
      </w:r>
      <w:r>
        <w:rPr>
          <w:spacing w:val="-4"/>
        </w:rPr>
        <w:t>testing</w:t>
      </w:r>
      <w:r>
        <w:rPr>
          <w:spacing w:val="-7"/>
        </w:rPr>
        <w:t xml:space="preserve"> </w:t>
      </w:r>
      <w:r>
        <w:rPr>
          <w:spacing w:val="-4"/>
        </w:rPr>
        <w:t>on</w:t>
      </w:r>
      <w:r>
        <w:rPr>
          <w:spacing w:val="-8"/>
        </w:rPr>
        <w:t xml:space="preserve"> </w:t>
      </w:r>
      <w:r>
        <w:rPr>
          <w:spacing w:val="-4"/>
        </w:rPr>
        <w:t xml:space="preserve">the </w:t>
      </w:r>
      <w:r>
        <w:t>numerical</w:t>
      </w:r>
      <w:r>
        <w:rPr>
          <w:spacing w:val="-4"/>
        </w:rPr>
        <w:t xml:space="preserve"> </w:t>
      </w:r>
      <w:r>
        <w:t>outputs</w:t>
      </w:r>
      <w:r>
        <w:rPr>
          <w:spacing w:val="-4"/>
        </w:rPr>
        <w:t xml:space="preserve"> </w:t>
      </w:r>
      <w:r>
        <w:t>of</w:t>
      </w:r>
      <w:r>
        <w:rPr>
          <w:spacing w:val="-4"/>
        </w:rPr>
        <w:t xml:space="preserve"> </w:t>
      </w:r>
      <w:r>
        <w:t>each</w:t>
      </w:r>
      <w:r>
        <w:rPr>
          <w:spacing w:val="-4"/>
        </w:rPr>
        <w:t xml:space="preserve"> </w:t>
      </w:r>
      <w:r>
        <w:t>experiment,</w:t>
      </w:r>
      <w:r>
        <w:rPr>
          <w:spacing w:val="-1"/>
        </w:rPr>
        <w:t xml:space="preserve"> </w:t>
      </w:r>
      <w:r>
        <w:t>to</w:t>
      </w:r>
      <w:r>
        <w:rPr>
          <w:spacing w:val="-4"/>
        </w:rPr>
        <w:t xml:space="preserve"> </w:t>
      </w:r>
      <w:r>
        <w:t>generate</w:t>
      </w:r>
      <w:r>
        <w:rPr>
          <w:spacing w:val="-4"/>
        </w:rPr>
        <w:t xml:space="preserve"> </w:t>
      </w:r>
      <w:r>
        <w:t>the</w:t>
      </w:r>
      <w:r>
        <w:rPr>
          <w:spacing w:val="-4"/>
        </w:rPr>
        <w:t xml:space="preserve"> </w:t>
      </w:r>
      <w:r>
        <w:t>best</w:t>
      </w:r>
      <w:r>
        <w:rPr>
          <w:spacing w:val="-4"/>
        </w:rPr>
        <w:t xml:space="preserve"> </w:t>
      </w:r>
      <w:r>
        <w:t>local</w:t>
      </w:r>
      <w:r>
        <w:rPr>
          <w:spacing w:val="-4"/>
        </w:rPr>
        <w:t xml:space="preserve"> </w:t>
      </w:r>
      <w:r>
        <w:t>explanations</w:t>
      </w:r>
      <w:r>
        <w:rPr>
          <w:spacing w:val="-4"/>
        </w:rPr>
        <w:t xml:space="preserve"> </w:t>
      </w:r>
      <w:r>
        <w:t>for</w:t>
      </w:r>
      <w:r>
        <w:rPr>
          <w:spacing w:val="-4"/>
        </w:rPr>
        <w:t xml:space="preserve"> </w:t>
      </w:r>
      <w:r>
        <w:t xml:space="preserve">a </w:t>
      </w:r>
      <w:r>
        <w:rPr>
          <w:spacing w:val="-4"/>
        </w:rPr>
        <w:t>credit</w:t>
      </w:r>
      <w:r>
        <w:rPr>
          <w:spacing w:val="-11"/>
        </w:rPr>
        <w:t xml:space="preserve"> </w:t>
      </w:r>
      <w:r>
        <w:rPr>
          <w:spacing w:val="-4"/>
        </w:rPr>
        <w:t>card</w:t>
      </w:r>
      <w:r>
        <w:rPr>
          <w:spacing w:val="-10"/>
        </w:rPr>
        <w:t xml:space="preserve"> </w:t>
      </w:r>
      <w:r>
        <w:rPr>
          <w:spacing w:val="-4"/>
        </w:rPr>
        <w:t>fraud</w:t>
      </w:r>
      <w:r>
        <w:rPr>
          <w:spacing w:val="-11"/>
        </w:rPr>
        <w:t xml:space="preserve"> </w:t>
      </w:r>
      <w:r>
        <w:rPr>
          <w:spacing w:val="-4"/>
        </w:rPr>
        <w:t>classification</w:t>
      </w:r>
      <w:r>
        <w:rPr>
          <w:spacing w:val="-10"/>
        </w:rPr>
        <w:t xml:space="preserve"> </w:t>
      </w:r>
      <w:r>
        <w:rPr>
          <w:spacing w:val="-4"/>
        </w:rPr>
        <w:t>result.</w:t>
      </w:r>
      <w:r>
        <w:rPr>
          <w:spacing w:val="10"/>
        </w:rPr>
        <w:t xml:space="preserve"> </w:t>
      </w:r>
      <w:r>
        <w:rPr>
          <w:spacing w:val="-4"/>
        </w:rPr>
        <w:t>Although</w:t>
      </w:r>
      <w:r>
        <w:rPr>
          <w:spacing w:val="-11"/>
        </w:rPr>
        <w:t xml:space="preserve"> </w:t>
      </w:r>
      <w:r>
        <w:rPr>
          <w:spacing w:val="-4"/>
        </w:rPr>
        <w:t>the</w:t>
      </w:r>
      <w:r>
        <w:rPr>
          <w:spacing w:val="-10"/>
        </w:rPr>
        <w:t xml:space="preserve"> </w:t>
      </w:r>
      <w:r>
        <w:rPr>
          <w:spacing w:val="-4"/>
        </w:rPr>
        <w:t>experiments</w:t>
      </w:r>
      <w:r>
        <w:rPr>
          <w:spacing w:val="-11"/>
        </w:rPr>
        <w:t xml:space="preserve"> </w:t>
      </w:r>
      <w:r>
        <w:rPr>
          <w:spacing w:val="-4"/>
        </w:rPr>
        <w:t>of</w:t>
      </w:r>
      <w:r>
        <w:rPr>
          <w:spacing w:val="-10"/>
        </w:rPr>
        <w:t xml:space="preserve"> </w:t>
      </w:r>
      <w:hyperlink w:anchor="_bookmark69" w:history="1">
        <w:r>
          <w:rPr>
            <w:spacing w:val="-4"/>
          </w:rPr>
          <w:t>(Evans</w:t>
        </w:r>
        <w:r>
          <w:rPr>
            <w:spacing w:val="-11"/>
          </w:rPr>
          <w:t xml:space="preserve"> </w:t>
        </w:r>
        <w:r>
          <w:rPr>
            <w:spacing w:val="-4"/>
          </w:rPr>
          <w:t>et</w:t>
        </w:r>
        <w:r>
          <w:rPr>
            <w:spacing w:val="-10"/>
          </w:rPr>
          <w:t xml:space="preserve"> </w:t>
        </w:r>
        <w:r>
          <w:rPr>
            <w:spacing w:val="-4"/>
          </w:rPr>
          <w:t>al.,</w:t>
        </w:r>
      </w:hyperlink>
      <w:r>
        <w:rPr>
          <w:spacing w:val="-9"/>
        </w:rPr>
        <w:t xml:space="preserve"> </w:t>
      </w:r>
      <w:hyperlink w:anchor="_bookmark69" w:history="1">
        <w:r>
          <w:rPr>
            <w:spacing w:val="-4"/>
          </w:rPr>
          <w:t>2019)</w:t>
        </w:r>
      </w:hyperlink>
      <w:r>
        <w:rPr>
          <w:spacing w:val="-4"/>
        </w:rPr>
        <w:t xml:space="preserve"> </w:t>
      </w:r>
      <w:r>
        <w:t>focused</w:t>
      </w:r>
      <w:r>
        <w:rPr>
          <w:spacing w:val="-13"/>
        </w:rPr>
        <w:t xml:space="preserve"> </w:t>
      </w:r>
      <w:r>
        <w:t>on</w:t>
      </w:r>
      <w:r>
        <w:rPr>
          <w:spacing w:val="-13"/>
        </w:rPr>
        <w:t xml:space="preserve"> </w:t>
      </w:r>
      <w:r>
        <w:t>global</w:t>
      </w:r>
      <w:r>
        <w:rPr>
          <w:spacing w:val="-13"/>
        </w:rPr>
        <w:t xml:space="preserve"> </w:t>
      </w:r>
      <w:r>
        <w:t>explanations,</w:t>
      </w:r>
      <w:r>
        <w:rPr>
          <w:spacing w:val="-12"/>
        </w:rPr>
        <w:t xml:space="preserve"> </w:t>
      </w:r>
      <w:r>
        <w:t>their</w:t>
      </w:r>
      <w:r>
        <w:rPr>
          <w:spacing w:val="-13"/>
        </w:rPr>
        <w:t xml:space="preserve"> </w:t>
      </w:r>
      <w:r>
        <w:t>experiments</w:t>
      </w:r>
      <w:r>
        <w:rPr>
          <w:spacing w:val="-13"/>
        </w:rPr>
        <w:t xml:space="preserve"> </w:t>
      </w:r>
      <w:r>
        <w:t>used</w:t>
      </w:r>
      <w:r>
        <w:rPr>
          <w:spacing w:val="-13"/>
        </w:rPr>
        <w:t xml:space="preserve"> </w:t>
      </w:r>
      <w:r>
        <w:t>a</w:t>
      </w:r>
      <w:r>
        <w:rPr>
          <w:spacing w:val="-13"/>
        </w:rPr>
        <w:t xml:space="preserve"> </w:t>
      </w:r>
      <w:r>
        <w:t>Friedman</w:t>
      </w:r>
      <w:r>
        <w:rPr>
          <w:spacing w:val="-13"/>
        </w:rPr>
        <w:t xml:space="preserve"> </w:t>
      </w:r>
      <w:r>
        <w:t>test</w:t>
      </w:r>
      <w:r>
        <w:rPr>
          <w:spacing w:val="-13"/>
        </w:rPr>
        <w:t xml:space="preserve"> </w:t>
      </w:r>
      <w:r>
        <w:t>to</w:t>
      </w:r>
      <w:r>
        <w:rPr>
          <w:spacing w:val="-13"/>
        </w:rPr>
        <w:t xml:space="preserve"> </w:t>
      </w:r>
      <w:r>
        <w:t>collate</w:t>
      </w:r>
      <w:r>
        <w:rPr>
          <w:spacing w:val="-13"/>
        </w:rPr>
        <w:t xml:space="preserve"> </w:t>
      </w:r>
      <w:r>
        <w:t>p- values</w:t>
      </w:r>
      <w:r>
        <w:rPr>
          <w:spacing w:val="-7"/>
        </w:rPr>
        <w:t xml:space="preserve"> </w:t>
      </w:r>
      <w:r>
        <w:t>into</w:t>
      </w:r>
      <w:r>
        <w:rPr>
          <w:spacing w:val="-7"/>
        </w:rPr>
        <w:t xml:space="preserve"> </w:t>
      </w:r>
      <w:r>
        <w:t>a</w:t>
      </w:r>
      <w:r>
        <w:rPr>
          <w:spacing w:val="-7"/>
        </w:rPr>
        <w:t xml:space="preserve"> </w:t>
      </w:r>
      <w:r>
        <w:t>correlation</w:t>
      </w:r>
      <w:r>
        <w:rPr>
          <w:spacing w:val="-7"/>
        </w:rPr>
        <w:t xml:space="preserve"> </w:t>
      </w:r>
      <w:r>
        <w:t>matrix</w:t>
      </w:r>
      <w:r>
        <w:rPr>
          <w:spacing w:val="-7"/>
        </w:rPr>
        <w:t xml:space="preserve"> </w:t>
      </w:r>
      <w:r>
        <w:t>and</w:t>
      </w:r>
      <w:r>
        <w:rPr>
          <w:spacing w:val="-7"/>
        </w:rPr>
        <w:t xml:space="preserve"> </w:t>
      </w:r>
      <w:r>
        <w:t>while</w:t>
      </w:r>
      <w:r>
        <w:rPr>
          <w:spacing w:val="-7"/>
        </w:rPr>
        <w:t xml:space="preserve"> </w:t>
      </w:r>
      <w:r>
        <w:t>the</w:t>
      </w:r>
      <w:r>
        <w:rPr>
          <w:spacing w:val="-7"/>
        </w:rPr>
        <w:t xml:space="preserve"> </w:t>
      </w:r>
      <w:r>
        <w:t>metrics</w:t>
      </w:r>
      <w:r>
        <w:rPr>
          <w:spacing w:val="-7"/>
        </w:rPr>
        <w:t xml:space="preserve"> </w:t>
      </w:r>
      <w:r>
        <w:t>used</w:t>
      </w:r>
      <w:r>
        <w:rPr>
          <w:spacing w:val="-7"/>
        </w:rPr>
        <w:t xml:space="preserve"> </w:t>
      </w:r>
      <w:r>
        <w:t>are</w:t>
      </w:r>
      <w:r>
        <w:rPr>
          <w:spacing w:val="-7"/>
        </w:rPr>
        <w:t xml:space="preserve"> </w:t>
      </w:r>
      <w:r>
        <w:t>different</w:t>
      </w:r>
      <w:r>
        <w:rPr>
          <w:spacing w:val="-7"/>
        </w:rPr>
        <w:t xml:space="preserve"> </w:t>
      </w:r>
      <w:r>
        <w:t>to</w:t>
      </w:r>
      <w:r>
        <w:rPr>
          <w:spacing w:val="-7"/>
        </w:rPr>
        <w:t xml:space="preserve"> </w:t>
      </w:r>
      <w:r>
        <w:t>the</w:t>
      </w:r>
      <w:r>
        <w:rPr>
          <w:spacing w:val="-7"/>
        </w:rPr>
        <w:t xml:space="preserve"> </w:t>
      </w:r>
      <w:r>
        <w:t>ones proposed in this paper this is a general approach that will be partially imitated.</w:t>
      </w:r>
    </w:p>
    <w:p w14:paraId="20A4939B" w14:textId="77777777" w:rsidR="00371737" w:rsidRDefault="00000000">
      <w:pPr>
        <w:pStyle w:val="BodyText"/>
        <w:spacing w:line="381" w:lineRule="auto"/>
        <w:ind w:left="114" w:right="216" w:firstLine="351"/>
        <w:jc w:val="both"/>
      </w:pPr>
      <w:r>
        <w:rPr>
          <w:spacing w:val="-4"/>
        </w:rPr>
        <w:t>A</w:t>
      </w:r>
      <w:r>
        <w:rPr>
          <w:spacing w:val="-8"/>
        </w:rPr>
        <w:t xml:space="preserve"> </w:t>
      </w:r>
      <w:r>
        <w:rPr>
          <w:spacing w:val="-4"/>
        </w:rPr>
        <w:t>Friedman</w:t>
      </w:r>
      <w:r>
        <w:rPr>
          <w:spacing w:val="-8"/>
        </w:rPr>
        <w:t xml:space="preserve"> </w:t>
      </w:r>
      <w:r>
        <w:rPr>
          <w:spacing w:val="-4"/>
        </w:rPr>
        <w:t>test</w:t>
      </w:r>
      <w:r>
        <w:rPr>
          <w:spacing w:val="-8"/>
        </w:rPr>
        <w:t xml:space="preserve"> </w:t>
      </w:r>
      <w:r>
        <w:rPr>
          <w:spacing w:val="-4"/>
        </w:rPr>
        <w:t>will</w:t>
      </w:r>
      <w:r>
        <w:rPr>
          <w:spacing w:val="-8"/>
        </w:rPr>
        <w:t xml:space="preserve"> </w:t>
      </w:r>
      <w:r>
        <w:rPr>
          <w:spacing w:val="-4"/>
        </w:rPr>
        <w:t>be</w:t>
      </w:r>
      <w:r>
        <w:rPr>
          <w:spacing w:val="-8"/>
        </w:rPr>
        <w:t xml:space="preserve"> </w:t>
      </w:r>
      <w:r>
        <w:rPr>
          <w:spacing w:val="-4"/>
        </w:rPr>
        <w:t>run</w:t>
      </w:r>
      <w:r>
        <w:rPr>
          <w:spacing w:val="-8"/>
        </w:rPr>
        <w:t xml:space="preserve"> </w:t>
      </w:r>
      <w:r>
        <w:rPr>
          <w:spacing w:val="-4"/>
        </w:rPr>
        <w:t>to</w:t>
      </w:r>
      <w:r>
        <w:rPr>
          <w:spacing w:val="-8"/>
        </w:rPr>
        <w:t xml:space="preserve"> </w:t>
      </w:r>
      <w:r>
        <w:rPr>
          <w:spacing w:val="-4"/>
        </w:rPr>
        <w:t>determine</w:t>
      </w:r>
      <w:r>
        <w:rPr>
          <w:spacing w:val="-8"/>
        </w:rPr>
        <w:t xml:space="preserve"> </w:t>
      </w:r>
      <w:r>
        <w:rPr>
          <w:spacing w:val="-4"/>
        </w:rPr>
        <w:t>if</w:t>
      </w:r>
      <w:r>
        <w:rPr>
          <w:spacing w:val="-8"/>
        </w:rPr>
        <w:t xml:space="preserve"> </w:t>
      </w:r>
      <w:r>
        <w:rPr>
          <w:spacing w:val="-4"/>
        </w:rPr>
        <w:t>evidence</w:t>
      </w:r>
      <w:r>
        <w:rPr>
          <w:spacing w:val="-8"/>
        </w:rPr>
        <w:t xml:space="preserve"> </w:t>
      </w:r>
      <w:r>
        <w:rPr>
          <w:spacing w:val="-4"/>
        </w:rPr>
        <w:t>exists</w:t>
      </w:r>
      <w:r>
        <w:rPr>
          <w:spacing w:val="-8"/>
        </w:rPr>
        <w:t xml:space="preserve"> </w:t>
      </w:r>
      <w:r>
        <w:rPr>
          <w:spacing w:val="-4"/>
        </w:rPr>
        <w:t>that</w:t>
      </w:r>
      <w:r>
        <w:rPr>
          <w:spacing w:val="-8"/>
        </w:rPr>
        <w:t xml:space="preserve"> </w:t>
      </w:r>
      <w:r>
        <w:rPr>
          <w:spacing w:val="-4"/>
        </w:rPr>
        <w:t>there</w:t>
      </w:r>
      <w:r>
        <w:rPr>
          <w:spacing w:val="-8"/>
        </w:rPr>
        <w:t xml:space="preserve"> </w:t>
      </w:r>
      <w:r>
        <w:rPr>
          <w:spacing w:val="-4"/>
        </w:rPr>
        <w:t>is</w:t>
      </w:r>
      <w:r>
        <w:rPr>
          <w:spacing w:val="-8"/>
        </w:rPr>
        <w:t xml:space="preserve"> </w:t>
      </w:r>
      <w:r>
        <w:rPr>
          <w:spacing w:val="-4"/>
        </w:rPr>
        <w:t>a</w:t>
      </w:r>
      <w:r>
        <w:rPr>
          <w:spacing w:val="-8"/>
        </w:rPr>
        <w:t xml:space="preserve"> </w:t>
      </w:r>
      <w:r>
        <w:rPr>
          <w:spacing w:val="-4"/>
        </w:rPr>
        <w:t xml:space="preserve">statistical </w:t>
      </w:r>
      <w:r>
        <w:t>difference</w:t>
      </w:r>
      <w:r>
        <w:rPr>
          <w:spacing w:val="-8"/>
        </w:rPr>
        <w:t xml:space="preserve"> </w:t>
      </w:r>
      <w:r>
        <w:t>in</w:t>
      </w:r>
      <w:r>
        <w:rPr>
          <w:spacing w:val="-8"/>
        </w:rPr>
        <w:t xml:space="preserve"> </w:t>
      </w:r>
      <w:r>
        <w:t>performance</w:t>
      </w:r>
      <w:r>
        <w:rPr>
          <w:spacing w:val="-8"/>
        </w:rPr>
        <w:t xml:space="preserve"> </w:t>
      </w:r>
      <w:r>
        <w:t>between</w:t>
      </w:r>
      <w:r>
        <w:rPr>
          <w:spacing w:val="-8"/>
        </w:rPr>
        <w:t xml:space="preserve"> </w:t>
      </w:r>
      <w:r>
        <w:t>SHAP,</w:t>
      </w:r>
      <w:r>
        <w:rPr>
          <w:spacing w:val="-8"/>
        </w:rPr>
        <w:t xml:space="preserve"> </w:t>
      </w:r>
      <w:r>
        <w:t>LIME,</w:t>
      </w:r>
      <w:r>
        <w:rPr>
          <w:spacing w:val="-8"/>
        </w:rPr>
        <w:t xml:space="preserve"> </w:t>
      </w:r>
      <w:r>
        <w:t>ANCHORS,</w:t>
      </w:r>
      <w:r>
        <w:rPr>
          <w:spacing w:val="-8"/>
        </w:rPr>
        <w:t xml:space="preserve"> </w:t>
      </w:r>
      <w:r>
        <w:t>and</w:t>
      </w:r>
      <w:r>
        <w:rPr>
          <w:spacing w:val="-8"/>
        </w:rPr>
        <w:t xml:space="preserve"> </w:t>
      </w:r>
      <w:proofErr w:type="spellStart"/>
      <w:r>
        <w:t>DiCE</w:t>
      </w:r>
      <w:proofErr w:type="spellEnd"/>
      <w:r>
        <w:rPr>
          <w:spacing w:val="-8"/>
        </w:rPr>
        <w:t xml:space="preserve"> </w:t>
      </w:r>
      <w:r>
        <w:t>in</w:t>
      </w:r>
      <w:r>
        <w:rPr>
          <w:spacing w:val="-8"/>
        </w:rPr>
        <w:t xml:space="preserve"> </w:t>
      </w:r>
      <w:r>
        <w:t>terms</w:t>
      </w:r>
      <w:r>
        <w:rPr>
          <w:spacing w:val="-8"/>
        </w:rPr>
        <w:t xml:space="preserve"> </w:t>
      </w:r>
      <w:r>
        <w:t xml:space="preserve">of </w:t>
      </w:r>
      <w:r>
        <w:rPr>
          <w:spacing w:val="-2"/>
        </w:rPr>
        <w:t>explaining</w:t>
      </w:r>
      <w:r>
        <w:rPr>
          <w:spacing w:val="-11"/>
        </w:rPr>
        <w:t xml:space="preserve"> </w:t>
      </w:r>
      <w:r>
        <w:rPr>
          <w:spacing w:val="-2"/>
        </w:rPr>
        <w:t>local</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1"/>
        </w:rPr>
        <w:t xml:space="preserve"> </w:t>
      </w:r>
      <w:r>
        <w:rPr>
          <w:spacing w:val="-2"/>
        </w:rPr>
        <w:t>classification</w:t>
      </w:r>
      <w:r>
        <w:rPr>
          <w:spacing w:val="-11"/>
        </w:rPr>
        <w:t xml:space="preserve"> </w:t>
      </w:r>
      <w:r>
        <w:rPr>
          <w:spacing w:val="-2"/>
        </w:rPr>
        <w:t>results.</w:t>
      </w:r>
      <w:r>
        <w:rPr>
          <w:spacing w:val="9"/>
        </w:rPr>
        <w:t xml:space="preserve"> </w:t>
      </w:r>
      <w:r>
        <w:rPr>
          <w:spacing w:val="-2"/>
        </w:rPr>
        <w:t>The</w:t>
      </w:r>
      <w:r>
        <w:rPr>
          <w:spacing w:val="-11"/>
        </w:rPr>
        <w:t xml:space="preserve"> </w:t>
      </w:r>
      <w:r>
        <w:rPr>
          <w:spacing w:val="-2"/>
        </w:rPr>
        <w:t>research</w:t>
      </w:r>
      <w:r>
        <w:rPr>
          <w:spacing w:val="-11"/>
        </w:rPr>
        <w:t xml:space="preserve"> </w:t>
      </w:r>
      <w:r>
        <w:rPr>
          <w:spacing w:val="-2"/>
        </w:rPr>
        <w:t>assumption</w:t>
      </w:r>
      <w:r>
        <w:rPr>
          <w:spacing w:val="-11"/>
        </w:rPr>
        <w:t xml:space="preserve"> </w:t>
      </w:r>
      <w:r>
        <w:rPr>
          <w:spacing w:val="-2"/>
        </w:rPr>
        <w:t xml:space="preserve">will </w:t>
      </w:r>
      <w:r>
        <w:t>be that a calculated P-value of less than 0.05 implies that a given technique can be ranked higher than the others.</w:t>
      </w:r>
    </w:p>
    <w:p w14:paraId="64BF74DA" w14:textId="77777777" w:rsidR="00371737" w:rsidRDefault="00000000">
      <w:pPr>
        <w:pStyle w:val="BodyText"/>
        <w:spacing w:line="381" w:lineRule="auto"/>
        <w:ind w:left="114" w:right="218" w:firstLine="351"/>
        <w:jc w:val="both"/>
      </w:pPr>
      <w:r>
        <w:rPr>
          <w:spacing w:val="-6"/>
        </w:rPr>
        <w:t xml:space="preserve">A subsequent Wilcoxon signed-rank test would be run on each pair of </w:t>
      </w:r>
      <w:proofErr w:type="spellStart"/>
      <w:r>
        <w:rPr>
          <w:spacing w:val="-6"/>
        </w:rPr>
        <w:t>interpretabil</w:t>
      </w:r>
      <w:proofErr w:type="spellEnd"/>
      <w:r>
        <w:rPr>
          <w:spacing w:val="-6"/>
        </w:rPr>
        <w:t xml:space="preserve">- </w:t>
      </w:r>
      <w:proofErr w:type="spellStart"/>
      <w:r>
        <w:t>ity</w:t>
      </w:r>
      <w:proofErr w:type="spellEnd"/>
      <w:r>
        <w:rPr>
          <w:spacing w:val="-4"/>
        </w:rPr>
        <w:t xml:space="preserve"> </w:t>
      </w:r>
      <w:r>
        <w:t>techniques</w:t>
      </w:r>
      <w:r>
        <w:rPr>
          <w:spacing w:val="-4"/>
        </w:rPr>
        <w:t xml:space="preserve"> </w:t>
      </w:r>
      <w:r>
        <w:t>to</w:t>
      </w:r>
      <w:r>
        <w:rPr>
          <w:spacing w:val="-4"/>
        </w:rPr>
        <w:t xml:space="preserve"> </w:t>
      </w:r>
      <w:r>
        <w:t>measure</w:t>
      </w:r>
      <w:r>
        <w:rPr>
          <w:spacing w:val="-4"/>
        </w:rPr>
        <w:t xml:space="preserve"> </w:t>
      </w:r>
      <w:r>
        <w:t>of</w:t>
      </w:r>
      <w:r>
        <w:rPr>
          <w:spacing w:val="-4"/>
        </w:rPr>
        <w:t xml:space="preserve"> </w:t>
      </w:r>
      <w:r>
        <w:t>the</w:t>
      </w:r>
      <w:r>
        <w:rPr>
          <w:spacing w:val="-4"/>
        </w:rPr>
        <w:t xml:space="preserve"> </w:t>
      </w:r>
      <w:r>
        <w:t>degrees</w:t>
      </w:r>
      <w:r>
        <w:rPr>
          <w:spacing w:val="-4"/>
        </w:rPr>
        <w:t xml:space="preserve"> </w:t>
      </w:r>
      <w:r>
        <w:t>of</w:t>
      </w:r>
      <w:r>
        <w:rPr>
          <w:spacing w:val="-4"/>
        </w:rPr>
        <w:t xml:space="preserve"> </w:t>
      </w:r>
      <w:r>
        <w:t>separation.</w:t>
      </w:r>
    </w:p>
    <w:p w14:paraId="1FF2BD58" w14:textId="77777777" w:rsidR="00371737" w:rsidRDefault="00000000">
      <w:pPr>
        <w:pStyle w:val="BodyText"/>
        <w:spacing w:line="381" w:lineRule="auto"/>
        <w:ind w:left="114" w:right="217" w:firstLine="351"/>
        <w:jc w:val="both"/>
      </w:pPr>
      <w:r>
        <w:rPr>
          <w:spacing w:val="-2"/>
        </w:rPr>
        <w:t>A</w:t>
      </w:r>
      <w:r>
        <w:rPr>
          <w:spacing w:val="-12"/>
        </w:rPr>
        <w:t xml:space="preserve"> </w:t>
      </w:r>
      <w:r>
        <w:rPr>
          <w:spacing w:val="-2"/>
        </w:rPr>
        <w:t>P-value</w:t>
      </w:r>
      <w:r>
        <w:rPr>
          <w:spacing w:val="-12"/>
        </w:rPr>
        <w:t xml:space="preserve"> </w:t>
      </w:r>
      <w:r>
        <w:rPr>
          <w:spacing w:val="-2"/>
        </w:rPr>
        <w:t>of</w:t>
      </w:r>
      <w:r>
        <w:rPr>
          <w:spacing w:val="-12"/>
        </w:rPr>
        <w:t xml:space="preserve"> </w:t>
      </w:r>
      <w:r>
        <w:rPr>
          <w:spacing w:val="-2"/>
        </w:rPr>
        <w:t>greater</w:t>
      </w:r>
      <w:r>
        <w:rPr>
          <w:spacing w:val="-12"/>
        </w:rPr>
        <w:t xml:space="preserve"> </w:t>
      </w:r>
      <w:r>
        <w:rPr>
          <w:spacing w:val="-2"/>
        </w:rPr>
        <w:t>than</w:t>
      </w:r>
      <w:r>
        <w:rPr>
          <w:spacing w:val="-12"/>
        </w:rPr>
        <w:t xml:space="preserve"> </w:t>
      </w:r>
      <w:r>
        <w:rPr>
          <w:spacing w:val="-2"/>
        </w:rPr>
        <w:t>0.05</w:t>
      </w:r>
      <w:r>
        <w:rPr>
          <w:spacing w:val="-12"/>
        </w:rPr>
        <w:t xml:space="preserve"> </w:t>
      </w:r>
      <w:r>
        <w:rPr>
          <w:spacing w:val="-2"/>
        </w:rPr>
        <w:t>will</w:t>
      </w:r>
      <w:r>
        <w:rPr>
          <w:spacing w:val="-12"/>
        </w:rPr>
        <w:t xml:space="preserve"> </w:t>
      </w:r>
      <w:r>
        <w:rPr>
          <w:spacing w:val="-2"/>
        </w:rPr>
        <w:t>provide</w:t>
      </w:r>
      <w:r>
        <w:rPr>
          <w:spacing w:val="-12"/>
        </w:rPr>
        <w:t xml:space="preserve"> </w:t>
      </w:r>
      <w:r>
        <w:rPr>
          <w:spacing w:val="-2"/>
        </w:rPr>
        <w:t>evidence</w:t>
      </w:r>
      <w:r>
        <w:rPr>
          <w:spacing w:val="-12"/>
        </w:rPr>
        <w:t xml:space="preserve"> </w:t>
      </w:r>
      <w:r>
        <w:rPr>
          <w:spacing w:val="-2"/>
        </w:rPr>
        <w:t>that</w:t>
      </w:r>
      <w:r>
        <w:rPr>
          <w:spacing w:val="-12"/>
        </w:rPr>
        <w:t xml:space="preserve"> </w:t>
      </w:r>
      <w:r>
        <w:rPr>
          <w:spacing w:val="-2"/>
        </w:rPr>
        <w:t>the</w:t>
      </w:r>
      <w:r>
        <w:rPr>
          <w:spacing w:val="-12"/>
        </w:rPr>
        <w:t xml:space="preserve"> </w:t>
      </w:r>
      <w:r>
        <w:rPr>
          <w:spacing w:val="-2"/>
        </w:rPr>
        <w:t>explainer</w:t>
      </w:r>
      <w:r>
        <w:rPr>
          <w:spacing w:val="-12"/>
        </w:rPr>
        <w:t xml:space="preserve"> </w:t>
      </w:r>
      <w:r>
        <w:rPr>
          <w:spacing w:val="-2"/>
        </w:rPr>
        <w:t xml:space="preserve">techniques </w:t>
      </w:r>
      <w:r>
        <w:rPr>
          <w:spacing w:val="-6"/>
        </w:rPr>
        <w:t xml:space="preserve">examined in this paper do not show significant differences in performance, supporting </w:t>
      </w:r>
      <w:r>
        <w:t>the</w:t>
      </w:r>
      <w:r>
        <w:rPr>
          <w:spacing w:val="-1"/>
        </w:rPr>
        <w:t xml:space="preserve"> </w:t>
      </w:r>
      <w:r>
        <w:t>Null</w:t>
      </w:r>
      <w:r>
        <w:rPr>
          <w:spacing w:val="-1"/>
        </w:rPr>
        <w:t xml:space="preserve"> </w:t>
      </w:r>
      <w:r>
        <w:t>Hypothesis</w:t>
      </w:r>
      <w:r>
        <w:rPr>
          <w:spacing w:val="-1"/>
        </w:rPr>
        <w:t xml:space="preserve"> </w:t>
      </w:r>
      <w:r>
        <w:t>in</w:t>
      </w:r>
      <w:r>
        <w:rPr>
          <w:spacing w:val="-1"/>
        </w:rPr>
        <w:t xml:space="preserve"> </w:t>
      </w:r>
      <w:r>
        <w:t>the</w:t>
      </w:r>
      <w:r>
        <w:rPr>
          <w:spacing w:val="-1"/>
        </w:rPr>
        <w:t xml:space="preserve"> </w:t>
      </w:r>
      <w:r>
        <w:t>research</w:t>
      </w:r>
      <w:r>
        <w:rPr>
          <w:spacing w:val="-1"/>
        </w:rPr>
        <w:t xml:space="preserve"> </w:t>
      </w:r>
      <w:r>
        <w:t>question.</w:t>
      </w:r>
    </w:p>
    <w:p w14:paraId="3E568CE5"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19680250" w14:textId="77777777" w:rsidR="00371737" w:rsidRDefault="00371737">
      <w:pPr>
        <w:pStyle w:val="BodyText"/>
        <w:rPr>
          <w:sz w:val="49"/>
        </w:rPr>
      </w:pPr>
    </w:p>
    <w:p w14:paraId="462D77BA" w14:textId="77777777" w:rsidR="00371737" w:rsidRDefault="00371737">
      <w:pPr>
        <w:pStyle w:val="BodyText"/>
        <w:spacing w:before="166"/>
        <w:rPr>
          <w:sz w:val="49"/>
        </w:rPr>
      </w:pPr>
    </w:p>
    <w:p w14:paraId="5956EB0B" w14:textId="77777777" w:rsidR="00371737" w:rsidRDefault="00000000">
      <w:pPr>
        <w:pStyle w:val="Heading1"/>
      </w:pPr>
      <w:bookmarkStart w:id="145" w:name="Results,_evaluation_and_discussion"/>
      <w:bookmarkStart w:id="146" w:name="_bookmark36"/>
      <w:bookmarkEnd w:id="145"/>
      <w:bookmarkEnd w:id="146"/>
      <w:r>
        <w:t>Chapter</w:t>
      </w:r>
      <w:r>
        <w:rPr>
          <w:spacing w:val="20"/>
        </w:rPr>
        <w:t xml:space="preserve"> </w:t>
      </w:r>
      <w:r>
        <w:rPr>
          <w:spacing w:val="-10"/>
        </w:rPr>
        <w:t>4</w:t>
      </w:r>
    </w:p>
    <w:p w14:paraId="7683E1FB" w14:textId="77777777" w:rsidR="00371737" w:rsidRDefault="00371737">
      <w:pPr>
        <w:pStyle w:val="BodyText"/>
        <w:spacing w:before="182"/>
        <w:rPr>
          <w:b/>
          <w:sz w:val="49"/>
        </w:rPr>
      </w:pPr>
    </w:p>
    <w:p w14:paraId="3C8143FC" w14:textId="77777777" w:rsidR="00371737" w:rsidRDefault="00000000">
      <w:pPr>
        <w:ind w:left="114"/>
        <w:rPr>
          <w:b/>
          <w:sz w:val="49"/>
        </w:rPr>
      </w:pPr>
      <w:r>
        <w:rPr>
          <w:b/>
          <w:spacing w:val="-8"/>
          <w:sz w:val="49"/>
        </w:rPr>
        <w:t>Results,</w:t>
      </w:r>
      <w:r>
        <w:rPr>
          <w:b/>
          <w:spacing w:val="-4"/>
          <w:sz w:val="49"/>
        </w:rPr>
        <w:t xml:space="preserve"> </w:t>
      </w:r>
      <w:proofErr w:type="gramStart"/>
      <w:r>
        <w:rPr>
          <w:b/>
          <w:spacing w:val="-8"/>
          <w:sz w:val="49"/>
        </w:rPr>
        <w:t>evaluation</w:t>
      </w:r>
      <w:proofErr w:type="gramEnd"/>
      <w:r>
        <w:rPr>
          <w:b/>
          <w:spacing w:val="-3"/>
          <w:sz w:val="49"/>
        </w:rPr>
        <w:t xml:space="preserve"> </w:t>
      </w:r>
      <w:r>
        <w:rPr>
          <w:b/>
          <w:spacing w:val="-8"/>
          <w:sz w:val="49"/>
        </w:rPr>
        <w:t>and</w:t>
      </w:r>
      <w:r>
        <w:rPr>
          <w:b/>
          <w:spacing w:val="-3"/>
          <w:sz w:val="49"/>
        </w:rPr>
        <w:t xml:space="preserve"> </w:t>
      </w:r>
      <w:r>
        <w:rPr>
          <w:b/>
          <w:spacing w:val="-8"/>
          <w:sz w:val="49"/>
        </w:rPr>
        <w:t>discussion</w:t>
      </w:r>
    </w:p>
    <w:p w14:paraId="4619E04E" w14:textId="59508A6C" w:rsidR="00371737" w:rsidRDefault="00B36E33">
      <w:pPr>
        <w:pStyle w:val="BodyText"/>
        <w:spacing w:before="478"/>
        <w:rPr>
          <w:b/>
          <w:sz w:val="49"/>
        </w:rPr>
      </w:pPr>
      <w:commentRangeStart w:id="147"/>
      <w:ins w:id="148" w:author="Bujar Raufi" w:date="2024-01-15T11:58:00Z">
        <w:r>
          <w:rPr>
            <w:b/>
            <w:sz w:val="49"/>
          </w:rPr>
          <w:t xml:space="preserve">4.1 </w:t>
        </w:r>
      </w:ins>
      <w:commentRangeEnd w:id="147"/>
      <w:ins w:id="149" w:author="Bujar Raufi" w:date="2024-01-15T11:59:00Z">
        <w:r>
          <w:rPr>
            <w:rStyle w:val="CommentReference"/>
          </w:rPr>
          <w:commentReference w:id="147"/>
        </w:r>
      </w:ins>
    </w:p>
    <w:p w14:paraId="69BEEE4B" w14:textId="77777777" w:rsidR="00371737" w:rsidRDefault="00000000">
      <w:pPr>
        <w:pStyle w:val="Heading2"/>
        <w:numPr>
          <w:ilvl w:val="1"/>
          <w:numId w:val="3"/>
        </w:numPr>
        <w:tabs>
          <w:tab w:val="left" w:pos="996"/>
        </w:tabs>
        <w:ind w:hanging="882"/>
      </w:pPr>
      <w:bookmarkStart w:id="150" w:name="Results_of_the_XAI_Metrics_Experiments"/>
      <w:bookmarkStart w:id="151" w:name="_bookmark37"/>
      <w:bookmarkEnd w:id="150"/>
      <w:bookmarkEnd w:id="151"/>
      <w:r>
        <w:t>Results</w:t>
      </w:r>
      <w:r>
        <w:rPr>
          <w:spacing w:val="15"/>
        </w:rPr>
        <w:t xml:space="preserve"> </w:t>
      </w:r>
      <w:r>
        <w:t>of</w:t>
      </w:r>
      <w:r>
        <w:rPr>
          <w:spacing w:val="15"/>
        </w:rPr>
        <w:t xml:space="preserve"> </w:t>
      </w:r>
      <w:r>
        <w:t>the</w:t>
      </w:r>
      <w:r>
        <w:rPr>
          <w:spacing w:val="15"/>
        </w:rPr>
        <w:t xml:space="preserve"> </w:t>
      </w:r>
      <w:r>
        <w:t>XAI</w:t>
      </w:r>
      <w:r>
        <w:rPr>
          <w:spacing w:val="15"/>
        </w:rPr>
        <w:t xml:space="preserve"> </w:t>
      </w:r>
      <w:r>
        <w:t>Metrics</w:t>
      </w:r>
      <w:r>
        <w:rPr>
          <w:spacing w:val="16"/>
        </w:rPr>
        <w:t xml:space="preserve"> </w:t>
      </w:r>
      <w:r>
        <w:rPr>
          <w:spacing w:val="-2"/>
        </w:rPr>
        <w:t>Experiments</w:t>
      </w:r>
    </w:p>
    <w:p w14:paraId="5CC8AAE8" w14:textId="77777777" w:rsidR="00371737" w:rsidRDefault="00000000">
      <w:pPr>
        <w:pStyle w:val="BodyText"/>
        <w:spacing w:before="376" w:line="381" w:lineRule="auto"/>
        <w:ind w:left="114" w:right="23"/>
      </w:pPr>
      <w:r>
        <w:rPr>
          <w:spacing w:val="-2"/>
        </w:rPr>
        <w:t>As</w:t>
      </w:r>
      <w:r>
        <w:t xml:space="preserve"> </w:t>
      </w:r>
      <w:r>
        <w:rPr>
          <w:spacing w:val="-2"/>
        </w:rPr>
        <w:t>described</w:t>
      </w:r>
      <w:r>
        <w:rPr>
          <w:spacing w:val="6"/>
        </w:rPr>
        <w:t xml:space="preserve"> </w:t>
      </w:r>
      <w:r>
        <w:rPr>
          <w:spacing w:val="-2"/>
        </w:rPr>
        <w:t>in</w:t>
      </w:r>
      <w:r>
        <w:rPr>
          <w:spacing w:val="6"/>
        </w:rPr>
        <w:t xml:space="preserve"> </w:t>
      </w:r>
      <w:r>
        <w:rPr>
          <w:spacing w:val="-2"/>
        </w:rPr>
        <w:t>Section</w:t>
      </w:r>
      <w:r>
        <w:rPr>
          <w:spacing w:val="6"/>
        </w:rPr>
        <w:t xml:space="preserve"> </w:t>
      </w:r>
      <w:hyperlink w:anchor="_bookmark33" w:history="1">
        <w:r>
          <w:rPr>
            <w:spacing w:val="-2"/>
          </w:rPr>
          <w:t>3.2.3</w:t>
        </w:r>
      </w:hyperlink>
      <w:r>
        <w:t xml:space="preserve"> </w:t>
      </w:r>
      <w:r>
        <w:rPr>
          <w:spacing w:val="-2"/>
        </w:rPr>
        <w:t>of</w:t>
      </w:r>
      <w:r>
        <w:t xml:space="preserve"> </w:t>
      </w:r>
      <w:r>
        <w:rPr>
          <w:spacing w:val="-2"/>
        </w:rPr>
        <w:t>this</w:t>
      </w:r>
      <w:r>
        <w:t xml:space="preserve"> </w:t>
      </w:r>
      <w:r>
        <w:rPr>
          <w:spacing w:val="-2"/>
        </w:rPr>
        <w:t>paper,</w:t>
      </w:r>
      <w:r>
        <w:rPr>
          <w:spacing w:val="8"/>
        </w:rPr>
        <w:t xml:space="preserve"> </w:t>
      </w:r>
      <w:r>
        <w:rPr>
          <w:spacing w:val="-2"/>
        </w:rPr>
        <w:t>the</w:t>
      </w:r>
      <w:r>
        <w:t xml:space="preserve"> </w:t>
      </w:r>
      <w:r>
        <w:rPr>
          <w:spacing w:val="-2"/>
        </w:rPr>
        <w:t>experiments</w:t>
      </w:r>
      <w:r>
        <w:t xml:space="preserve"> </w:t>
      </w:r>
      <w:r>
        <w:rPr>
          <w:spacing w:val="-2"/>
        </w:rPr>
        <w:t>to</w:t>
      </w:r>
      <w:r>
        <w:t xml:space="preserve"> </w:t>
      </w:r>
      <w:r>
        <w:rPr>
          <w:spacing w:val="-2"/>
        </w:rPr>
        <w:t>generate</w:t>
      </w:r>
      <w:r>
        <w:t xml:space="preserve"> </w:t>
      </w:r>
      <w:r>
        <w:rPr>
          <w:spacing w:val="-2"/>
        </w:rPr>
        <w:t>the</w:t>
      </w:r>
      <w:r>
        <w:t xml:space="preserve"> </w:t>
      </w:r>
      <w:r>
        <w:rPr>
          <w:spacing w:val="-2"/>
        </w:rPr>
        <w:t xml:space="preserve">metrics </w:t>
      </w:r>
      <w:r>
        <w:t>for</w:t>
      </w:r>
      <w:r>
        <w:rPr>
          <w:spacing w:val="-6"/>
        </w:rPr>
        <w:t xml:space="preserve"> </w:t>
      </w:r>
      <w:r>
        <w:t>each</w:t>
      </w:r>
      <w:r>
        <w:rPr>
          <w:spacing w:val="-6"/>
        </w:rPr>
        <w:t xml:space="preserve"> </w:t>
      </w:r>
      <w:r>
        <w:t>XAI</w:t>
      </w:r>
      <w:r>
        <w:rPr>
          <w:spacing w:val="-6"/>
        </w:rPr>
        <w:t xml:space="preserve"> </w:t>
      </w:r>
      <w:r>
        <w:t>explainer</w:t>
      </w:r>
      <w:r>
        <w:rPr>
          <w:spacing w:val="-6"/>
        </w:rPr>
        <w:t xml:space="preserve"> </w:t>
      </w:r>
      <w:r>
        <w:t>followed</w:t>
      </w:r>
      <w:r>
        <w:rPr>
          <w:spacing w:val="-6"/>
        </w:rPr>
        <w:t xml:space="preserve"> </w:t>
      </w:r>
      <w:r>
        <w:t>this</w:t>
      </w:r>
      <w:r>
        <w:rPr>
          <w:spacing w:val="-6"/>
        </w:rPr>
        <w:t xml:space="preserve"> </w:t>
      </w:r>
      <w:r>
        <w:t>sequence</w:t>
      </w:r>
      <w:r>
        <w:rPr>
          <w:spacing w:val="-6"/>
        </w:rPr>
        <w:t xml:space="preserve"> </w:t>
      </w:r>
      <w:r>
        <w:t>of</w:t>
      </w:r>
      <w:r>
        <w:rPr>
          <w:spacing w:val="-6"/>
        </w:rPr>
        <w:t xml:space="preserve"> </w:t>
      </w:r>
      <w:r>
        <w:t>steps:</w:t>
      </w:r>
    </w:p>
    <w:p w14:paraId="19516332" w14:textId="77777777" w:rsidR="00371737" w:rsidRDefault="00000000">
      <w:pPr>
        <w:pStyle w:val="ListParagraph"/>
        <w:numPr>
          <w:ilvl w:val="0"/>
          <w:numId w:val="2"/>
        </w:numPr>
        <w:tabs>
          <w:tab w:val="left" w:pos="697"/>
          <w:tab w:val="left" w:pos="699"/>
        </w:tabs>
        <w:spacing w:before="231" w:line="381" w:lineRule="auto"/>
        <w:ind w:right="188"/>
        <w:jc w:val="both"/>
        <w:rPr>
          <w:sz w:val="24"/>
        </w:rPr>
      </w:pPr>
      <w:r>
        <w:rPr>
          <w:spacing w:val="-8"/>
          <w:sz w:val="24"/>
        </w:rPr>
        <w:t>Pre-build</w:t>
      </w:r>
      <w:r>
        <w:rPr>
          <w:spacing w:val="-1"/>
          <w:sz w:val="24"/>
        </w:rPr>
        <w:t xml:space="preserve"> </w:t>
      </w:r>
      <w:r>
        <w:rPr>
          <w:spacing w:val="-8"/>
          <w:sz w:val="24"/>
        </w:rPr>
        <w:t>the</w:t>
      </w:r>
      <w:r>
        <w:rPr>
          <w:spacing w:val="-1"/>
          <w:sz w:val="24"/>
        </w:rPr>
        <w:t xml:space="preserve"> </w:t>
      </w:r>
      <w:proofErr w:type="spellStart"/>
      <w:r>
        <w:rPr>
          <w:spacing w:val="-8"/>
          <w:sz w:val="24"/>
        </w:rPr>
        <w:t>optimised</w:t>
      </w:r>
      <w:proofErr w:type="spellEnd"/>
      <w:r>
        <w:rPr>
          <w:spacing w:val="-1"/>
          <w:sz w:val="24"/>
        </w:rPr>
        <w:t xml:space="preserve"> </w:t>
      </w:r>
      <w:r>
        <w:rPr>
          <w:spacing w:val="-8"/>
          <w:sz w:val="24"/>
        </w:rPr>
        <w:t>Neural</w:t>
      </w:r>
      <w:r>
        <w:rPr>
          <w:spacing w:val="-1"/>
          <w:sz w:val="24"/>
        </w:rPr>
        <w:t xml:space="preserve"> </w:t>
      </w:r>
      <w:r>
        <w:rPr>
          <w:spacing w:val="-8"/>
          <w:sz w:val="24"/>
        </w:rPr>
        <w:t>Network</w:t>
      </w:r>
      <w:r>
        <w:rPr>
          <w:spacing w:val="-1"/>
          <w:sz w:val="24"/>
        </w:rPr>
        <w:t xml:space="preserve"> </w:t>
      </w:r>
      <w:r>
        <w:rPr>
          <w:spacing w:val="-8"/>
          <w:sz w:val="24"/>
        </w:rPr>
        <w:t>model</w:t>
      </w:r>
      <w:r>
        <w:rPr>
          <w:spacing w:val="-1"/>
          <w:sz w:val="24"/>
        </w:rPr>
        <w:t xml:space="preserve"> </w:t>
      </w:r>
      <w:r>
        <w:rPr>
          <w:spacing w:val="-8"/>
          <w:sz w:val="24"/>
        </w:rPr>
        <w:t>on</w:t>
      </w:r>
      <w:r>
        <w:rPr>
          <w:spacing w:val="-1"/>
          <w:sz w:val="24"/>
        </w:rPr>
        <w:t xml:space="preserve"> </w:t>
      </w:r>
      <w:r>
        <w:rPr>
          <w:spacing w:val="-8"/>
          <w:sz w:val="24"/>
        </w:rPr>
        <w:t>the</w:t>
      </w:r>
      <w:r>
        <w:rPr>
          <w:spacing w:val="-1"/>
          <w:sz w:val="24"/>
        </w:rPr>
        <w:t xml:space="preserve"> </w:t>
      </w:r>
      <w:r>
        <w:rPr>
          <w:spacing w:val="-8"/>
          <w:sz w:val="24"/>
        </w:rPr>
        <w:t>research</w:t>
      </w:r>
      <w:r>
        <w:rPr>
          <w:spacing w:val="-1"/>
          <w:sz w:val="24"/>
        </w:rPr>
        <w:t xml:space="preserve"> </w:t>
      </w:r>
      <w:r>
        <w:rPr>
          <w:spacing w:val="-8"/>
          <w:sz w:val="24"/>
        </w:rPr>
        <w:t>credit</w:t>
      </w:r>
      <w:r>
        <w:rPr>
          <w:spacing w:val="-1"/>
          <w:sz w:val="24"/>
        </w:rPr>
        <w:t xml:space="preserve"> </w:t>
      </w:r>
      <w:r>
        <w:rPr>
          <w:spacing w:val="-8"/>
          <w:sz w:val="24"/>
        </w:rPr>
        <w:t>card</w:t>
      </w:r>
      <w:r>
        <w:rPr>
          <w:spacing w:val="-1"/>
          <w:sz w:val="24"/>
        </w:rPr>
        <w:t xml:space="preserve"> </w:t>
      </w:r>
      <w:r>
        <w:rPr>
          <w:spacing w:val="-8"/>
          <w:sz w:val="24"/>
        </w:rPr>
        <w:t xml:space="preserve">dataset </w:t>
      </w:r>
      <w:r>
        <w:rPr>
          <w:sz w:val="24"/>
        </w:rPr>
        <w:t>and store within the Kubeflow environment.</w:t>
      </w:r>
    </w:p>
    <w:p w14:paraId="625731A1" w14:textId="77777777" w:rsidR="00371737" w:rsidRDefault="00000000">
      <w:pPr>
        <w:pStyle w:val="ListParagraph"/>
        <w:numPr>
          <w:ilvl w:val="0"/>
          <w:numId w:val="2"/>
        </w:numPr>
        <w:tabs>
          <w:tab w:val="left" w:pos="698"/>
        </w:tabs>
        <w:spacing w:before="188"/>
        <w:ind w:left="698" w:hanging="298"/>
        <w:rPr>
          <w:sz w:val="24"/>
        </w:rPr>
      </w:pPr>
      <w:r>
        <w:rPr>
          <w:sz w:val="24"/>
        </w:rPr>
        <w:t>Divide</w:t>
      </w:r>
      <w:r>
        <w:rPr>
          <w:spacing w:val="-7"/>
          <w:sz w:val="24"/>
        </w:rPr>
        <w:t xml:space="preserve"> </w:t>
      </w:r>
      <w:r>
        <w:rPr>
          <w:sz w:val="24"/>
        </w:rPr>
        <w:t>the</w:t>
      </w:r>
      <w:r>
        <w:rPr>
          <w:spacing w:val="-7"/>
          <w:sz w:val="24"/>
        </w:rPr>
        <w:t xml:space="preserve"> </w:t>
      </w:r>
      <w:r>
        <w:rPr>
          <w:sz w:val="24"/>
        </w:rPr>
        <w:t>test</w:t>
      </w:r>
      <w:r>
        <w:rPr>
          <w:spacing w:val="-7"/>
          <w:sz w:val="24"/>
        </w:rPr>
        <w:t xml:space="preserve"> </w:t>
      </w:r>
      <w:r>
        <w:rPr>
          <w:sz w:val="24"/>
        </w:rPr>
        <w:t>data</w:t>
      </w:r>
      <w:r>
        <w:rPr>
          <w:spacing w:val="-7"/>
          <w:sz w:val="24"/>
        </w:rPr>
        <w:t xml:space="preserve"> </w:t>
      </w:r>
      <w:r>
        <w:rPr>
          <w:sz w:val="24"/>
        </w:rPr>
        <w:t>set</w:t>
      </w:r>
      <w:r>
        <w:rPr>
          <w:spacing w:val="-7"/>
          <w:sz w:val="24"/>
        </w:rPr>
        <w:t xml:space="preserve"> </w:t>
      </w:r>
      <w:r>
        <w:rPr>
          <w:sz w:val="24"/>
        </w:rPr>
        <w:t>into</w:t>
      </w:r>
      <w:r>
        <w:rPr>
          <w:spacing w:val="-7"/>
          <w:sz w:val="24"/>
        </w:rPr>
        <w:t xml:space="preserve"> </w:t>
      </w:r>
      <w:r>
        <w:rPr>
          <w:sz w:val="24"/>
        </w:rPr>
        <w:t>20</w:t>
      </w:r>
      <w:r>
        <w:rPr>
          <w:spacing w:val="-7"/>
          <w:sz w:val="24"/>
        </w:rPr>
        <w:t xml:space="preserve"> </w:t>
      </w:r>
      <w:proofErr w:type="gramStart"/>
      <w:r>
        <w:rPr>
          <w:sz w:val="24"/>
        </w:rPr>
        <w:t>consecutive</w:t>
      </w:r>
      <w:proofErr w:type="gramEnd"/>
      <w:r>
        <w:rPr>
          <w:spacing w:val="-8"/>
          <w:sz w:val="24"/>
        </w:rPr>
        <w:t xml:space="preserve"> </w:t>
      </w:r>
      <w:r>
        <w:rPr>
          <w:rFonts w:ascii="Times New Roman" w:hAnsi="Times New Roman"/>
          <w:i/>
          <w:sz w:val="24"/>
        </w:rPr>
        <w:t>’chunks’</w:t>
      </w:r>
      <w:r>
        <w:rPr>
          <w:rFonts w:ascii="Times New Roman" w:hAnsi="Times New Roman"/>
          <w:i/>
          <w:spacing w:val="10"/>
          <w:sz w:val="24"/>
        </w:rPr>
        <w:t xml:space="preserve"> </w:t>
      </w:r>
      <w:r>
        <w:rPr>
          <w:sz w:val="24"/>
        </w:rPr>
        <w:t>of</w:t>
      </w:r>
      <w:r>
        <w:rPr>
          <w:spacing w:val="-7"/>
          <w:sz w:val="24"/>
        </w:rPr>
        <w:t xml:space="preserve"> </w:t>
      </w:r>
      <w:r>
        <w:rPr>
          <w:sz w:val="24"/>
        </w:rPr>
        <w:t>equal</w:t>
      </w:r>
      <w:r>
        <w:rPr>
          <w:spacing w:val="-7"/>
          <w:sz w:val="24"/>
        </w:rPr>
        <w:t xml:space="preserve"> </w:t>
      </w:r>
      <w:r>
        <w:rPr>
          <w:spacing w:val="-2"/>
          <w:sz w:val="24"/>
        </w:rPr>
        <w:t>size.</w:t>
      </w:r>
    </w:p>
    <w:p w14:paraId="4617DDBB" w14:textId="77777777" w:rsidR="00371737" w:rsidRDefault="00371737">
      <w:pPr>
        <w:pStyle w:val="BodyText"/>
        <w:spacing w:before="80"/>
      </w:pPr>
    </w:p>
    <w:p w14:paraId="1CA22C86" w14:textId="77777777" w:rsidR="00371737" w:rsidRDefault="00000000">
      <w:pPr>
        <w:pStyle w:val="ListParagraph"/>
        <w:numPr>
          <w:ilvl w:val="0"/>
          <w:numId w:val="2"/>
        </w:numPr>
        <w:tabs>
          <w:tab w:val="left" w:pos="697"/>
          <w:tab w:val="left" w:pos="699"/>
        </w:tabs>
        <w:spacing w:before="1" w:line="376" w:lineRule="auto"/>
        <w:ind w:right="222"/>
        <w:jc w:val="both"/>
        <w:rPr>
          <w:rFonts w:ascii="Times New Roman" w:hAnsi="Times New Roman"/>
          <w:i/>
          <w:sz w:val="24"/>
        </w:rPr>
      </w:pPr>
      <w:r>
        <w:rPr>
          <w:sz w:val="24"/>
        </w:rPr>
        <w:t>For</w:t>
      </w:r>
      <w:r>
        <w:rPr>
          <w:spacing w:val="-7"/>
          <w:sz w:val="24"/>
        </w:rPr>
        <w:t xml:space="preserve"> </w:t>
      </w:r>
      <w:r>
        <w:rPr>
          <w:sz w:val="24"/>
        </w:rPr>
        <w:t>each</w:t>
      </w:r>
      <w:r>
        <w:rPr>
          <w:spacing w:val="-7"/>
          <w:sz w:val="24"/>
        </w:rPr>
        <w:t xml:space="preserve"> </w:t>
      </w:r>
      <w:proofErr w:type="spellStart"/>
      <w:r>
        <w:rPr>
          <w:sz w:val="24"/>
        </w:rPr>
        <w:t>inidividual</w:t>
      </w:r>
      <w:proofErr w:type="spellEnd"/>
      <w:r>
        <w:rPr>
          <w:spacing w:val="-7"/>
          <w:sz w:val="24"/>
        </w:rPr>
        <w:t xml:space="preserve"> </w:t>
      </w:r>
      <w:r>
        <w:rPr>
          <w:sz w:val="24"/>
        </w:rPr>
        <w:t>XAI</w:t>
      </w:r>
      <w:r>
        <w:rPr>
          <w:spacing w:val="-7"/>
          <w:sz w:val="24"/>
        </w:rPr>
        <w:t xml:space="preserve"> </w:t>
      </w:r>
      <w:r>
        <w:rPr>
          <w:sz w:val="24"/>
        </w:rPr>
        <w:t>explainer</w:t>
      </w:r>
      <w:r>
        <w:rPr>
          <w:spacing w:val="-7"/>
          <w:sz w:val="24"/>
        </w:rPr>
        <w:t xml:space="preserve"> </w:t>
      </w:r>
      <w:r>
        <w:rPr>
          <w:sz w:val="24"/>
        </w:rPr>
        <w:t>generate</w:t>
      </w:r>
      <w:r>
        <w:rPr>
          <w:spacing w:val="-7"/>
          <w:sz w:val="24"/>
        </w:rPr>
        <w:t xml:space="preserve"> </w:t>
      </w:r>
      <w:r>
        <w:rPr>
          <w:sz w:val="24"/>
        </w:rPr>
        <w:t>explanations</w:t>
      </w:r>
      <w:r>
        <w:rPr>
          <w:spacing w:val="-7"/>
          <w:sz w:val="24"/>
        </w:rPr>
        <w:t xml:space="preserve"> </w:t>
      </w:r>
      <w:r>
        <w:rPr>
          <w:sz w:val="24"/>
        </w:rPr>
        <w:t>for</w:t>
      </w:r>
      <w:r>
        <w:rPr>
          <w:spacing w:val="-7"/>
          <w:sz w:val="24"/>
        </w:rPr>
        <w:t xml:space="preserve"> </w:t>
      </w:r>
      <w:r>
        <w:rPr>
          <w:sz w:val="24"/>
        </w:rPr>
        <w:t>the</w:t>
      </w:r>
      <w:r>
        <w:rPr>
          <w:spacing w:val="-7"/>
          <w:sz w:val="24"/>
        </w:rPr>
        <w:t xml:space="preserve"> </w:t>
      </w:r>
      <w:r>
        <w:rPr>
          <w:sz w:val="24"/>
        </w:rPr>
        <w:t>rows</w:t>
      </w:r>
      <w:r>
        <w:rPr>
          <w:spacing w:val="-7"/>
          <w:sz w:val="24"/>
        </w:rPr>
        <w:t xml:space="preserve"> </w:t>
      </w:r>
      <w:r>
        <w:rPr>
          <w:sz w:val="24"/>
        </w:rPr>
        <w:t>in</w:t>
      </w:r>
      <w:r>
        <w:rPr>
          <w:spacing w:val="-7"/>
          <w:sz w:val="24"/>
        </w:rPr>
        <w:t xml:space="preserve"> </w:t>
      </w:r>
      <w:r>
        <w:rPr>
          <w:sz w:val="24"/>
        </w:rPr>
        <w:t xml:space="preserve">each test data </w:t>
      </w:r>
      <w:r>
        <w:rPr>
          <w:rFonts w:ascii="Times New Roman" w:hAnsi="Times New Roman"/>
          <w:i/>
          <w:sz w:val="24"/>
        </w:rPr>
        <w:t>’chunk’</w:t>
      </w:r>
    </w:p>
    <w:p w14:paraId="1492BF23" w14:textId="77777777" w:rsidR="00371737" w:rsidRDefault="00000000">
      <w:pPr>
        <w:pStyle w:val="ListParagraph"/>
        <w:numPr>
          <w:ilvl w:val="0"/>
          <w:numId w:val="2"/>
        </w:numPr>
        <w:tabs>
          <w:tab w:val="left" w:pos="698"/>
        </w:tabs>
        <w:spacing w:before="193"/>
        <w:ind w:left="698" w:hanging="298"/>
        <w:rPr>
          <w:rFonts w:ascii="Times New Roman" w:hAnsi="Times New Roman"/>
          <w:i/>
          <w:sz w:val="24"/>
        </w:rPr>
      </w:pPr>
      <w:r>
        <w:rPr>
          <w:spacing w:val="-4"/>
          <w:sz w:val="24"/>
        </w:rPr>
        <w:t>Calculate</w:t>
      </w:r>
      <w:r>
        <w:rPr>
          <w:spacing w:val="2"/>
          <w:sz w:val="24"/>
        </w:rPr>
        <w:t xml:space="preserve"> </w:t>
      </w:r>
      <w:r>
        <w:rPr>
          <w:spacing w:val="-4"/>
          <w:sz w:val="24"/>
        </w:rPr>
        <w:t>the</w:t>
      </w:r>
      <w:r>
        <w:rPr>
          <w:spacing w:val="3"/>
          <w:sz w:val="24"/>
        </w:rPr>
        <w:t xml:space="preserve"> </w:t>
      </w:r>
      <w:r>
        <w:rPr>
          <w:spacing w:val="-4"/>
          <w:sz w:val="24"/>
        </w:rPr>
        <w:t>five</w:t>
      </w:r>
      <w:r>
        <w:rPr>
          <w:spacing w:val="3"/>
          <w:sz w:val="24"/>
        </w:rPr>
        <w:t xml:space="preserve"> </w:t>
      </w:r>
      <w:r>
        <w:rPr>
          <w:spacing w:val="-4"/>
          <w:sz w:val="24"/>
        </w:rPr>
        <w:t>metrics</w:t>
      </w:r>
      <w:r>
        <w:rPr>
          <w:spacing w:val="3"/>
          <w:sz w:val="24"/>
        </w:rPr>
        <w:t xml:space="preserve"> </w:t>
      </w:r>
      <w:r>
        <w:rPr>
          <w:spacing w:val="-4"/>
          <w:sz w:val="24"/>
        </w:rPr>
        <w:t>scores/values</w:t>
      </w:r>
      <w:r>
        <w:rPr>
          <w:spacing w:val="3"/>
          <w:sz w:val="24"/>
        </w:rPr>
        <w:t xml:space="preserve"> </w:t>
      </w:r>
      <w:r>
        <w:rPr>
          <w:spacing w:val="-4"/>
          <w:sz w:val="24"/>
        </w:rPr>
        <w:t>for</w:t>
      </w:r>
      <w:r>
        <w:rPr>
          <w:spacing w:val="2"/>
          <w:sz w:val="24"/>
        </w:rPr>
        <w:t xml:space="preserve"> </w:t>
      </w:r>
      <w:r>
        <w:rPr>
          <w:spacing w:val="-4"/>
          <w:sz w:val="24"/>
        </w:rPr>
        <w:t>each</w:t>
      </w:r>
      <w:r>
        <w:rPr>
          <w:spacing w:val="3"/>
          <w:sz w:val="24"/>
        </w:rPr>
        <w:t xml:space="preserve"> </w:t>
      </w:r>
      <w:r>
        <w:rPr>
          <w:spacing w:val="-4"/>
          <w:sz w:val="24"/>
        </w:rPr>
        <w:t>data</w:t>
      </w:r>
      <w:r>
        <w:rPr>
          <w:spacing w:val="4"/>
          <w:sz w:val="24"/>
        </w:rPr>
        <w:t xml:space="preserve"> </w:t>
      </w:r>
      <w:r>
        <w:rPr>
          <w:rFonts w:ascii="Times New Roman" w:hAnsi="Times New Roman"/>
          <w:i/>
          <w:spacing w:val="-4"/>
          <w:sz w:val="24"/>
        </w:rPr>
        <w:t>’</w:t>
      </w:r>
      <w:proofErr w:type="gramStart"/>
      <w:r>
        <w:rPr>
          <w:rFonts w:ascii="Times New Roman" w:hAnsi="Times New Roman"/>
          <w:i/>
          <w:spacing w:val="-4"/>
          <w:sz w:val="24"/>
        </w:rPr>
        <w:t>chunk’</w:t>
      </w:r>
      <w:proofErr w:type="gramEnd"/>
    </w:p>
    <w:p w14:paraId="5CBB6CDE" w14:textId="77777777" w:rsidR="00371737" w:rsidRDefault="00371737">
      <w:pPr>
        <w:pStyle w:val="BodyText"/>
        <w:spacing w:before="73"/>
        <w:rPr>
          <w:rFonts w:ascii="Times New Roman"/>
          <w:i/>
        </w:rPr>
      </w:pPr>
    </w:p>
    <w:p w14:paraId="1D4C619C" w14:textId="77777777" w:rsidR="00371737" w:rsidRDefault="00000000">
      <w:pPr>
        <w:pStyle w:val="ListParagraph"/>
        <w:numPr>
          <w:ilvl w:val="0"/>
          <w:numId w:val="2"/>
        </w:numPr>
        <w:tabs>
          <w:tab w:val="left" w:pos="698"/>
        </w:tabs>
        <w:spacing w:before="0"/>
        <w:ind w:left="698" w:hanging="298"/>
        <w:rPr>
          <w:rFonts w:ascii="Times New Roman" w:hAnsi="Times New Roman"/>
          <w:i/>
          <w:sz w:val="24"/>
        </w:rPr>
      </w:pPr>
      <w:r>
        <w:rPr>
          <w:spacing w:val="-6"/>
          <w:sz w:val="24"/>
        </w:rPr>
        <w:t>Store</w:t>
      </w:r>
      <w:r>
        <w:rPr>
          <w:spacing w:val="-3"/>
          <w:sz w:val="24"/>
        </w:rPr>
        <w:t xml:space="preserve"> </w:t>
      </w:r>
      <w:r>
        <w:rPr>
          <w:spacing w:val="-6"/>
          <w:sz w:val="24"/>
        </w:rPr>
        <w:t>the</w:t>
      </w:r>
      <w:r>
        <w:rPr>
          <w:spacing w:val="-3"/>
          <w:sz w:val="24"/>
        </w:rPr>
        <w:t xml:space="preserve"> </w:t>
      </w:r>
      <w:r>
        <w:rPr>
          <w:spacing w:val="-6"/>
          <w:sz w:val="24"/>
        </w:rPr>
        <w:t>metrics</w:t>
      </w:r>
      <w:r>
        <w:rPr>
          <w:spacing w:val="-2"/>
          <w:sz w:val="24"/>
        </w:rPr>
        <w:t xml:space="preserve"> </w:t>
      </w:r>
      <w:r>
        <w:rPr>
          <w:spacing w:val="-6"/>
          <w:sz w:val="24"/>
        </w:rPr>
        <w:t>to</w:t>
      </w:r>
      <w:r>
        <w:rPr>
          <w:spacing w:val="-3"/>
          <w:sz w:val="24"/>
        </w:rPr>
        <w:t xml:space="preserve"> </w:t>
      </w:r>
      <w:r>
        <w:rPr>
          <w:spacing w:val="-6"/>
          <w:sz w:val="24"/>
        </w:rPr>
        <w:t>file</w:t>
      </w:r>
      <w:r>
        <w:rPr>
          <w:spacing w:val="-3"/>
          <w:sz w:val="24"/>
        </w:rPr>
        <w:t xml:space="preserve"> </w:t>
      </w:r>
      <w:r>
        <w:rPr>
          <w:spacing w:val="-6"/>
          <w:sz w:val="24"/>
        </w:rPr>
        <w:t>once</w:t>
      </w:r>
      <w:r>
        <w:rPr>
          <w:spacing w:val="-2"/>
          <w:sz w:val="24"/>
        </w:rPr>
        <w:t xml:space="preserve"> </w:t>
      </w:r>
      <w:r>
        <w:rPr>
          <w:spacing w:val="-6"/>
          <w:sz w:val="24"/>
        </w:rPr>
        <w:t>generated</w:t>
      </w:r>
      <w:r>
        <w:rPr>
          <w:spacing w:val="-3"/>
          <w:sz w:val="24"/>
        </w:rPr>
        <w:t xml:space="preserve"> </w:t>
      </w:r>
      <w:r>
        <w:rPr>
          <w:spacing w:val="-6"/>
          <w:sz w:val="24"/>
        </w:rPr>
        <w:t>for</w:t>
      </w:r>
      <w:r>
        <w:rPr>
          <w:spacing w:val="-3"/>
          <w:sz w:val="24"/>
        </w:rPr>
        <w:t xml:space="preserve"> </w:t>
      </w:r>
      <w:r>
        <w:rPr>
          <w:spacing w:val="-6"/>
          <w:sz w:val="24"/>
        </w:rPr>
        <w:t>each</w:t>
      </w:r>
      <w:r>
        <w:rPr>
          <w:spacing w:val="-1"/>
          <w:sz w:val="24"/>
        </w:rPr>
        <w:t xml:space="preserve"> </w:t>
      </w:r>
      <w:r>
        <w:rPr>
          <w:rFonts w:ascii="Times New Roman" w:hAnsi="Times New Roman"/>
          <w:i/>
          <w:spacing w:val="-6"/>
          <w:sz w:val="24"/>
        </w:rPr>
        <w:t>’chunk’</w:t>
      </w:r>
      <w:r>
        <w:rPr>
          <w:spacing w:val="-6"/>
          <w:sz w:val="24"/>
        </w:rPr>
        <w:t>.</w:t>
      </w:r>
      <w:r>
        <w:rPr>
          <w:spacing w:val="35"/>
          <w:sz w:val="24"/>
        </w:rPr>
        <w:t xml:space="preserve"> </w:t>
      </w:r>
      <w:r>
        <w:rPr>
          <w:spacing w:val="-6"/>
          <w:sz w:val="24"/>
        </w:rPr>
        <w:t>Repeat</w:t>
      </w:r>
      <w:r>
        <w:rPr>
          <w:spacing w:val="-3"/>
          <w:sz w:val="24"/>
        </w:rPr>
        <w:t xml:space="preserve"> </w:t>
      </w:r>
      <w:r>
        <w:rPr>
          <w:spacing w:val="-6"/>
          <w:sz w:val="24"/>
        </w:rPr>
        <w:t>until</w:t>
      </w:r>
      <w:r>
        <w:rPr>
          <w:spacing w:val="-2"/>
          <w:sz w:val="24"/>
        </w:rPr>
        <w:t xml:space="preserve"> </w:t>
      </w:r>
      <w:r>
        <w:rPr>
          <w:spacing w:val="-6"/>
          <w:sz w:val="24"/>
        </w:rPr>
        <w:t>all</w:t>
      </w:r>
      <w:r>
        <w:rPr>
          <w:spacing w:val="-4"/>
          <w:sz w:val="24"/>
        </w:rPr>
        <w:t xml:space="preserve"> </w:t>
      </w:r>
      <w:r>
        <w:rPr>
          <w:rFonts w:ascii="Times New Roman" w:hAnsi="Times New Roman"/>
          <w:i/>
          <w:spacing w:val="-6"/>
          <w:sz w:val="24"/>
        </w:rPr>
        <w:t>’</w:t>
      </w:r>
      <w:proofErr w:type="gramStart"/>
      <w:r>
        <w:rPr>
          <w:rFonts w:ascii="Times New Roman" w:hAnsi="Times New Roman"/>
          <w:i/>
          <w:spacing w:val="-6"/>
          <w:sz w:val="24"/>
        </w:rPr>
        <w:t>chunks’</w:t>
      </w:r>
      <w:proofErr w:type="gramEnd"/>
    </w:p>
    <w:p w14:paraId="164952CD" w14:textId="77777777" w:rsidR="00371737" w:rsidRDefault="00000000">
      <w:pPr>
        <w:pStyle w:val="BodyText"/>
        <w:spacing w:before="161"/>
        <w:ind w:left="699"/>
      </w:pPr>
      <w:r>
        <w:rPr>
          <w:spacing w:val="-4"/>
        </w:rPr>
        <w:t>have been</w:t>
      </w:r>
      <w:r>
        <w:rPr>
          <w:spacing w:val="-3"/>
        </w:rPr>
        <w:t xml:space="preserve"> </w:t>
      </w:r>
      <w:r>
        <w:rPr>
          <w:spacing w:val="-4"/>
        </w:rPr>
        <w:t>processed</w:t>
      </w:r>
      <w:r>
        <w:rPr>
          <w:spacing w:val="-3"/>
        </w:rPr>
        <w:t xml:space="preserve"> </w:t>
      </w:r>
      <w:r>
        <w:rPr>
          <w:spacing w:val="-4"/>
        </w:rPr>
        <w:t>and results</w:t>
      </w:r>
      <w:r>
        <w:rPr>
          <w:spacing w:val="-3"/>
        </w:rPr>
        <w:t xml:space="preserve"> </w:t>
      </w:r>
      <w:r>
        <w:rPr>
          <w:spacing w:val="-4"/>
        </w:rPr>
        <w:t>stored</w:t>
      </w:r>
      <w:r>
        <w:rPr>
          <w:spacing w:val="-3"/>
        </w:rPr>
        <w:t xml:space="preserve"> </w:t>
      </w:r>
      <w:r>
        <w:rPr>
          <w:spacing w:val="-4"/>
        </w:rPr>
        <w:t>on Kubeflow</w:t>
      </w:r>
      <w:r>
        <w:rPr>
          <w:spacing w:val="-3"/>
        </w:rPr>
        <w:t xml:space="preserve"> </w:t>
      </w:r>
      <w:r>
        <w:rPr>
          <w:spacing w:val="-4"/>
        </w:rPr>
        <w:t>file</w:t>
      </w:r>
      <w:r>
        <w:rPr>
          <w:spacing w:val="-3"/>
        </w:rPr>
        <w:t xml:space="preserve"> </w:t>
      </w:r>
      <w:r>
        <w:rPr>
          <w:spacing w:val="-4"/>
        </w:rPr>
        <w:t>system.</w:t>
      </w:r>
    </w:p>
    <w:p w14:paraId="15FA2DA2" w14:textId="77777777" w:rsidR="00371737" w:rsidRDefault="00371737">
      <w:pPr>
        <w:pStyle w:val="BodyText"/>
        <w:spacing w:before="80"/>
      </w:pPr>
    </w:p>
    <w:p w14:paraId="39B56B4E" w14:textId="77777777" w:rsidR="00371737" w:rsidRDefault="00000000">
      <w:pPr>
        <w:pStyle w:val="ListParagraph"/>
        <w:numPr>
          <w:ilvl w:val="0"/>
          <w:numId w:val="2"/>
        </w:numPr>
        <w:tabs>
          <w:tab w:val="left" w:pos="697"/>
          <w:tab w:val="left" w:pos="699"/>
        </w:tabs>
        <w:spacing w:before="0" w:line="381" w:lineRule="auto"/>
        <w:ind w:right="220"/>
        <w:jc w:val="both"/>
        <w:rPr>
          <w:sz w:val="24"/>
        </w:rPr>
      </w:pPr>
      <w:r>
        <w:rPr>
          <w:spacing w:val="-4"/>
          <w:sz w:val="24"/>
        </w:rPr>
        <w:t>For</w:t>
      </w:r>
      <w:r>
        <w:rPr>
          <w:spacing w:val="-11"/>
          <w:sz w:val="24"/>
        </w:rPr>
        <w:t xml:space="preserve"> </w:t>
      </w:r>
      <w:r>
        <w:rPr>
          <w:spacing w:val="-4"/>
          <w:sz w:val="24"/>
        </w:rPr>
        <w:t>each</w:t>
      </w:r>
      <w:r>
        <w:rPr>
          <w:spacing w:val="-10"/>
          <w:sz w:val="24"/>
        </w:rPr>
        <w:t xml:space="preserve"> </w:t>
      </w:r>
      <w:r>
        <w:rPr>
          <w:spacing w:val="-4"/>
          <w:sz w:val="24"/>
        </w:rPr>
        <w:t>metric</w:t>
      </w:r>
      <w:r>
        <w:rPr>
          <w:spacing w:val="-11"/>
          <w:sz w:val="24"/>
        </w:rPr>
        <w:t xml:space="preserve"> </w:t>
      </w:r>
      <w:r>
        <w:rPr>
          <w:spacing w:val="-4"/>
          <w:sz w:val="24"/>
        </w:rPr>
        <w:t>calculate</w:t>
      </w:r>
      <w:r>
        <w:rPr>
          <w:spacing w:val="-10"/>
          <w:sz w:val="24"/>
        </w:rPr>
        <w:t xml:space="preserve"> </w:t>
      </w:r>
      <w:r>
        <w:rPr>
          <w:spacing w:val="-4"/>
          <w:sz w:val="24"/>
        </w:rPr>
        <w:t>the</w:t>
      </w:r>
      <w:r>
        <w:rPr>
          <w:spacing w:val="-11"/>
          <w:sz w:val="24"/>
        </w:rPr>
        <w:t xml:space="preserve"> </w:t>
      </w:r>
      <w:r>
        <w:rPr>
          <w:spacing w:val="-4"/>
          <w:sz w:val="24"/>
        </w:rPr>
        <w:t>mean</w:t>
      </w:r>
      <w:r>
        <w:rPr>
          <w:spacing w:val="-10"/>
          <w:sz w:val="24"/>
        </w:rPr>
        <w:t xml:space="preserve"> </w:t>
      </w:r>
      <w:r>
        <w:rPr>
          <w:spacing w:val="-4"/>
          <w:sz w:val="24"/>
        </w:rPr>
        <w:t>score</w:t>
      </w:r>
      <w:r>
        <w:rPr>
          <w:spacing w:val="-11"/>
          <w:sz w:val="24"/>
        </w:rPr>
        <w:t xml:space="preserve"> </w:t>
      </w:r>
      <w:r>
        <w:rPr>
          <w:spacing w:val="-4"/>
          <w:sz w:val="24"/>
        </w:rPr>
        <w:t>(per</w:t>
      </w:r>
      <w:r>
        <w:rPr>
          <w:spacing w:val="-10"/>
          <w:sz w:val="24"/>
        </w:rPr>
        <w:t xml:space="preserve"> </w:t>
      </w:r>
      <w:r>
        <w:rPr>
          <w:spacing w:val="-4"/>
          <w:sz w:val="24"/>
        </w:rPr>
        <w:t>XAI</w:t>
      </w:r>
      <w:r>
        <w:rPr>
          <w:spacing w:val="-11"/>
          <w:sz w:val="24"/>
        </w:rPr>
        <w:t xml:space="preserve"> </w:t>
      </w:r>
      <w:r>
        <w:rPr>
          <w:spacing w:val="-4"/>
          <w:sz w:val="24"/>
        </w:rPr>
        <w:t>method)</w:t>
      </w:r>
      <w:r>
        <w:rPr>
          <w:spacing w:val="-10"/>
          <w:sz w:val="24"/>
        </w:rPr>
        <w:t xml:space="preserve"> </w:t>
      </w:r>
      <w:r>
        <w:rPr>
          <w:spacing w:val="-4"/>
          <w:sz w:val="24"/>
        </w:rPr>
        <w:t>of</w:t>
      </w:r>
      <w:r>
        <w:rPr>
          <w:spacing w:val="-11"/>
          <w:sz w:val="24"/>
        </w:rPr>
        <w:t xml:space="preserve"> </w:t>
      </w:r>
      <w:r>
        <w:rPr>
          <w:spacing w:val="-4"/>
          <w:sz w:val="24"/>
        </w:rPr>
        <w:t>the</w:t>
      </w:r>
      <w:r>
        <w:rPr>
          <w:spacing w:val="-10"/>
          <w:sz w:val="24"/>
        </w:rPr>
        <w:t xml:space="preserve"> </w:t>
      </w:r>
      <w:r>
        <w:rPr>
          <w:spacing w:val="-4"/>
          <w:sz w:val="24"/>
        </w:rPr>
        <w:t>20</w:t>
      </w:r>
      <w:r>
        <w:rPr>
          <w:spacing w:val="-11"/>
          <w:sz w:val="24"/>
        </w:rPr>
        <w:t xml:space="preserve"> </w:t>
      </w:r>
      <w:r>
        <w:rPr>
          <w:spacing w:val="-4"/>
          <w:sz w:val="24"/>
        </w:rPr>
        <w:t xml:space="preserve">experiment </w:t>
      </w:r>
      <w:r>
        <w:rPr>
          <w:sz w:val="24"/>
        </w:rPr>
        <w:t>iterations.</w:t>
      </w:r>
      <w:r>
        <w:rPr>
          <w:spacing w:val="40"/>
          <w:sz w:val="24"/>
        </w:rPr>
        <w:t xml:space="preserve"> </w:t>
      </w:r>
      <w:r>
        <w:rPr>
          <w:sz w:val="24"/>
        </w:rPr>
        <w:t>Use these values as the final metric output, and the input to the statistical analysis experiments.</w:t>
      </w:r>
    </w:p>
    <w:p w14:paraId="7FE265CD" w14:textId="77777777" w:rsidR="00371737" w:rsidRDefault="00000000">
      <w:pPr>
        <w:pStyle w:val="ListParagraph"/>
        <w:numPr>
          <w:ilvl w:val="0"/>
          <w:numId w:val="2"/>
        </w:numPr>
        <w:tabs>
          <w:tab w:val="left" w:pos="697"/>
          <w:tab w:val="left" w:pos="699"/>
        </w:tabs>
        <w:spacing w:before="192" w:line="381" w:lineRule="auto"/>
        <w:ind w:right="219"/>
        <w:jc w:val="both"/>
        <w:rPr>
          <w:sz w:val="24"/>
        </w:rPr>
      </w:pPr>
      <w:r>
        <w:rPr>
          <w:spacing w:val="-4"/>
          <w:sz w:val="24"/>
        </w:rPr>
        <w:t>Perform</w:t>
      </w:r>
      <w:r>
        <w:rPr>
          <w:spacing w:val="-11"/>
          <w:sz w:val="24"/>
        </w:rPr>
        <w:t xml:space="preserve"> </w:t>
      </w:r>
      <w:r>
        <w:rPr>
          <w:spacing w:val="-4"/>
          <w:sz w:val="24"/>
        </w:rPr>
        <w:t>a</w:t>
      </w:r>
      <w:r>
        <w:rPr>
          <w:spacing w:val="-10"/>
          <w:sz w:val="24"/>
        </w:rPr>
        <w:t xml:space="preserve"> </w:t>
      </w:r>
      <w:r>
        <w:rPr>
          <w:spacing w:val="-4"/>
          <w:sz w:val="24"/>
        </w:rPr>
        <w:t>statistical</w:t>
      </w:r>
      <w:r>
        <w:rPr>
          <w:spacing w:val="-11"/>
          <w:sz w:val="24"/>
        </w:rPr>
        <w:t xml:space="preserve"> </w:t>
      </w:r>
      <w:r>
        <w:rPr>
          <w:spacing w:val="-4"/>
          <w:sz w:val="24"/>
        </w:rPr>
        <w:t>analysis</w:t>
      </w:r>
      <w:r>
        <w:rPr>
          <w:spacing w:val="-10"/>
          <w:sz w:val="24"/>
        </w:rPr>
        <w:t xml:space="preserve"> </w:t>
      </w:r>
      <w:r>
        <w:rPr>
          <w:spacing w:val="-4"/>
          <w:sz w:val="24"/>
        </w:rPr>
        <w:t>to</w:t>
      </w:r>
      <w:r>
        <w:rPr>
          <w:spacing w:val="-11"/>
          <w:sz w:val="24"/>
        </w:rPr>
        <w:t xml:space="preserve"> </w:t>
      </w:r>
      <w:r>
        <w:rPr>
          <w:spacing w:val="-4"/>
          <w:sz w:val="24"/>
        </w:rPr>
        <w:t>support</w:t>
      </w:r>
      <w:r>
        <w:rPr>
          <w:spacing w:val="-10"/>
          <w:sz w:val="24"/>
        </w:rPr>
        <w:t xml:space="preserve"> </w:t>
      </w:r>
      <w:r>
        <w:rPr>
          <w:spacing w:val="-4"/>
          <w:sz w:val="24"/>
        </w:rPr>
        <w:t>either</w:t>
      </w:r>
      <w:r>
        <w:rPr>
          <w:spacing w:val="-11"/>
          <w:sz w:val="24"/>
        </w:rPr>
        <w:t xml:space="preserve"> </w:t>
      </w:r>
      <w:r>
        <w:rPr>
          <w:spacing w:val="-4"/>
          <w:sz w:val="24"/>
        </w:rPr>
        <w:t>the</w:t>
      </w:r>
      <w:r>
        <w:rPr>
          <w:spacing w:val="-10"/>
          <w:sz w:val="24"/>
        </w:rPr>
        <w:t xml:space="preserve"> </w:t>
      </w:r>
      <w:r>
        <w:rPr>
          <w:spacing w:val="-4"/>
          <w:sz w:val="24"/>
        </w:rPr>
        <w:t>NULL</w:t>
      </w:r>
      <w:r>
        <w:rPr>
          <w:spacing w:val="-11"/>
          <w:sz w:val="24"/>
        </w:rPr>
        <w:t xml:space="preserve"> </w:t>
      </w:r>
      <w:r>
        <w:rPr>
          <w:spacing w:val="-4"/>
          <w:sz w:val="24"/>
        </w:rPr>
        <w:t>or</w:t>
      </w:r>
      <w:r>
        <w:rPr>
          <w:spacing w:val="-10"/>
          <w:sz w:val="24"/>
        </w:rPr>
        <w:t xml:space="preserve"> </w:t>
      </w:r>
      <w:r>
        <w:rPr>
          <w:spacing w:val="-4"/>
          <w:sz w:val="24"/>
        </w:rPr>
        <w:t>Alternate</w:t>
      </w:r>
      <w:r>
        <w:rPr>
          <w:spacing w:val="-11"/>
          <w:sz w:val="24"/>
        </w:rPr>
        <w:t xml:space="preserve"> </w:t>
      </w:r>
      <w:r>
        <w:rPr>
          <w:spacing w:val="-4"/>
          <w:sz w:val="24"/>
        </w:rPr>
        <w:t xml:space="preserve">hypothesis </w:t>
      </w:r>
      <w:r>
        <w:rPr>
          <w:sz w:val="24"/>
        </w:rPr>
        <w:t>of this paper.</w:t>
      </w:r>
    </w:p>
    <w:p w14:paraId="2B685AD7" w14:textId="77777777" w:rsidR="00371737" w:rsidRDefault="00371737">
      <w:pPr>
        <w:spacing w:line="381" w:lineRule="auto"/>
        <w:jc w:val="both"/>
        <w:rPr>
          <w:sz w:val="24"/>
        </w:rPr>
        <w:sectPr w:rsidR="00371737" w:rsidSect="00FA1DAD">
          <w:headerReference w:type="default" r:id="rId25"/>
          <w:footerReference w:type="default" r:id="rId26"/>
          <w:pgSz w:w="12240" w:h="15840"/>
          <w:pgMar w:top="1820" w:right="1480" w:bottom="980" w:left="1700" w:header="0" w:footer="799" w:gutter="0"/>
          <w:cols w:space="720"/>
        </w:sectPr>
      </w:pPr>
    </w:p>
    <w:p w14:paraId="5D71BD33" w14:textId="77777777" w:rsidR="00371737" w:rsidRDefault="00000000">
      <w:pPr>
        <w:pStyle w:val="BodyText"/>
        <w:spacing w:before="128" w:line="381" w:lineRule="auto"/>
        <w:ind w:left="114" w:right="218" w:firstLine="351"/>
        <w:jc w:val="both"/>
      </w:pPr>
      <w:r>
        <w:lastRenderedPageBreak/>
        <w:t>The SHAP explainer experiments produced the following table of results.</w:t>
      </w:r>
      <w:r>
        <w:rPr>
          <w:spacing w:val="40"/>
        </w:rPr>
        <w:t xml:space="preserve"> </w:t>
      </w:r>
      <w:r>
        <w:t xml:space="preserve">Each </w:t>
      </w:r>
      <w:r>
        <w:rPr>
          <w:spacing w:val="-2"/>
        </w:rPr>
        <w:t>sample</w:t>
      </w:r>
      <w:r>
        <w:rPr>
          <w:spacing w:val="-7"/>
        </w:rPr>
        <w:t xml:space="preserve"> </w:t>
      </w:r>
      <w:r>
        <w:rPr>
          <w:spacing w:val="-2"/>
        </w:rPr>
        <w:t>row</w:t>
      </w:r>
      <w:r>
        <w:rPr>
          <w:spacing w:val="-6"/>
        </w:rPr>
        <w:t xml:space="preserve"> </w:t>
      </w:r>
      <w:r>
        <w:rPr>
          <w:spacing w:val="-2"/>
        </w:rPr>
        <w:t>in</w:t>
      </w:r>
      <w:r>
        <w:rPr>
          <w:spacing w:val="-6"/>
        </w:rPr>
        <w:t xml:space="preserve"> </w:t>
      </w:r>
      <w:r>
        <w:rPr>
          <w:spacing w:val="-2"/>
        </w:rPr>
        <w:t>Table</w:t>
      </w:r>
      <w:r>
        <w:rPr>
          <w:spacing w:val="-6"/>
        </w:rPr>
        <w:t xml:space="preserve"> </w:t>
      </w:r>
      <w:hyperlink w:anchor="_bookmark38" w:history="1">
        <w:r>
          <w:rPr>
            <w:spacing w:val="-2"/>
          </w:rPr>
          <w:t>4.1</w:t>
        </w:r>
      </w:hyperlink>
      <w:r>
        <w:rPr>
          <w:spacing w:val="-7"/>
        </w:rPr>
        <w:t xml:space="preserve"> </w:t>
      </w:r>
      <w:r>
        <w:rPr>
          <w:spacing w:val="-2"/>
        </w:rPr>
        <w:t>represents</w:t>
      </w:r>
      <w:r>
        <w:rPr>
          <w:spacing w:val="-6"/>
        </w:rPr>
        <w:t xml:space="preserve"> </w:t>
      </w:r>
      <w:r>
        <w:rPr>
          <w:spacing w:val="-2"/>
        </w:rPr>
        <w:t>the</w:t>
      </w:r>
      <w:r>
        <w:rPr>
          <w:spacing w:val="-7"/>
        </w:rPr>
        <w:t xml:space="preserve"> </w:t>
      </w:r>
      <w:r>
        <w:rPr>
          <w:spacing w:val="-2"/>
        </w:rPr>
        <w:t>metrics</w:t>
      </w:r>
      <w:r>
        <w:rPr>
          <w:spacing w:val="-6"/>
        </w:rPr>
        <w:t xml:space="preserve"> </w:t>
      </w:r>
      <w:r>
        <w:rPr>
          <w:spacing w:val="-2"/>
        </w:rPr>
        <w:t>calculated</w:t>
      </w:r>
      <w:r>
        <w:rPr>
          <w:spacing w:val="-6"/>
        </w:rPr>
        <w:t xml:space="preserve"> </w:t>
      </w:r>
      <w:r>
        <w:rPr>
          <w:spacing w:val="-2"/>
        </w:rPr>
        <w:t>on</w:t>
      </w:r>
      <w:r>
        <w:rPr>
          <w:spacing w:val="-6"/>
        </w:rPr>
        <w:t xml:space="preserve"> </w:t>
      </w:r>
      <w:r>
        <w:rPr>
          <w:spacing w:val="-2"/>
        </w:rPr>
        <w:t>a</w:t>
      </w:r>
      <w:r>
        <w:rPr>
          <w:spacing w:val="-6"/>
        </w:rPr>
        <w:t xml:space="preserve"> </w:t>
      </w:r>
      <w:r>
        <w:rPr>
          <w:spacing w:val="-2"/>
        </w:rPr>
        <w:t>sequential</w:t>
      </w:r>
      <w:r>
        <w:rPr>
          <w:spacing w:val="-6"/>
        </w:rPr>
        <w:t xml:space="preserve"> </w:t>
      </w:r>
      <w:r>
        <w:rPr>
          <w:spacing w:val="-2"/>
        </w:rPr>
        <w:t>block</w:t>
      </w:r>
      <w:r>
        <w:rPr>
          <w:spacing w:val="-6"/>
        </w:rPr>
        <w:t xml:space="preserve"> </w:t>
      </w:r>
      <w:r>
        <w:rPr>
          <w:spacing w:val="-2"/>
        </w:rPr>
        <w:t xml:space="preserve">from </w:t>
      </w:r>
      <w:r>
        <w:t xml:space="preserve">the test </w:t>
      </w:r>
      <w:proofErr w:type="gramStart"/>
      <w:r>
        <w:t>dataset</w:t>
      </w:r>
      <w:proofErr w:type="gramEnd"/>
    </w:p>
    <w:p w14:paraId="6F743839" w14:textId="77777777" w:rsidR="00371737" w:rsidRDefault="00000000">
      <w:pPr>
        <w:pStyle w:val="BodyText"/>
        <w:spacing w:before="168"/>
        <w:ind w:left="2232"/>
        <w:jc w:val="both"/>
      </w:pPr>
      <w:bookmarkStart w:id="152" w:name="_bookmark38"/>
      <w:bookmarkEnd w:id="152"/>
      <w:r>
        <w:t>Table</w:t>
      </w:r>
      <w:r>
        <w:rPr>
          <w:spacing w:val="-5"/>
        </w:rPr>
        <w:t xml:space="preserve"> </w:t>
      </w:r>
      <w:r>
        <w:t>4.1:</w:t>
      </w:r>
      <w:r>
        <w:rPr>
          <w:spacing w:val="13"/>
        </w:rPr>
        <w:t xml:space="preserve"> </w:t>
      </w:r>
      <w:r>
        <w:t>SHAP</w:t>
      </w:r>
      <w:r>
        <w:rPr>
          <w:spacing w:val="-4"/>
        </w:rPr>
        <w:t xml:space="preserve"> </w:t>
      </w:r>
      <w:r>
        <w:t>Explainer</w:t>
      </w:r>
      <w:r>
        <w:rPr>
          <w:spacing w:val="-4"/>
        </w:rPr>
        <w:t xml:space="preserve"> </w:t>
      </w:r>
      <w:r>
        <w:t>Metric</w:t>
      </w:r>
      <w:r>
        <w:rPr>
          <w:spacing w:val="-4"/>
        </w:rPr>
        <w:t xml:space="preserve"> </w:t>
      </w:r>
      <w:r>
        <w:rPr>
          <w:spacing w:val="-2"/>
        </w:rPr>
        <w:t>Outputs</w:t>
      </w:r>
    </w:p>
    <w:p w14:paraId="589DD5B9" w14:textId="77777777" w:rsidR="00371737" w:rsidRDefault="00371737">
      <w:pPr>
        <w:pStyle w:val="BodyText"/>
        <w:spacing w:before="49"/>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35439B1F" w14:textId="77777777">
        <w:trPr>
          <w:trHeight w:val="431"/>
        </w:trPr>
        <w:tc>
          <w:tcPr>
            <w:tcW w:w="1098" w:type="dxa"/>
          </w:tcPr>
          <w:p w14:paraId="3A1CED27" w14:textId="77777777" w:rsidR="00371737" w:rsidRDefault="00000000">
            <w:pPr>
              <w:pStyle w:val="TableParagraph"/>
              <w:ind w:left="8"/>
              <w:rPr>
                <w:b/>
                <w:sz w:val="24"/>
              </w:rPr>
            </w:pPr>
            <w:r>
              <w:rPr>
                <w:b/>
                <w:spacing w:val="-2"/>
                <w:sz w:val="24"/>
              </w:rPr>
              <w:t>Sample</w:t>
            </w:r>
          </w:p>
        </w:tc>
        <w:tc>
          <w:tcPr>
            <w:tcW w:w="1183" w:type="dxa"/>
          </w:tcPr>
          <w:p w14:paraId="02C2CDEF" w14:textId="77777777" w:rsidR="00371737" w:rsidRDefault="00000000">
            <w:pPr>
              <w:pStyle w:val="TableParagraph"/>
              <w:ind w:right="5"/>
              <w:rPr>
                <w:b/>
                <w:sz w:val="24"/>
              </w:rPr>
            </w:pPr>
            <w:r>
              <w:rPr>
                <w:b/>
                <w:spacing w:val="-2"/>
                <w:sz w:val="24"/>
              </w:rPr>
              <w:t>Identity</w:t>
            </w:r>
          </w:p>
        </w:tc>
        <w:tc>
          <w:tcPr>
            <w:tcW w:w="1248" w:type="dxa"/>
          </w:tcPr>
          <w:p w14:paraId="0662F85C" w14:textId="77777777" w:rsidR="00371737" w:rsidRDefault="00000000">
            <w:pPr>
              <w:pStyle w:val="TableParagraph"/>
              <w:ind w:right="3"/>
              <w:rPr>
                <w:b/>
                <w:sz w:val="24"/>
              </w:rPr>
            </w:pPr>
            <w:r>
              <w:rPr>
                <w:b/>
                <w:spacing w:val="-2"/>
                <w:sz w:val="24"/>
              </w:rPr>
              <w:t>Stability</w:t>
            </w:r>
          </w:p>
        </w:tc>
        <w:tc>
          <w:tcPr>
            <w:tcW w:w="1656" w:type="dxa"/>
          </w:tcPr>
          <w:p w14:paraId="1DDE8D2F"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7DDB118B"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583CF303"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46362C02" w14:textId="77777777">
        <w:trPr>
          <w:trHeight w:val="431"/>
        </w:trPr>
        <w:tc>
          <w:tcPr>
            <w:tcW w:w="1098" w:type="dxa"/>
          </w:tcPr>
          <w:p w14:paraId="7DA2D6B7" w14:textId="77777777" w:rsidR="00371737" w:rsidRDefault="00000000">
            <w:pPr>
              <w:pStyle w:val="TableParagraph"/>
              <w:ind w:left="8"/>
              <w:rPr>
                <w:b/>
                <w:sz w:val="24"/>
              </w:rPr>
            </w:pPr>
            <w:r>
              <w:rPr>
                <w:b/>
                <w:spacing w:val="-10"/>
                <w:w w:val="115"/>
                <w:sz w:val="24"/>
              </w:rPr>
              <w:t>1</w:t>
            </w:r>
          </w:p>
        </w:tc>
        <w:tc>
          <w:tcPr>
            <w:tcW w:w="1183" w:type="dxa"/>
          </w:tcPr>
          <w:p w14:paraId="6B141E3E" w14:textId="77777777" w:rsidR="00371737" w:rsidRDefault="00000000">
            <w:pPr>
              <w:pStyle w:val="TableParagraph"/>
              <w:rPr>
                <w:sz w:val="24"/>
              </w:rPr>
            </w:pPr>
            <w:r>
              <w:rPr>
                <w:spacing w:val="-10"/>
                <w:w w:val="90"/>
                <w:sz w:val="24"/>
              </w:rPr>
              <w:t>0</w:t>
            </w:r>
          </w:p>
        </w:tc>
        <w:tc>
          <w:tcPr>
            <w:tcW w:w="1248" w:type="dxa"/>
          </w:tcPr>
          <w:p w14:paraId="7DD922C9" w14:textId="77777777" w:rsidR="00371737" w:rsidRDefault="00000000">
            <w:pPr>
              <w:pStyle w:val="TableParagraph"/>
              <w:rPr>
                <w:sz w:val="24"/>
              </w:rPr>
            </w:pPr>
            <w:r>
              <w:rPr>
                <w:spacing w:val="-10"/>
                <w:w w:val="115"/>
                <w:sz w:val="24"/>
              </w:rPr>
              <w:t>1</w:t>
            </w:r>
          </w:p>
        </w:tc>
        <w:tc>
          <w:tcPr>
            <w:tcW w:w="1656" w:type="dxa"/>
          </w:tcPr>
          <w:p w14:paraId="0E187960" w14:textId="77777777" w:rsidR="00371737" w:rsidRDefault="00000000">
            <w:pPr>
              <w:pStyle w:val="TableParagraph"/>
              <w:ind w:left="10"/>
              <w:rPr>
                <w:sz w:val="24"/>
              </w:rPr>
            </w:pPr>
            <w:r>
              <w:rPr>
                <w:spacing w:val="-10"/>
                <w:w w:val="115"/>
                <w:sz w:val="24"/>
              </w:rPr>
              <w:t>1</w:t>
            </w:r>
          </w:p>
        </w:tc>
        <w:tc>
          <w:tcPr>
            <w:tcW w:w="1478" w:type="dxa"/>
          </w:tcPr>
          <w:p w14:paraId="5BF51132" w14:textId="77777777" w:rsidR="00371737" w:rsidRDefault="00000000">
            <w:pPr>
              <w:pStyle w:val="TableParagraph"/>
              <w:rPr>
                <w:sz w:val="24"/>
              </w:rPr>
            </w:pPr>
            <w:r>
              <w:rPr>
                <w:spacing w:val="-10"/>
                <w:w w:val="115"/>
                <w:sz w:val="24"/>
              </w:rPr>
              <w:t>1</w:t>
            </w:r>
          </w:p>
        </w:tc>
        <w:tc>
          <w:tcPr>
            <w:tcW w:w="2172" w:type="dxa"/>
          </w:tcPr>
          <w:p w14:paraId="63A18347" w14:textId="77777777" w:rsidR="00371737" w:rsidRDefault="00000000">
            <w:pPr>
              <w:pStyle w:val="TableParagraph"/>
              <w:rPr>
                <w:sz w:val="24"/>
              </w:rPr>
            </w:pPr>
            <w:r>
              <w:rPr>
                <w:spacing w:val="-10"/>
                <w:w w:val="115"/>
                <w:sz w:val="24"/>
              </w:rPr>
              <w:t>1</w:t>
            </w:r>
          </w:p>
        </w:tc>
      </w:tr>
      <w:tr w:rsidR="00371737" w14:paraId="0AD89CC8" w14:textId="77777777">
        <w:trPr>
          <w:trHeight w:val="431"/>
        </w:trPr>
        <w:tc>
          <w:tcPr>
            <w:tcW w:w="1098" w:type="dxa"/>
          </w:tcPr>
          <w:p w14:paraId="2743342D" w14:textId="77777777" w:rsidR="00371737" w:rsidRDefault="00000000">
            <w:pPr>
              <w:pStyle w:val="TableParagraph"/>
              <w:ind w:left="8"/>
              <w:rPr>
                <w:b/>
                <w:sz w:val="24"/>
              </w:rPr>
            </w:pPr>
            <w:r>
              <w:rPr>
                <w:b/>
                <w:spacing w:val="-10"/>
                <w:sz w:val="24"/>
              </w:rPr>
              <w:t>2</w:t>
            </w:r>
          </w:p>
        </w:tc>
        <w:tc>
          <w:tcPr>
            <w:tcW w:w="1183" w:type="dxa"/>
          </w:tcPr>
          <w:p w14:paraId="583567F4" w14:textId="77777777" w:rsidR="00371737" w:rsidRDefault="00000000">
            <w:pPr>
              <w:pStyle w:val="TableParagraph"/>
              <w:rPr>
                <w:sz w:val="24"/>
              </w:rPr>
            </w:pPr>
            <w:r>
              <w:rPr>
                <w:spacing w:val="-10"/>
                <w:w w:val="95"/>
                <w:sz w:val="24"/>
              </w:rPr>
              <w:t>2</w:t>
            </w:r>
          </w:p>
        </w:tc>
        <w:tc>
          <w:tcPr>
            <w:tcW w:w="1248" w:type="dxa"/>
          </w:tcPr>
          <w:p w14:paraId="13E1F208" w14:textId="77777777" w:rsidR="00371737" w:rsidRDefault="00000000">
            <w:pPr>
              <w:pStyle w:val="TableParagraph"/>
              <w:rPr>
                <w:sz w:val="24"/>
              </w:rPr>
            </w:pPr>
            <w:r>
              <w:rPr>
                <w:spacing w:val="-10"/>
                <w:sz w:val="24"/>
              </w:rPr>
              <w:t>3</w:t>
            </w:r>
          </w:p>
        </w:tc>
        <w:tc>
          <w:tcPr>
            <w:tcW w:w="1656" w:type="dxa"/>
          </w:tcPr>
          <w:p w14:paraId="5E0ED015" w14:textId="77777777" w:rsidR="00371737" w:rsidRDefault="00000000">
            <w:pPr>
              <w:pStyle w:val="TableParagraph"/>
              <w:ind w:left="10"/>
              <w:rPr>
                <w:sz w:val="24"/>
              </w:rPr>
            </w:pPr>
            <w:r>
              <w:rPr>
                <w:spacing w:val="-10"/>
                <w:w w:val="115"/>
                <w:sz w:val="24"/>
              </w:rPr>
              <w:t>1</w:t>
            </w:r>
          </w:p>
        </w:tc>
        <w:tc>
          <w:tcPr>
            <w:tcW w:w="1478" w:type="dxa"/>
          </w:tcPr>
          <w:p w14:paraId="795191CA" w14:textId="77777777" w:rsidR="00371737" w:rsidRDefault="00000000">
            <w:pPr>
              <w:pStyle w:val="TableParagraph"/>
              <w:rPr>
                <w:sz w:val="24"/>
              </w:rPr>
            </w:pPr>
            <w:r>
              <w:rPr>
                <w:spacing w:val="-10"/>
                <w:w w:val="115"/>
                <w:sz w:val="24"/>
              </w:rPr>
              <w:t>1</w:t>
            </w:r>
          </w:p>
        </w:tc>
        <w:tc>
          <w:tcPr>
            <w:tcW w:w="2172" w:type="dxa"/>
          </w:tcPr>
          <w:p w14:paraId="4952DC42" w14:textId="77777777" w:rsidR="00371737" w:rsidRDefault="00000000">
            <w:pPr>
              <w:pStyle w:val="TableParagraph"/>
              <w:rPr>
                <w:sz w:val="24"/>
              </w:rPr>
            </w:pPr>
            <w:r>
              <w:rPr>
                <w:spacing w:val="-10"/>
                <w:w w:val="115"/>
                <w:sz w:val="24"/>
              </w:rPr>
              <w:t>1</w:t>
            </w:r>
          </w:p>
        </w:tc>
      </w:tr>
      <w:tr w:rsidR="00371737" w14:paraId="76F611ED" w14:textId="77777777">
        <w:trPr>
          <w:trHeight w:val="431"/>
        </w:trPr>
        <w:tc>
          <w:tcPr>
            <w:tcW w:w="1098" w:type="dxa"/>
          </w:tcPr>
          <w:p w14:paraId="33035F1A" w14:textId="77777777" w:rsidR="00371737" w:rsidRDefault="00000000">
            <w:pPr>
              <w:pStyle w:val="TableParagraph"/>
              <w:ind w:left="8"/>
              <w:rPr>
                <w:b/>
                <w:sz w:val="24"/>
              </w:rPr>
            </w:pPr>
            <w:r>
              <w:rPr>
                <w:b/>
                <w:spacing w:val="-10"/>
                <w:sz w:val="24"/>
              </w:rPr>
              <w:t>3</w:t>
            </w:r>
          </w:p>
        </w:tc>
        <w:tc>
          <w:tcPr>
            <w:tcW w:w="1183" w:type="dxa"/>
          </w:tcPr>
          <w:p w14:paraId="23643600" w14:textId="77777777" w:rsidR="00371737" w:rsidRDefault="00000000">
            <w:pPr>
              <w:pStyle w:val="TableParagraph"/>
              <w:rPr>
                <w:sz w:val="24"/>
              </w:rPr>
            </w:pPr>
            <w:r>
              <w:rPr>
                <w:spacing w:val="-10"/>
                <w:w w:val="95"/>
                <w:sz w:val="24"/>
              </w:rPr>
              <w:t>4</w:t>
            </w:r>
          </w:p>
        </w:tc>
        <w:tc>
          <w:tcPr>
            <w:tcW w:w="1248" w:type="dxa"/>
          </w:tcPr>
          <w:p w14:paraId="56785166" w14:textId="77777777" w:rsidR="00371737" w:rsidRDefault="00000000">
            <w:pPr>
              <w:pStyle w:val="TableParagraph"/>
              <w:rPr>
                <w:sz w:val="24"/>
              </w:rPr>
            </w:pPr>
            <w:r>
              <w:rPr>
                <w:spacing w:val="-10"/>
                <w:sz w:val="24"/>
              </w:rPr>
              <w:t>5</w:t>
            </w:r>
          </w:p>
        </w:tc>
        <w:tc>
          <w:tcPr>
            <w:tcW w:w="1656" w:type="dxa"/>
          </w:tcPr>
          <w:p w14:paraId="60D7A71F" w14:textId="77777777" w:rsidR="00371737" w:rsidRDefault="00000000">
            <w:pPr>
              <w:pStyle w:val="TableParagraph"/>
              <w:ind w:left="10"/>
              <w:rPr>
                <w:sz w:val="24"/>
              </w:rPr>
            </w:pPr>
            <w:r>
              <w:rPr>
                <w:spacing w:val="-10"/>
                <w:w w:val="115"/>
                <w:sz w:val="24"/>
              </w:rPr>
              <w:t>1</w:t>
            </w:r>
          </w:p>
        </w:tc>
        <w:tc>
          <w:tcPr>
            <w:tcW w:w="1478" w:type="dxa"/>
          </w:tcPr>
          <w:p w14:paraId="4C332DC6" w14:textId="77777777" w:rsidR="00371737" w:rsidRDefault="00000000">
            <w:pPr>
              <w:pStyle w:val="TableParagraph"/>
              <w:rPr>
                <w:sz w:val="24"/>
              </w:rPr>
            </w:pPr>
            <w:r>
              <w:rPr>
                <w:spacing w:val="-10"/>
                <w:w w:val="115"/>
                <w:sz w:val="24"/>
              </w:rPr>
              <w:t>1</w:t>
            </w:r>
          </w:p>
        </w:tc>
        <w:tc>
          <w:tcPr>
            <w:tcW w:w="2172" w:type="dxa"/>
          </w:tcPr>
          <w:p w14:paraId="626FD2C7" w14:textId="77777777" w:rsidR="00371737" w:rsidRDefault="00000000">
            <w:pPr>
              <w:pStyle w:val="TableParagraph"/>
              <w:rPr>
                <w:sz w:val="24"/>
              </w:rPr>
            </w:pPr>
            <w:r>
              <w:rPr>
                <w:spacing w:val="-10"/>
                <w:w w:val="115"/>
                <w:sz w:val="24"/>
              </w:rPr>
              <w:t>1</w:t>
            </w:r>
          </w:p>
        </w:tc>
      </w:tr>
      <w:tr w:rsidR="00371737" w14:paraId="162FB9A7" w14:textId="77777777">
        <w:trPr>
          <w:trHeight w:val="431"/>
        </w:trPr>
        <w:tc>
          <w:tcPr>
            <w:tcW w:w="1098" w:type="dxa"/>
          </w:tcPr>
          <w:p w14:paraId="591AB80B" w14:textId="77777777" w:rsidR="00371737" w:rsidRDefault="00000000">
            <w:pPr>
              <w:pStyle w:val="TableParagraph"/>
              <w:ind w:left="8"/>
              <w:rPr>
                <w:b/>
                <w:sz w:val="24"/>
              </w:rPr>
            </w:pPr>
            <w:r>
              <w:rPr>
                <w:b/>
                <w:spacing w:val="-10"/>
                <w:w w:val="95"/>
                <w:sz w:val="24"/>
              </w:rPr>
              <w:t>4</w:t>
            </w:r>
          </w:p>
        </w:tc>
        <w:tc>
          <w:tcPr>
            <w:tcW w:w="1183" w:type="dxa"/>
          </w:tcPr>
          <w:p w14:paraId="71135D14" w14:textId="77777777" w:rsidR="00371737" w:rsidRDefault="00000000">
            <w:pPr>
              <w:pStyle w:val="TableParagraph"/>
              <w:rPr>
                <w:sz w:val="24"/>
              </w:rPr>
            </w:pPr>
            <w:r>
              <w:rPr>
                <w:spacing w:val="-10"/>
                <w:w w:val="90"/>
                <w:sz w:val="24"/>
              </w:rPr>
              <w:t>0</w:t>
            </w:r>
          </w:p>
        </w:tc>
        <w:tc>
          <w:tcPr>
            <w:tcW w:w="1248" w:type="dxa"/>
          </w:tcPr>
          <w:p w14:paraId="0EE6B55D" w14:textId="77777777" w:rsidR="00371737" w:rsidRDefault="00000000">
            <w:pPr>
              <w:pStyle w:val="TableParagraph"/>
              <w:rPr>
                <w:sz w:val="24"/>
              </w:rPr>
            </w:pPr>
            <w:r>
              <w:rPr>
                <w:spacing w:val="-10"/>
                <w:w w:val="115"/>
                <w:sz w:val="24"/>
              </w:rPr>
              <w:t>1</w:t>
            </w:r>
          </w:p>
        </w:tc>
        <w:tc>
          <w:tcPr>
            <w:tcW w:w="1656" w:type="dxa"/>
          </w:tcPr>
          <w:p w14:paraId="43C8763E" w14:textId="77777777" w:rsidR="00371737" w:rsidRDefault="00000000">
            <w:pPr>
              <w:pStyle w:val="TableParagraph"/>
              <w:ind w:left="10"/>
              <w:rPr>
                <w:sz w:val="24"/>
              </w:rPr>
            </w:pPr>
            <w:r>
              <w:rPr>
                <w:spacing w:val="-10"/>
                <w:w w:val="115"/>
                <w:sz w:val="24"/>
              </w:rPr>
              <w:t>1</w:t>
            </w:r>
          </w:p>
        </w:tc>
        <w:tc>
          <w:tcPr>
            <w:tcW w:w="1478" w:type="dxa"/>
          </w:tcPr>
          <w:p w14:paraId="7C6D10F8" w14:textId="77777777" w:rsidR="00371737" w:rsidRDefault="00000000">
            <w:pPr>
              <w:pStyle w:val="TableParagraph"/>
              <w:rPr>
                <w:sz w:val="24"/>
              </w:rPr>
            </w:pPr>
            <w:r>
              <w:rPr>
                <w:spacing w:val="-10"/>
                <w:w w:val="115"/>
                <w:sz w:val="24"/>
              </w:rPr>
              <w:t>1</w:t>
            </w:r>
          </w:p>
        </w:tc>
        <w:tc>
          <w:tcPr>
            <w:tcW w:w="2172" w:type="dxa"/>
          </w:tcPr>
          <w:p w14:paraId="7F31023C" w14:textId="77777777" w:rsidR="00371737" w:rsidRDefault="00000000">
            <w:pPr>
              <w:pStyle w:val="TableParagraph"/>
              <w:rPr>
                <w:sz w:val="24"/>
              </w:rPr>
            </w:pPr>
            <w:r>
              <w:rPr>
                <w:spacing w:val="-10"/>
                <w:w w:val="115"/>
                <w:sz w:val="24"/>
              </w:rPr>
              <w:t>1</w:t>
            </w:r>
          </w:p>
        </w:tc>
      </w:tr>
      <w:tr w:rsidR="00371737" w14:paraId="540FE1DE" w14:textId="77777777">
        <w:trPr>
          <w:trHeight w:val="431"/>
        </w:trPr>
        <w:tc>
          <w:tcPr>
            <w:tcW w:w="1098" w:type="dxa"/>
          </w:tcPr>
          <w:p w14:paraId="3FF1E6E7" w14:textId="77777777" w:rsidR="00371737" w:rsidRDefault="00000000">
            <w:pPr>
              <w:pStyle w:val="TableParagraph"/>
              <w:ind w:left="8"/>
              <w:rPr>
                <w:b/>
                <w:sz w:val="24"/>
              </w:rPr>
            </w:pPr>
            <w:r>
              <w:rPr>
                <w:b/>
                <w:spacing w:val="-10"/>
                <w:sz w:val="24"/>
              </w:rPr>
              <w:t>5</w:t>
            </w:r>
          </w:p>
        </w:tc>
        <w:tc>
          <w:tcPr>
            <w:tcW w:w="1183" w:type="dxa"/>
          </w:tcPr>
          <w:p w14:paraId="3E33FE57" w14:textId="77777777" w:rsidR="00371737" w:rsidRDefault="00000000">
            <w:pPr>
              <w:pStyle w:val="TableParagraph"/>
              <w:rPr>
                <w:sz w:val="24"/>
              </w:rPr>
            </w:pPr>
            <w:r>
              <w:rPr>
                <w:spacing w:val="-10"/>
                <w:w w:val="95"/>
                <w:sz w:val="24"/>
              </w:rPr>
              <w:t>2</w:t>
            </w:r>
          </w:p>
        </w:tc>
        <w:tc>
          <w:tcPr>
            <w:tcW w:w="1248" w:type="dxa"/>
          </w:tcPr>
          <w:p w14:paraId="6BB121F3" w14:textId="77777777" w:rsidR="00371737" w:rsidRDefault="00000000">
            <w:pPr>
              <w:pStyle w:val="TableParagraph"/>
              <w:rPr>
                <w:sz w:val="24"/>
              </w:rPr>
            </w:pPr>
            <w:r>
              <w:rPr>
                <w:spacing w:val="-10"/>
                <w:sz w:val="24"/>
              </w:rPr>
              <w:t>3</w:t>
            </w:r>
          </w:p>
        </w:tc>
        <w:tc>
          <w:tcPr>
            <w:tcW w:w="1656" w:type="dxa"/>
          </w:tcPr>
          <w:p w14:paraId="05705906" w14:textId="77777777" w:rsidR="00371737" w:rsidRDefault="00000000">
            <w:pPr>
              <w:pStyle w:val="TableParagraph"/>
              <w:ind w:left="10"/>
              <w:rPr>
                <w:sz w:val="24"/>
              </w:rPr>
            </w:pPr>
            <w:r>
              <w:rPr>
                <w:spacing w:val="-10"/>
                <w:w w:val="115"/>
                <w:sz w:val="24"/>
              </w:rPr>
              <w:t>1</w:t>
            </w:r>
          </w:p>
        </w:tc>
        <w:tc>
          <w:tcPr>
            <w:tcW w:w="1478" w:type="dxa"/>
          </w:tcPr>
          <w:p w14:paraId="4213E451" w14:textId="77777777" w:rsidR="00371737" w:rsidRDefault="00000000">
            <w:pPr>
              <w:pStyle w:val="TableParagraph"/>
              <w:rPr>
                <w:sz w:val="24"/>
              </w:rPr>
            </w:pPr>
            <w:r>
              <w:rPr>
                <w:spacing w:val="-10"/>
                <w:w w:val="115"/>
                <w:sz w:val="24"/>
              </w:rPr>
              <w:t>1</w:t>
            </w:r>
          </w:p>
        </w:tc>
        <w:tc>
          <w:tcPr>
            <w:tcW w:w="2172" w:type="dxa"/>
          </w:tcPr>
          <w:p w14:paraId="102AC68E" w14:textId="77777777" w:rsidR="00371737" w:rsidRDefault="00000000">
            <w:pPr>
              <w:pStyle w:val="TableParagraph"/>
              <w:rPr>
                <w:sz w:val="24"/>
              </w:rPr>
            </w:pPr>
            <w:r>
              <w:rPr>
                <w:spacing w:val="-10"/>
                <w:w w:val="115"/>
                <w:sz w:val="24"/>
              </w:rPr>
              <w:t>1</w:t>
            </w:r>
          </w:p>
        </w:tc>
      </w:tr>
      <w:tr w:rsidR="00371737" w14:paraId="13858A09" w14:textId="77777777">
        <w:trPr>
          <w:trHeight w:val="431"/>
        </w:trPr>
        <w:tc>
          <w:tcPr>
            <w:tcW w:w="1098" w:type="dxa"/>
          </w:tcPr>
          <w:p w14:paraId="0058E8E7" w14:textId="77777777" w:rsidR="00371737" w:rsidRDefault="00000000">
            <w:pPr>
              <w:pStyle w:val="TableParagraph"/>
              <w:ind w:left="8"/>
              <w:rPr>
                <w:b/>
                <w:sz w:val="24"/>
              </w:rPr>
            </w:pPr>
            <w:r>
              <w:rPr>
                <w:b/>
                <w:spacing w:val="-10"/>
                <w:w w:val="95"/>
                <w:sz w:val="24"/>
              </w:rPr>
              <w:t>6</w:t>
            </w:r>
          </w:p>
        </w:tc>
        <w:tc>
          <w:tcPr>
            <w:tcW w:w="1183" w:type="dxa"/>
          </w:tcPr>
          <w:p w14:paraId="6DEBA4EE" w14:textId="77777777" w:rsidR="00371737" w:rsidRDefault="00000000">
            <w:pPr>
              <w:pStyle w:val="TableParagraph"/>
              <w:rPr>
                <w:sz w:val="24"/>
              </w:rPr>
            </w:pPr>
            <w:r>
              <w:rPr>
                <w:spacing w:val="-10"/>
                <w:w w:val="95"/>
                <w:sz w:val="24"/>
              </w:rPr>
              <w:t>4</w:t>
            </w:r>
          </w:p>
        </w:tc>
        <w:tc>
          <w:tcPr>
            <w:tcW w:w="1248" w:type="dxa"/>
          </w:tcPr>
          <w:p w14:paraId="04233574" w14:textId="77777777" w:rsidR="00371737" w:rsidRDefault="00000000">
            <w:pPr>
              <w:pStyle w:val="TableParagraph"/>
              <w:rPr>
                <w:sz w:val="24"/>
              </w:rPr>
            </w:pPr>
            <w:r>
              <w:rPr>
                <w:spacing w:val="-10"/>
                <w:sz w:val="24"/>
              </w:rPr>
              <w:t>5</w:t>
            </w:r>
          </w:p>
        </w:tc>
        <w:tc>
          <w:tcPr>
            <w:tcW w:w="1656" w:type="dxa"/>
          </w:tcPr>
          <w:p w14:paraId="55C64FB9" w14:textId="77777777" w:rsidR="00371737" w:rsidRDefault="00000000">
            <w:pPr>
              <w:pStyle w:val="TableParagraph"/>
              <w:ind w:left="10"/>
              <w:rPr>
                <w:sz w:val="24"/>
              </w:rPr>
            </w:pPr>
            <w:r>
              <w:rPr>
                <w:spacing w:val="-10"/>
                <w:w w:val="115"/>
                <w:sz w:val="24"/>
              </w:rPr>
              <w:t>1</w:t>
            </w:r>
          </w:p>
        </w:tc>
        <w:tc>
          <w:tcPr>
            <w:tcW w:w="1478" w:type="dxa"/>
          </w:tcPr>
          <w:p w14:paraId="33ED48F8" w14:textId="77777777" w:rsidR="00371737" w:rsidRDefault="00000000">
            <w:pPr>
              <w:pStyle w:val="TableParagraph"/>
              <w:rPr>
                <w:sz w:val="24"/>
              </w:rPr>
            </w:pPr>
            <w:r>
              <w:rPr>
                <w:spacing w:val="-10"/>
                <w:w w:val="115"/>
                <w:sz w:val="24"/>
              </w:rPr>
              <w:t>1</w:t>
            </w:r>
          </w:p>
        </w:tc>
        <w:tc>
          <w:tcPr>
            <w:tcW w:w="2172" w:type="dxa"/>
          </w:tcPr>
          <w:p w14:paraId="311526FD" w14:textId="77777777" w:rsidR="00371737" w:rsidRDefault="00000000">
            <w:pPr>
              <w:pStyle w:val="TableParagraph"/>
              <w:rPr>
                <w:sz w:val="24"/>
              </w:rPr>
            </w:pPr>
            <w:r>
              <w:rPr>
                <w:spacing w:val="-10"/>
                <w:w w:val="115"/>
                <w:sz w:val="24"/>
              </w:rPr>
              <w:t>1</w:t>
            </w:r>
          </w:p>
        </w:tc>
      </w:tr>
      <w:tr w:rsidR="00371737" w14:paraId="1890CF14" w14:textId="77777777">
        <w:trPr>
          <w:trHeight w:val="431"/>
        </w:trPr>
        <w:tc>
          <w:tcPr>
            <w:tcW w:w="1098" w:type="dxa"/>
          </w:tcPr>
          <w:p w14:paraId="050D31BF" w14:textId="77777777" w:rsidR="00371737" w:rsidRDefault="00000000">
            <w:pPr>
              <w:pStyle w:val="TableParagraph"/>
              <w:ind w:left="8"/>
              <w:rPr>
                <w:b/>
                <w:sz w:val="24"/>
              </w:rPr>
            </w:pPr>
            <w:r>
              <w:rPr>
                <w:b/>
                <w:spacing w:val="-10"/>
                <w:sz w:val="24"/>
              </w:rPr>
              <w:t>7</w:t>
            </w:r>
          </w:p>
        </w:tc>
        <w:tc>
          <w:tcPr>
            <w:tcW w:w="1183" w:type="dxa"/>
          </w:tcPr>
          <w:p w14:paraId="663A21E2" w14:textId="77777777" w:rsidR="00371737" w:rsidRDefault="00000000">
            <w:pPr>
              <w:pStyle w:val="TableParagraph"/>
              <w:rPr>
                <w:sz w:val="24"/>
              </w:rPr>
            </w:pPr>
            <w:r>
              <w:rPr>
                <w:spacing w:val="-10"/>
                <w:w w:val="90"/>
                <w:sz w:val="24"/>
              </w:rPr>
              <w:t>0</w:t>
            </w:r>
          </w:p>
        </w:tc>
        <w:tc>
          <w:tcPr>
            <w:tcW w:w="1248" w:type="dxa"/>
          </w:tcPr>
          <w:p w14:paraId="5F32CF77" w14:textId="77777777" w:rsidR="00371737" w:rsidRDefault="00000000">
            <w:pPr>
              <w:pStyle w:val="TableParagraph"/>
              <w:rPr>
                <w:sz w:val="24"/>
              </w:rPr>
            </w:pPr>
            <w:r>
              <w:rPr>
                <w:spacing w:val="-10"/>
                <w:w w:val="115"/>
                <w:sz w:val="24"/>
              </w:rPr>
              <w:t>1</w:t>
            </w:r>
          </w:p>
        </w:tc>
        <w:tc>
          <w:tcPr>
            <w:tcW w:w="1656" w:type="dxa"/>
          </w:tcPr>
          <w:p w14:paraId="3B4DE571" w14:textId="77777777" w:rsidR="00371737" w:rsidRDefault="00000000">
            <w:pPr>
              <w:pStyle w:val="TableParagraph"/>
              <w:ind w:left="10"/>
              <w:rPr>
                <w:sz w:val="24"/>
              </w:rPr>
            </w:pPr>
            <w:r>
              <w:rPr>
                <w:spacing w:val="-10"/>
                <w:w w:val="115"/>
                <w:sz w:val="24"/>
              </w:rPr>
              <w:t>1</w:t>
            </w:r>
          </w:p>
        </w:tc>
        <w:tc>
          <w:tcPr>
            <w:tcW w:w="1478" w:type="dxa"/>
          </w:tcPr>
          <w:p w14:paraId="3667F864" w14:textId="77777777" w:rsidR="00371737" w:rsidRDefault="00000000">
            <w:pPr>
              <w:pStyle w:val="TableParagraph"/>
              <w:rPr>
                <w:sz w:val="24"/>
              </w:rPr>
            </w:pPr>
            <w:r>
              <w:rPr>
                <w:spacing w:val="-10"/>
                <w:w w:val="115"/>
                <w:sz w:val="24"/>
              </w:rPr>
              <w:t>1</w:t>
            </w:r>
          </w:p>
        </w:tc>
        <w:tc>
          <w:tcPr>
            <w:tcW w:w="2172" w:type="dxa"/>
          </w:tcPr>
          <w:p w14:paraId="4DB0F416" w14:textId="77777777" w:rsidR="00371737" w:rsidRDefault="00000000">
            <w:pPr>
              <w:pStyle w:val="TableParagraph"/>
              <w:rPr>
                <w:sz w:val="24"/>
              </w:rPr>
            </w:pPr>
            <w:r>
              <w:rPr>
                <w:spacing w:val="-10"/>
                <w:w w:val="115"/>
                <w:sz w:val="24"/>
              </w:rPr>
              <w:t>1</w:t>
            </w:r>
          </w:p>
        </w:tc>
      </w:tr>
      <w:tr w:rsidR="00371737" w14:paraId="19E2BF93" w14:textId="77777777">
        <w:trPr>
          <w:trHeight w:val="431"/>
        </w:trPr>
        <w:tc>
          <w:tcPr>
            <w:tcW w:w="1098" w:type="dxa"/>
          </w:tcPr>
          <w:p w14:paraId="0664F900" w14:textId="77777777" w:rsidR="00371737" w:rsidRDefault="00000000">
            <w:pPr>
              <w:pStyle w:val="TableParagraph"/>
              <w:ind w:left="8"/>
              <w:rPr>
                <w:b/>
                <w:sz w:val="24"/>
              </w:rPr>
            </w:pPr>
            <w:r>
              <w:rPr>
                <w:b/>
                <w:spacing w:val="-10"/>
                <w:w w:val="90"/>
                <w:sz w:val="24"/>
              </w:rPr>
              <w:t>8</w:t>
            </w:r>
          </w:p>
        </w:tc>
        <w:tc>
          <w:tcPr>
            <w:tcW w:w="1183" w:type="dxa"/>
          </w:tcPr>
          <w:p w14:paraId="6AB13A75" w14:textId="77777777" w:rsidR="00371737" w:rsidRDefault="00000000">
            <w:pPr>
              <w:pStyle w:val="TableParagraph"/>
              <w:rPr>
                <w:sz w:val="24"/>
              </w:rPr>
            </w:pPr>
            <w:r>
              <w:rPr>
                <w:spacing w:val="-10"/>
                <w:w w:val="95"/>
                <w:sz w:val="24"/>
              </w:rPr>
              <w:t>2</w:t>
            </w:r>
          </w:p>
        </w:tc>
        <w:tc>
          <w:tcPr>
            <w:tcW w:w="1248" w:type="dxa"/>
          </w:tcPr>
          <w:p w14:paraId="2C1C82F5" w14:textId="77777777" w:rsidR="00371737" w:rsidRDefault="00000000">
            <w:pPr>
              <w:pStyle w:val="TableParagraph"/>
              <w:rPr>
                <w:sz w:val="24"/>
              </w:rPr>
            </w:pPr>
            <w:r>
              <w:rPr>
                <w:spacing w:val="-10"/>
                <w:sz w:val="24"/>
              </w:rPr>
              <w:t>3</w:t>
            </w:r>
          </w:p>
        </w:tc>
        <w:tc>
          <w:tcPr>
            <w:tcW w:w="1656" w:type="dxa"/>
          </w:tcPr>
          <w:p w14:paraId="5CD8AC6C" w14:textId="77777777" w:rsidR="00371737" w:rsidRDefault="00000000">
            <w:pPr>
              <w:pStyle w:val="TableParagraph"/>
              <w:ind w:left="10"/>
              <w:rPr>
                <w:sz w:val="24"/>
              </w:rPr>
            </w:pPr>
            <w:r>
              <w:rPr>
                <w:spacing w:val="-10"/>
                <w:w w:val="115"/>
                <w:sz w:val="24"/>
              </w:rPr>
              <w:t>1</w:t>
            </w:r>
          </w:p>
        </w:tc>
        <w:tc>
          <w:tcPr>
            <w:tcW w:w="1478" w:type="dxa"/>
          </w:tcPr>
          <w:p w14:paraId="7F5B86A5" w14:textId="77777777" w:rsidR="00371737" w:rsidRDefault="00000000">
            <w:pPr>
              <w:pStyle w:val="TableParagraph"/>
              <w:rPr>
                <w:sz w:val="24"/>
              </w:rPr>
            </w:pPr>
            <w:r>
              <w:rPr>
                <w:spacing w:val="-10"/>
                <w:w w:val="115"/>
                <w:sz w:val="24"/>
              </w:rPr>
              <w:t>1</w:t>
            </w:r>
          </w:p>
        </w:tc>
        <w:tc>
          <w:tcPr>
            <w:tcW w:w="2172" w:type="dxa"/>
          </w:tcPr>
          <w:p w14:paraId="754958DB" w14:textId="77777777" w:rsidR="00371737" w:rsidRDefault="00000000">
            <w:pPr>
              <w:pStyle w:val="TableParagraph"/>
              <w:rPr>
                <w:sz w:val="24"/>
              </w:rPr>
            </w:pPr>
            <w:r>
              <w:rPr>
                <w:spacing w:val="-10"/>
                <w:w w:val="115"/>
                <w:sz w:val="24"/>
              </w:rPr>
              <w:t>1</w:t>
            </w:r>
          </w:p>
        </w:tc>
      </w:tr>
      <w:tr w:rsidR="00371737" w14:paraId="2D0ECA04" w14:textId="77777777">
        <w:trPr>
          <w:trHeight w:val="431"/>
        </w:trPr>
        <w:tc>
          <w:tcPr>
            <w:tcW w:w="1098" w:type="dxa"/>
          </w:tcPr>
          <w:p w14:paraId="2ADC212D" w14:textId="77777777" w:rsidR="00371737" w:rsidRDefault="00000000">
            <w:pPr>
              <w:pStyle w:val="TableParagraph"/>
              <w:ind w:left="8"/>
              <w:rPr>
                <w:b/>
                <w:sz w:val="24"/>
              </w:rPr>
            </w:pPr>
            <w:r>
              <w:rPr>
                <w:b/>
                <w:spacing w:val="-10"/>
                <w:w w:val="95"/>
                <w:sz w:val="24"/>
              </w:rPr>
              <w:t>9</w:t>
            </w:r>
          </w:p>
        </w:tc>
        <w:tc>
          <w:tcPr>
            <w:tcW w:w="1183" w:type="dxa"/>
          </w:tcPr>
          <w:p w14:paraId="59F18CB8" w14:textId="77777777" w:rsidR="00371737" w:rsidRDefault="00000000">
            <w:pPr>
              <w:pStyle w:val="TableParagraph"/>
              <w:rPr>
                <w:sz w:val="24"/>
              </w:rPr>
            </w:pPr>
            <w:r>
              <w:rPr>
                <w:spacing w:val="-10"/>
                <w:w w:val="95"/>
                <w:sz w:val="24"/>
              </w:rPr>
              <w:t>4</w:t>
            </w:r>
          </w:p>
        </w:tc>
        <w:tc>
          <w:tcPr>
            <w:tcW w:w="1248" w:type="dxa"/>
          </w:tcPr>
          <w:p w14:paraId="22B052BA" w14:textId="77777777" w:rsidR="00371737" w:rsidRDefault="00000000">
            <w:pPr>
              <w:pStyle w:val="TableParagraph"/>
              <w:rPr>
                <w:sz w:val="24"/>
              </w:rPr>
            </w:pPr>
            <w:r>
              <w:rPr>
                <w:spacing w:val="-10"/>
                <w:sz w:val="24"/>
              </w:rPr>
              <w:t>5</w:t>
            </w:r>
          </w:p>
        </w:tc>
        <w:tc>
          <w:tcPr>
            <w:tcW w:w="1656" w:type="dxa"/>
          </w:tcPr>
          <w:p w14:paraId="616261EA" w14:textId="77777777" w:rsidR="00371737" w:rsidRDefault="00000000">
            <w:pPr>
              <w:pStyle w:val="TableParagraph"/>
              <w:ind w:left="10"/>
              <w:rPr>
                <w:sz w:val="24"/>
              </w:rPr>
            </w:pPr>
            <w:r>
              <w:rPr>
                <w:spacing w:val="-10"/>
                <w:w w:val="115"/>
                <w:sz w:val="24"/>
              </w:rPr>
              <w:t>1</w:t>
            </w:r>
          </w:p>
        </w:tc>
        <w:tc>
          <w:tcPr>
            <w:tcW w:w="1478" w:type="dxa"/>
          </w:tcPr>
          <w:p w14:paraId="16533EA1" w14:textId="77777777" w:rsidR="00371737" w:rsidRDefault="00000000">
            <w:pPr>
              <w:pStyle w:val="TableParagraph"/>
              <w:rPr>
                <w:sz w:val="24"/>
              </w:rPr>
            </w:pPr>
            <w:r>
              <w:rPr>
                <w:spacing w:val="-10"/>
                <w:w w:val="115"/>
                <w:sz w:val="24"/>
              </w:rPr>
              <w:t>1</w:t>
            </w:r>
          </w:p>
        </w:tc>
        <w:tc>
          <w:tcPr>
            <w:tcW w:w="2172" w:type="dxa"/>
          </w:tcPr>
          <w:p w14:paraId="12965A31" w14:textId="77777777" w:rsidR="00371737" w:rsidRDefault="00000000">
            <w:pPr>
              <w:pStyle w:val="TableParagraph"/>
              <w:rPr>
                <w:sz w:val="24"/>
              </w:rPr>
            </w:pPr>
            <w:r>
              <w:rPr>
                <w:spacing w:val="-10"/>
                <w:w w:val="115"/>
                <w:sz w:val="24"/>
              </w:rPr>
              <w:t>1</w:t>
            </w:r>
          </w:p>
        </w:tc>
      </w:tr>
      <w:tr w:rsidR="00371737" w14:paraId="73777228" w14:textId="77777777">
        <w:trPr>
          <w:trHeight w:val="431"/>
        </w:trPr>
        <w:tc>
          <w:tcPr>
            <w:tcW w:w="1098" w:type="dxa"/>
          </w:tcPr>
          <w:p w14:paraId="2B68C87B" w14:textId="77777777" w:rsidR="00371737" w:rsidRDefault="00000000">
            <w:pPr>
              <w:pStyle w:val="TableParagraph"/>
              <w:ind w:left="8"/>
              <w:rPr>
                <w:b/>
                <w:sz w:val="24"/>
              </w:rPr>
            </w:pPr>
            <w:r>
              <w:rPr>
                <w:b/>
                <w:spacing w:val="-5"/>
                <w:sz w:val="24"/>
              </w:rPr>
              <w:t>10</w:t>
            </w:r>
          </w:p>
        </w:tc>
        <w:tc>
          <w:tcPr>
            <w:tcW w:w="1183" w:type="dxa"/>
          </w:tcPr>
          <w:p w14:paraId="6DDFE608" w14:textId="77777777" w:rsidR="00371737" w:rsidRDefault="00000000">
            <w:pPr>
              <w:pStyle w:val="TableParagraph"/>
              <w:rPr>
                <w:sz w:val="24"/>
              </w:rPr>
            </w:pPr>
            <w:r>
              <w:rPr>
                <w:spacing w:val="-10"/>
                <w:w w:val="90"/>
                <w:sz w:val="24"/>
              </w:rPr>
              <w:t>0</w:t>
            </w:r>
          </w:p>
        </w:tc>
        <w:tc>
          <w:tcPr>
            <w:tcW w:w="1248" w:type="dxa"/>
          </w:tcPr>
          <w:p w14:paraId="4188A875" w14:textId="77777777" w:rsidR="00371737" w:rsidRDefault="00000000">
            <w:pPr>
              <w:pStyle w:val="TableParagraph"/>
              <w:rPr>
                <w:sz w:val="24"/>
              </w:rPr>
            </w:pPr>
            <w:r>
              <w:rPr>
                <w:spacing w:val="-10"/>
                <w:w w:val="115"/>
                <w:sz w:val="24"/>
              </w:rPr>
              <w:t>1</w:t>
            </w:r>
          </w:p>
        </w:tc>
        <w:tc>
          <w:tcPr>
            <w:tcW w:w="1656" w:type="dxa"/>
          </w:tcPr>
          <w:p w14:paraId="32B36B65" w14:textId="77777777" w:rsidR="00371737" w:rsidRDefault="00000000">
            <w:pPr>
              <w:pStyle w:val="TableParagraph"/>
              <w:ind w:left="10"/>
              <w:rPr>
                <w:sz w:val="24"/>
              </w:rPr>
            </w:pPr>
            <w:r>
              <w:rPr>
                <w:spacing w:val="-10"/>
                <w:w w:val="115"/>
                <w:sz w:val="24"/>
              </w:rPr>
              <w:t>1</w:t>
            </w:r>
          </w:p>
        </w:tc>
        <w:tc>
          <w:tcPr>
            <w:tcW w:w="1478" w:type="dxa"/>
          </w:tcPr>
          <w:p w14:paraId="282BC1D5" w14:textId="77777777" w:rsidR="00371737" w:rsidRDefault="00000000">
            <w:pPr>
              <w:pStyle w:val="TableParagraph"/>
              <w:rPr>
                <w:sz w:val="24"/>
              </w:rPr>
            </w:pPr>
            <w:r>
              <w:rPr>
                <w:spacing w:val="-10"/>
                <w:w w:val="115"/>
                <w:sz w:val="24"/>
              </w:rPr>
              <w:t>1</w:t>
            </w:r>
          </w:p>
        </w:tc>
        <w:tc>
          <w:tcPr>
            <w:tcW w:w="2172" w:type="dxa"/>
          </w:tcPr>
          <w:p w14:paraId="31B7CE70" w14:textId="77777777" w:rsidR="00371737" w:rsidRDefault="00000000">
            <w:pPr>
              <w:pStyle w:val="TableParagraph"/>
              <w:rPr>
                <w:sz w:val="24"/>
              </w:rPr>
            </w:pPr>
            <w:r>
              <w:rPr>
                <w:spacing w:val="-10"/>
                <w:w w:val="115"/>
                <w:sz w:val="24"/>
              </w:rPr>
              <w:t>1</w:t>
            </w:r>
          </w:p>
        </w:tc>
      </w:tr>
      <w:tr w:rsidR="00371737" w14:paraId="7159CE12" w14:textId="77777777">
        <w:trPr>
          <w:trHeight w:val="431"/>
        </w:trPr>
        <w:tc>
          <w:tcPr>
            <w:tcW w:w="1098" w:type="dxa"/>
          </w:tcPr>
          <w:p w14:paraId="48634FB5" w14:textId="77777777" w:rsidR="00371737" w:rsidRDefault="00000000">
            <w:pPr>
              <w:pStyle w:val="TableParagraph"/>
              <w:ind w:left="8"/>
              <w:rPr>
                <w:b/>
                <w:sz w:val="24"/>
              </w:rPr>
            </w:pPr>
            <w:r>
              <w:rPr>
                <w:b/>
                <w:spacing w:val="-5"/>
                <w:w w:val="115"/>
                <w:sz w:val="24"/>
              </w:rPr>
              <w:t>11</w:t>
            </w:r>
          </w:p>
        </w:tc>
        <w:tc>
          <w:tcPr>
            <w:tcW w:w="1183" w:type="dxa"/>
          </w:tcPr>
          <w:p w14:paraId="24F5B13E" w14:textId="77777777" w:rsidR="00371737" w:rsidRDefault="00000000">
            <w:pPr>
              <w:pStyle w:val="TableParagraph"/>
              <w:rPr>
                <w:sz w:val="24"/>
              </w:rPr>
            </w:pPr>
            <w:r>
              <w:rPr>
                <w:spacing w:val="-10"/>
                <w:w w:val="95"/>
                <w:sz w:val="24"/>
              </w:rPr>
              <w:t>2</w:t>
            </w:r>
          </w:p>
        </w:tc>
        <w:tc>
          <w:tcPr>
            <w:tcW w:w="1248" w:type="dxa"/>
          </w:tcPr>
          <w:p w14:paraId="009D4CE0" w14:textId="77777777" w:rsidR="00371737" w:rsidRDefault="00000000">
            <w:pPr>
              <w:pStyle w:val="TableParagraph"/>
              <w:rPr>
                <w:sz w:val="24"/>
              </w:rPr>
            </w:pPr>
            <w:r>
              <w:rPr>
                <w:spacing w:val="-10"/>
                <w:sz w:val="24"/>
              </w:rPr>
              <w:t>3</w:t>
            </w:r>
          </w:p>
        </w:tc>
        <w:tc>
          <w:tcPr>
            <w:tcW w:w="1656" w:type="dxa"/>
          </w:tcPr>
          <w:p w14:paraId="2D9AED71" w14:textId="77777777" w:rsidR="00371737" w:rsidRDefault="00000000">
            <w:pPr>
              <w:pStyle w:val="TableParagraph"/>
              <w:ind w:left="10"/>
              <w:rPr>
                <w:sz w:val="24"/>
              </w:rPr>
            </w:pPr>
            <w:r>
              <w:rPr>
                <w:spacing w:val="-10"/>
                <w:w w:val="115"/>
                <w:sz w:val="24"/>
              </w:rPr>
              <w:t>1</w:t>
            </w:r>
          </w:p>
        </w:tc>
        <w:tc>
          <w:tcPr>
            <w:tcW w:w="1478" w:type="dxa"/>
          </w:tcPr>
          <w:p w14:paraId="2B93C725" w14:textId="77777777" w:rsidR="00371737" w:rsidRDefault="00000000">
            <w:pPr>
              <w:pStyle w:val="TableParagraph"/>
              <w:rPr>
                <w:sz w:val="24"/>
              </w:rPr>
            </w:pPr>
            <w:r>
              <w:rPr>
                <w:spacing w:val="-10"/>
                <w:w w:val="115"/>
                <w:sz w:val="24"/>
              </w:rPr>
              <w:t>1</w:t>
            </w:r>
          </w:p>
        </w:tc>
        <w:tc>
          <w:tcPr>
            <w:tcW w:w="2172" w:type="dxa"/>
          </w:tcPr>
          <w:p w14:paraId="5F4B932B" w14:textId="77777777" w:rsidR="00371737" w:rsidRDefault="00000000">
            <w:pPr>
              <w:pStyle w:val="TableParagraph"/>
              <w:rPr>
                <w:sz w:val="24"/>
              </w:rPr>
            </w:pPr>
            <w:r>
              <w:rPr>
                <w:spacing w:val="-10"/>
                <w:w w:val="115"/>
                <w:sz w:val="24"/>
              </w:rPr>
              <w:t>1</w:t>
            </w:r>
          </w:p>
        </w:tc>
      </w:tr>
      <w:tr w:rsidR="00371737" w14:paraId="35A5B220" w14:textId="77777777">
        <w:trPr>
          <w:trHeight w:val="431"/>
        </w:trPr>
        <w:tc>
          <w:tcPr>
            <w:tcW w:w="1098" w:type="dxa"/>
          </w:tcPr>
          <w:p w14:paraId="1D436AEC" w14:textId="77777777" w:rsidR="00371737" w:rsidRDefault="00000000">
            <w:pPr>
              <w:pStyle w:val="TableParagraph"/>
              <w:ind w:left="8"/>
              <w:rPr>
                <w:b/>
                <w:sz w:val="24"/>
              </w:rPr>
            </w:pPr>
            <w:r>
              <w:rPr>
                <w:b/>
                <w:spacing w:val="-5"/>
                <w:sz w:val="24"/>
              </w:rPr>
              <w:t>12</w:t>
            </w:r>
          </w:p>
        </w:tc>
        <w:tc>
          <w:tcPr>
            <w:tcW w:w="1183" w:type="dxa"/>
          </w:tcPr>
          <w:p w14:paraId="3E69A63E" w14:textId="77777777" w:rsidR="00371737" w:rsidRDefault="00000000">
            <w:pPr>
              <w:pStyle w:val="TableParagraph"/>
              <w:rPr>
                <w:sz w:val="24"/>
              </w:rPr>
            </w:pPr>
            <w:r>
              <w:rPr>
                <w:spacing w:val="-10"/>
                <w:w w:val="95"/>
                <w:sz w:val="24"/>
              </w:rPr>
              <w:t>4</w:t>
            </w:r>
          </w:p>
        </w:tc>
        <w:tc>
          <w:tcPr>
            <w:tcW w:w="1248" w:type="dxa"/>
          </w:tcPr>
          <w:p w14:paraId="761B6F70" w14:textId="77777777" w:rsidR="00371737" w:rsidRDefault="00000000">
            <w:pPr>
              <w:pStyle w:val="TableParagraph"/>
              <w:rPr>
                <w:sz w:val="24"/>
              </w:rPr>
            </w:pPr>
            <w:r>
              <w:rPr>
                <w:spacing w:val="-10"/>
                <w:sz w:val="24"/>
              </w:rPr>
              <w:t>5</w:t>
            </w:r>
          </w:p>
        </w:tc>
        <w:tc>
          <w:tcPr>
            <w:tcW w:w="1656" w:type="dxa"/>
          </w:tcPr>
          <w:p w14:paraId="158F1081" w14:textId="77777777" w:rsidR="00371737" w:rsidRDefault="00000000">
            <w:pPr>
              <w:pStyle w:val="TableParagraph"/>
              <w:ind w:left="10"/>
              <w:rPr>
                <w:sz w:val="24"/>
              </w:rPr>
            </w:pPr>
            <w:r>
              <w:rPr>
                <w:spacing w:val="-10"/>
                <w:w w:val="115"/>
                <w:sz w:val="24"/>
              </w:rPr>
              <w:t>1</w:t>
            </w:r>
          </w:p>
        </w:tc>
        <w:tc>
          <w:tcPr>
            <w:tcW w:w="1478" w:type="dxa"/>
          </w:tcPr>
          <w:p w14:paraId="2C78DF3C" w14:textId="77777777" w:rsidR="00371737" w:rsidRDefault="00000000">
            <w:pPr>
              <w:pStyle w:val="TableParagraph"/>
              <w:rPr>
                <w:sz w:val="24"/>
              </w:rPr>
            </w:pPr>
            <w:r>
              <w:rPr>
                <w:spacing w:val="-10"/>
                <w:w w:val="115"/>
                <w:sz w:val="24"/>
              </w:rPr>
              <w:t>1</w:t>
            </w:r>
          </w:p>
        </w:tc>
        <w:tc>
          <w:tcPr>
            <w:tcW w:w="2172" w:type="dxa"/>
          </w:tcPr>
          <w:p w14:paraId="3418C761" w14:textId="77777777" w:rsidR="00371737" w:rsidRDefault="00000000">
            <w:pPr>
              <w:pStyle w:val="TableParagraph"/>
              <w:rPr>
                <w:sz w:val="24"/>
              </w:rPr>
            </w:pPr>
            <w:r>
              <w:rPr>
                <w:spacing w:val="-10"/>
                <w:w w:val="115"/>
                <w:sz w:val="24"/>
              </w:rPr>
              <w:t>1</w:t>
            </w:r>
          </w:p>
        </w:tc>
      </w:tr>
      <w:tr w:rsidR="00371737" w14:paraId="62D484C8" w14:textId="77777777">
        <w:trPr>
          <w:trHeight w:val="431"/>
        </w:trPr>
        <w:tc>
          <w:tcPr>
            <w:tcW w:w="1098" w:type="dxa"/>
          </w:tcPr>
          <w:p w14:paraId="30AF3FF5" w14:textId="77777777" w:rsidR="00371737" w:rsidRDefault="00000000">
            <w:pPr>
              <w:pStyle w:val="TableParagraph"/>
              <w:ind w:left="8"/>
              <w:rPr>
                <w:b/>
                <w:sz w:val="24"/>
              </w:rPr>
            </w:pPr>
            <w:r>
              <w:rPr>
                <w:b/>
                <w:spacing w:val="-5"/>
                <w:sz w:val="24"/>
              </w:rPr>
              <w:t>13</w:t>
            </w:r>
          </w:p>
        </w:tc>
        <w:tc>
          <w:tcPr>
            <w:tcW w:w="1183" w:type="dxa"/>
          </w:tcPr>
          <w:p w14:paraId="4E3554AC" w14:textId="77777777" w:rsidR="00371737" w:rsidRDefault="00000000">
            <w:pPr>
              <w:pStyle w:val="TableParagraph"/>
              <w:rPr>
                <w:sz w:val="24"/>
              </w:rPr>
            </w:pPr>
            <w:r>
              <w:rPr>
                <w:spacing w:val="-10"/>
                <w:w w:val="95"/>
                <w:sz w:val="24"/>
              </w:rPr>
              <w:t>4</w:t>
            </w:r>
          </w:p>
        </w:tc>
        <w:tc>
          <w:tcPr>
            <w:tcW w:w="1248" w:type="dxa"/>
          </w:tcPr>
          <w:p w14:paraId="6EFE2CF0" w14:textId="77777777" w:rsidR="00371737" w:rsidRDefault="00000000">
            <w:pPr>
              <w:pStyle w:val="TableParagraph"/>
              <w:rPr>
                <w:sz w:val="24"/>
              </w:rPr>
            </w:pPr>
            <w:r>
              <w:rPr>
                <w:spacing w:val="-10"/>
                <w:sz w:val="24"/>
              </w:rPr>
              <w:t>5</w:t>
            </w:r>
          </w:p>
        </w:tc>
        <w:tc>
          <w:tcPr>
            <w:tcW w:w="1656" w:type="dxa"/>
          </w:tcPr>
          <w:p w14:paraId="280EE6F4" w14:textId="77777777" w:rsidR="00371737" w:rsidRDefault="00000000">
            <w:pPr>
              <w:pStyle w:val="TableParagraph"/>
              <w:ind w:left="10"/>
              <w:rPr>
                <w:sz w:val="24"/>
              </w:rPr>
            </w:pPr>
            <w:r>
              <w:rPr>
                <w:spacing w:val="-10"/>
                <w:w w:val="115"/>
                <w:sz w:val="24"/>
              </w:rPr>
              <w:t>1</w:t>
            </w:r>
          </w:p>
        </w:tc>
        <w:tc>
          <w:tcPr>
            <w:tcW w:w="1478" w:type="dxa"/>
          </w:tcPr>
          <w:p w14:paraId="5EBEEA8B" w14:textId="77777777" w:rsidR="00371737" w:rsidRDefault="00000000">
            <w:pPr>
              <w:pStyle w:val="TableParagraph"/>
              <w:rPr>
                <w:sz w:val="24"/>
              </w:rPr>
            </w:pPr>
            <w:r>
              <w:rPr>
                <w:spacing w:val="-10"/>
                <w:w w:val="115"/>
                <w:sz w:val="24"/>
              </w:rPr>
              <w:t>1</w:t>
            </w:r>
          </w:p>
        </w:tc>
        <w:tc>
          <w:tcPr>
            <w:tcW w:w="2172" w:type="dxa"/>
          </w:tcPr>
          <w:p w14:paraId="5D38B069" w14:textId="77777777" w:rsidR="00371737" w:rsidRDefault="00000000">
            <w:pPr>
              <w:pStyle w:val="TableParagraph"/>
              <w:rPr>
                <w:sz w:val="24"/>
              </w:rPr>
            </w:pPr>
            <w:r>
              <w:rPr>
                <w:spacing w:val="-10"/>
                <w:w w:val="115"/>
                <w:sz w:val="24"/>
              </w:rPr>
              <w:t>1</w:t>
            </w:r>
          </w:p>
        </w:tc>
      </w:tr>
      <w:tr w:rsidR="00371737" w14:paraId="33BD2062" w14:textId="77777777">
        <w:trPr>
          <w:trHeight w:val="431"/>
        </w:trPr>
        <w:tc>
          <w:tcPr>
            <w:tcW w:w="1098" w:type="dxa"/>
          </w:tcPr>
          <w:p w14:paraId="0DF6E84B" w14:textId="77777777" w:rsidR="00371737" w:rsidRDefault="00000000">
            <w:pPr>
              <w:pStyle w:val="TableParagraph"/>
              <w:ind w:left="8"/>
              <w:rPr>
                <w:b/>
                <w:sz w:val="24"/>
              </w:rPr>
            </w:pPr>
            <w:r>
              <w:rPr>
                <w:b/>
                <w:spacing w:val="-5"/>
                <w:sz w:val="24"/>
              </w:rPr>
              <w:t>14</w:t>
            </w:r>
          </w:p>
        </w:tc>
        <w:tc>
          <w:tcPr>
            <w:tcW w:w="1183" w:type="dxa"/>
          </w:tcPr>
          <w:p w14:paraId="543A2D7B" w14:textId="77777777" w:rsidR="00371737" w:rsidRDefault="00000000">
            <w:pPr>
              <w:pStyle w:val="TableParagraph"/>
              <w:rPr>
                <w:sz w:val="24"/>
              </w:rPr>
            </w:pPr>
            <w:r>
              <w:rPr>
                <w:spacing w:val="-10"/>
                <w:w w:val="90"/>
                <w:sz w:val="24"/>
              </w:rPr>
              <w:t>0</w:t>
            </w:r>
          </w:p>
        </w:tc>
        <w:tc>
          <w:tcPr>
            <w:tcW w:w="1248" w:type="dxa"/>
          </w:tcPr>
          <w:p w14:paraId="56EFB647" w14:textId="77777777" w:rsidR="00371737" w:rsidRDefault="00000000">
            <w:pPr>
              <w:pStyle w:val="TableParagraph"/>
              <w:rPr>
                <w:sz w:val="24"/>
              </w:rPr>
            </w:pPr>
            <w:r>
              <w:rPr>
                <w:spacing w:val="-10"/>
                <w:w w:val="115"/>
                <w:sz w:val="24"/>
              </w:rPr>
              <w:t>1</w:t>
            </w:r>
          </w:p>
        </w:tc>
        <w:tc>
          <w:tcPr>
            <w:tcW w:w="1656" w:type="dxa"/>
          </w:tcPr>
          <w:p w14:paraId="45309F87" w14:textId="77777777" w:rsidR="00371737" w:rsidRDefault="00000000">
            <w:pPr>
              <w:pStyle w:val="TableParagraph"/>
              <w:ind w:left="10"/>
              <w:rPr>
                <w:sz w:val="24"/>
              </w:rPr>
            </w:pPr>
            <w:r>
              <w:rPr>
                <w:spacing w:val="-10"/>
                <w:w w:val="115"/>
                <w:sz w:val="24"/>
              </w:rPr>
              <w:t>1</w:t>
            </w:r>
          </w:p>
        </w:tc>
        <w:tc>
          <w:tcPr>
            <w:tcW w:w="1478" w:type="dxa"/>
          </w:tcPr>
          <w:p w14:paraId="7564E0CC" w14:textId="77777777" w:rsidR="00371737" w:rsidRDefault="00000000">
            <w:pPr>
              <w:pStyle w:val="TableParagraph"/>
              <w:rPr>
                <w:sz w:val="24"/>
              </w:rPr>
            </w:pPr>
            <w:r>
              <w:rPr>
                <w:spacing w:val="-10"/>
                <w:w w:val="115"/>
                <w:sz w:val="24"/>
              </w:rPr>
              <w:t>1</w:t>
            </w:r>
          </w:p>
        </w:tc>
        <w:tc>
          <w:tcPr>
            <w:tcW w:w="2172" w:type="dxa"/>
          </w:tcPr>
          <w:p w14:paraId="3A10DB62" w14:textId="77777777" w:rsidR="00371737" w:rsidRDefault="00000000">
            <w:pPr>
              <w:pStyle w:val="TableParagraph"/>
              <w:rPr>
                <w:sz w:val="24"/>
              </w:rPr>
            </w:pPr>
            <w:r>
              <w:rPr>
                <w:spacing w:val="-10"/>
                <w:w w:val="115"/>
                <w:sz w:val="24"/>
              </w:rPr>
              <w:t>1</w:t>
            </w:r>
          </w:p>
        </w:tc>
      </w:tr>
      <w:tr w:rsidR="00371737" w14:paraId="5F9C7EE4" w14:textId="77777777">
        <w:trPr>
          <w:trHeight w:val="431"/>
        </w:trPr>
        <w:tc>
          <w:tcPr>
            <w:tcW w:w="1098" w:type="dxa"/>
          </w:tcPr>
          <w:p w14:paraId="79902B03" w14:textId="77777777" w:rsidR="00371737" w:rsidRDefault="00000000">
            <w:pPr>
              <w:pStyle w:val="TableParagraph"/>
              <w:ind w:left="8"/>
              <w:rPr>
                <w:b/>
                <w:sz w:val="24"/>
              </w:rPr>
            </w:pPr>
            <w:r>
              <w:rPr>
                <w:b/>
                <w:spacing w:val="-5"/>
                <w:sz w:val="24"/>
              </w:rPr>
              <w:t>15</w:t>
            </w:r>
          </w:p>
        </w:tc>
        <w:tc>
          <w:tcPr>
            <w:tcW w:w="1183" w:type="dxa"/>
          </w:tcPr>
          <w:p w14:paraId="2ACF0302" w14:textId="77777777" w:rsidR="00371737" w:rsidRDefault="00000000">
            <w:pPr>
              <w:pStyle w:val="TableParagraph"/>
              <w:rPr>
                <w:sz w:val="24"/>
              </w:rPr>
            </w:pPr>
            <w:r>
              <w:rPr>
                <w:spacing w:val="-10"/>
                <w:w w:val="95"/>
                <w:sz w:val="24"/>
              </w:rPr>
              <w:t>2</w:t>
            </w:r>
          </w:p>
        </w:tc>
        <w:tc>
          <w:tcPr>
            <w:tcW w:w="1248" w:type="dxa"/>
          </w:tcPr>
          <w:p w14:paraId="62B33360" w14:textId="77777777" w:rsidR="00371737" w:rsidRDefault="00000000">
            <w:pPr>
              <w:pStyle w:val="TableParagraph"/>
              <w:rPr>
                <w:sz w:val="24"/>
              </w:rPr>
            </w:pPr>
            <w:r>
              <w:rPr>
                <w:spacing w:val="-10"/>
                <w:sz w:val="24"/>
              </w:rPr>
              <w:t>3</w:t>
            </w:r>
          </w:p>
        </w:tc>
        <w:tc>
          <w:tcPr>
            <w:tcW w:w="1656" w:type="dxa"/>
          </w:tcPr>
          <w:p w14:paraId="0FC6C6F0" w14:textId="77777777" w:rsidR="00371737" w:rsidRDefault="00000000">
            <w:pPr>
              <w:pStyle w:val="TableParagraph"/>
              <w:ind w:left="10"/>
              <w:rPr>
                <w:sz w:val="24"/>
              </w:rPr>
            </w:pPr>
            <w:r>
              <w:rPr>
                <w:spacing w:val="-10"/>
                <w:w w:val="115"/>
                <w:sz w:val="24"/>
              </w:rPr>
              <w:t>1</w:t>
            </w:r>
          </w:p>
        </w:tc>
        <w:tc>
          <w:tcPr>
            <w:tcW w:w="1478" w:type="dxa"/>
          </w:tcPr>
          <w:p w14:paraId="57CAAF97" w14:textId="77777777" w:rsidR="00371737" w:rsidRDefault="00000000">
            <w:pPr>
              <w:pStyle w:val="TableParagraph"/>
              <w:rPr>
                <w:sz w:val="24"/>
              </w:rPr>
            </w:pPr>
            <w:r>
              <w:rPr>
                <w:spacing w:val="-10"/>
                <w:w w:val="115"/>
                <w:sz w:val="24"/>
              </w:rPr>
              <w:t>1</w:t>
            </w:r>
          </w:p>
        </w:tc>
        <w:tc>
          <w:tcPr>
            <w:tcW w:w="2172" w:type="dxa"/>
          </w:tcPr>
          <w:p w14:paraId="15BF1BDC" w14:textId="77777777" w:rsidR="00371737" w:rsidRDefault="00000000">
            <w:pPr>
              <w:pStyle w:val="TableParagraph"/>
              <w:rPr>
                <w:sz w:val="24"/>
              </w:rPr>
            </w:pPr>
            <w:r>
              <w:rPr>
                <w:spacing w:val="-10"/>
                <w:w w:val="115"/>
                <w:sz w:val="24"/>
              </w:rPr>
              <w:t>1</w:t>
            </w:r>
          </w:p>
        </w:tc>
      </w:tr>
      <w:tr w:rsidR="00371737" w14:paraId="1C383929" w14:textId="77777777">
        <w:trPr>
          <w:trHeight w:val="431"/>
        </w:trPr>
        <w:tc>
          <w:tcPr>
            <w:tcW w:w="1098" w:type="dxa"/>
          </w:tcPr>
          <w:p w14:paraId="11BCE4F8" w14:textId="77777777" w:rsidR="00371737" w:rsidRDefault="00000000">
            <w:pPr>
              <w:pStyle w:val="TableParagraph"/>
              <w:ind w:left="8"/>
              <w:rPr>
                <w:b/>
                <w:sz w:val="24"/>
              </w:rPr>
            </w:pPr>
            <w:r>
              <w:rPr>
                <w:b/>
                <w:spacing w:val="-5"/>
                <w:sz w:val="24"/>
              </w:rPr>
              <w:t>16</w:t>
            </w:r>
          </w:p>
        </w:tc>
        <w:tc>
          <w:tcPr>
            <w:tcW w:w="1183" w:type="dxa"/>
          </w:tcPr>
          <w:p w14:paraId="16A8C667" w14:textId="77777777" w:rsidR="00371737" w:rsidRDefault="00000000">
            <w:pPr>
              <w:pStyle w:val="TableParagraph"/>
              <w:rPr>
                <w:sz w:val="24"/>
              </w:rPr>
            </w:pPr>
            <w:r>
              <w:rPr>
                <w:spacing w:val="-10"/>
                <w:w w:val="95"/>
                <w:sz w:val="24"/>
              </w:rPr>
              <w:t>4</w:t>
            </w:r>
          </w:p>
        </w:tc>
        <w:tc>
          <w:tcPr>
            <w:tcW w:w="1248" w:type="dxa"/>
          </w:tcPr>
          <w:p w14:paraId="63D01BC2" w14:textId="77777777" w:rsidR="00371737" w:rsidRDefault="00000000">
            <w:pPr>
              <w:pStyle w:val="TableParagraph"/>
              <w:rPr>
                <w:sz w:val="24"/>
              </w:rPr>
            </w:pPr>
            <w:r>
              <w:rPr>
                <w:spacing w:val="-10"/>
                <w:sz w:val="24"/>
              </w:rPr>
              <w:t>5</w:t>
            </w:r>
          </w:p>
        </w:tc>
        <w:tc>
          <w:tcPr>
            <w:tcW w:w="1656" w:type="dxa"/>
          </w:tcPr>
          <w:p w14:paraId="41C5C01C" w14:textId="77777777" w:rsidR="00371737" w:rsidRDefault="00000000">
            <w:pPr>
              <w:pStyle w:val="TableParagraph"/>
              <w:ind w:left="10"/>
              <w:rPr>
                <w:sz w:val="24"/>
              </w:rPr>
            </w:pPr>
            <w:r>
              <w:rPr>
                <w:spacing w:val="-10"/>
                <w:w w:val="115"/>
                <w:sz w:val="24"/>
              </w:rPr>
              <w:t>1</w:t>
            </w:r>
          </w:p>
        </w:tc>
        <w:tc>
          <w:tcPr>
            <w:tcW w:w="1478" w:type="dxa"/>
          </w:tcPr>
          <w:p w14:paraId="5A67DBD2" w14:textId="77777777" w:rsidR="00371737" w:rsidRDefault="00000000">
            <w:pPr>
              <w:pStyle w:val="TableParagraph"/>
              <w:rPr>
                <w:sz w:val="24"/>
              </w:rPr>
            </w:pPr>
            <w:r>
              <w:rPr>
                <w:spacing w:val="-10"/>
                <w:w w:val="115"/>
                <w:sz w:val="24"/>
              </w:rPr>
              <w:t>1</w:t>
            </w:r>
          </w:p>
        </w:tc>
        <w:tc>
          <w:tcPr>
            <w:tcW w:w="2172" w:type="dxa"/>
          </w:tcPr>
          <w:p w14:paraId="5D68E579" w14:textId="77777777" w:rsidR="00371737" w:rsidRDefault="00000000">
            <w:pPr>
              <w:pStyle w:val="TableParagraph"/>
              <w:rPr>
                <w:sz w:val="24"/>
              </w:rPr>
            </w:pPr>
            <w:r>
              <w:rPr>
                <w:spacing w:val="-10"/>
                <w:w w:val="115"/>
                <w:sz w:val="24"/>
              </w:rPr>
              <w:t>1</w:t>
            </w:r>
          </w:p>
        </w:tc>
      </w:tr>
      <w:tr w:rsidR="00371737" w14:paraId="76C592A7" w14:textId="77777777">
        <w:trPr>
          <w:trHeight w:val="431"/>
        </w:trPr>
        <w:tc>
          <w:tcPr>
            <w:tcW w:w="1098" w:type="dxa"/>
          </w:tcPr>
          <w:p w14:paraId="33F5AA72" w14:textId="77777777" w:rsidR="00371737" w:rsidRDefault="00000000">
            <w:pPr>
              <w:pStyle w:val="TableParagraph"/>
              <w:ind w:left="8"/>
              <w:rPr>
                <w:b/>
                <w:sz w:val="24"/>
              </w:rPr>
            </w:pPr>
            <w:r>
              <w:rPr>
                <w:b/>
                <w:spacing w:val="-5"/>
                <w:w w:val="105"/>
                <w:sz w:val="24"/>
              </w:rPr>
              <w:t>17</w:t>
            </w:r>
          </w:p>
        </w:tc>
        <w:tc>
          <w:tcPr>
            <w:tcW w:w="1183" w:type="dxa"/>
          </w:tcPr>
          <w:p w14:paraId="72989501" w14:textId="77777777" w:rsidR="00371737" w:rsidRDefault="00000000">
            <w:pPr>
              <w:pStyle w:val="TableParagraph"/>
              <w:rPr>
                <w:sz w:val="24"/>
              </w:rPr>
            </w:pPr>
            <w:r>
              <w:rPr>
                <w:spacing w:val="-10"/>
                <w:w w:val="90"/>
                <w:sz w:val="24"/>
              </w:rPr>
              <w:t>0</w:t>
            </w:r>
          </w:p>
        </w:tc>
        <w:tc>
          <w:tcPr>
            <w:tcW w:w="1248" w:type="dxa"/>
          </w:tcPr>
          <w:p w14:paraId="62992D0A" w14:textId="77777777" w:rsidR="00371737" w:rsidRDefault="00000000">
            <w:pPr>
              <w:pStyle w:val="TableParagraph"/>
              <w:rPr>
                <w:sz w:val="24"/>
              </w:rPr>
            </w:pPr>
            <w:r>
              <w:rPr>
                <w:spacing w:val="-10"/>
                <w:w w:val="115"/>
                <w:sz w:val="24"/>
              </w:rPr>
              <w:t>1</w:t>
            </w:r>
          </w:p>
        </w:tc>
        <w:tc>
          <w:tcPr>
            <w:tcW w:w="1656" w:type="dxa"/>
          </w:tcPr>
          <w:p w14:paraId="2961C535" w14:textId="77777777" w:rsidR="00371737" w:rsidRDefault="00000000">
            <w:pPr>
              <w:pStyle w:val="TableParagraph"/>
              <w:ind w:left="10"/>
              <w:rPr>
                <w:sz w:val="24"/>
              </w:rPr>
            </w:pPr>
            <w:r>
              <w:rPr>
                <w:spacing w:val="-10"/>
                <w:w w:val="115"/>
                <w:sz w:val="24"/>
              </w:rPr>
              <w:t>1</w:t>
            </w:r>
          </w:p>
        </w:tc>
        <w:tc>
          <w:tcPr>
            <w:tcW w:w="1478" w:type="dxa"/>
          </w:tcPr>
          <w:p w14:paraId="26D73D4D" w14:textId="77777777" w:rsidR="00371737" w:rsidRDefault="00000000">
            <w:pPr>
              <w:pStyle w:val="TableParagraph"/>
              <w:rPr>
                <w:sz w:val="24"/>
              </w:rPr>
            </w:pPr>
            <w:r>
              <w:rPr>
                <w:spacing w:val="-10"/>
                <w:w w:val="115"/>
                <w:sz w:val="24"/>
              </w:rPr>
              <w:t>1</w:t>
            </w:r>
          </w:p>
        </w:tc>
        <w:tc>
          <w:tcPr>
            <w:tcW w:w="2172" w:type="dxa"/>
          </w:tcPr>
          <w:p w14:paraId="2A576B8C" w14:textId="77777777" w:rsidR="00371737" w:rsidRDefault="00000000">
            <w:pPr>
              <w:pStyle w:val="TableParagraph"/>
              <w:rPr>
                <w:sz w:val="24"/>
              </w:rPr>
            </w:pPr>
            <w:r>
              <w:rPr>
                <w:spacing w:val="-10"/>
                <w:w w:val="115"/>
                <w:sz w:val="24"/>
              </w:rPr>
              <w:t>1</w:t>
            </w:r>
          </w:p>
        </w:tc>
      </w:tr>
      <w:tr w:rsidR="00371737" w14:paraId="07C7F1CD" w14:textId="77777777">
        <w:trPr>
          <w:trHeight w:val="431"/>
        </w:trPr>
        <w:tc>
          <w:tcPr>
            <w:tcW w:w="1098" w:type="dxa"/>
          </w:tcPr>
          <w:p w14:paraId="149804BC" w14:textId="77777777" w:rsidR="00371737" w:rsidRDefault="00000000">
            <w:pPr>
              <w:pStyle w:val="TableParagraph"/>
              <w:ind w:left="8"/>
              <w:rPr>
                <w:b/>
                <w:sz w:val="24"/>
              </w:rPr>
            </w:pPr>
            <w:r>
              <w:rPr>
                <w:b/>
                <w:spacing w:val="-5"/>
                <w:sz w:val="24"/>
              </w:rPr>
              <w:t>18</w:t>
            </w:r>
          </w:p>
        </w:tc>
        <w:tc>
          <w:tcPr>
            <w:tcW w:w="1183" w:type="dxa"/>
          </w:tcPr>
          <w:p w14:paraId="26FA61B6" w14:textId="77777777" w:rsidR="00371737" w:rsidRDefault="00000000">
            <w:pPr>
              <w:pStyle w:val="TableParagraph"/>
              <w:rPr>
                <w:sz w:val="24"/>
              </w:rPr>
            </w:pPr>
            <w:r>
              <w:rPr>
                <w:spacing w:val="-10"/>
                <w:w w:val="95"/>
                <w:sz w:val="24"/>
              </w:rPr>
              <w:t>2</w:t>
            </w:r>
          </w:p>
        </w:tc>
        <w:tc>
          <w:tcPr>
            <w:tcW w:w="1248" w:type="dxa"/>
          </w:tcPr>
          <w:p w14:paraId="6E834C8B" w14:textId="77777777" w:rsidR="00371737" w:rsidRDefault="00000000">
            <w:pPr>
              <w:pStyle w:val="TableParagraph"/>
              <w:rPr>
                <w:sz w:val="24"/>
              </w:rPr>
            </w:pPr>
            <w:r>
              <w:rPr>
                <w:spacing w:val="-10"/>
                <w:sz w:val="24"/>
              </w:rPr>
              <w:t>3</w:t>
            </w:r>
          </w:p>
        </w:tc>
        <w:tc>
          <w:tcPr>
            <w:tcW w:w="1656" w:type="dxa"/>
          </w:tcPr>
          <w:p w14:paraId="3E1C7100" w14:textId="77777777" w:rsidR="00371737" w:rsidRDefault="00000000">
            <w:pPr>
              <w:pStyle w:val="TableParagraph"/>
              <w:ind w:left="10"/>
              <w:rPr>
                <w:sz w:val="24"/>
              </w:rPr>
            </w:pPr>
            <w:r>
              <w:rPr>
                <w:spacing w:val="-10"/>
                <w:w w:val="115"/>
                <w:sz w:val="24"/>
              </w:rPr>
              <w:t>1</w:t>
            </w:r>
          </w:p>
        </w:tc>
        <w:tc>
          <w:tcPr>
            <w:tcW w:w="1478" w:type="dxa"/>
          </w:tcPr>
          <w:p w14:paraId="6427D441" w14:textId="77777777" w:rsidR="00371737" w:rsidRDefault="00000000">
            <w:pPr>
              <w:pStyle w:val="TableParagraph"/>
              <w:rPr>
                <w:sz w:val="24"/>
              </w:rPr>
            </w:pPr>
            <w:r>
              <w:rPr>
                <w:spacing w:val="-10"/>
                <w:w w:val="115"/>
                <w:sz w:val="24"/>
              </w:rPr>
              <w:t>1</w:t>
            </w:r>
          </w:p>
        </w:tc>
        <w:tc>
          <w:tcPr>
            <w:tcW w:w="2172" w:type="dxa"/>
          </w:tcPr>
          <w:p w14:paraId="6706B7D9" w14:textId="77777777" w:rsidR="00371737" w:rsidRDefault="00000000">
            <w:pPr>
              <w:pStyle w:val="TableParagraph"/>
              <w:rPr>
                <w:sz w:val="24"/>
              </w:rPr>
            </w:pPr>
            <w:r>
              <w:rPr>
                <w:spacing w:val="-10"/>
                <w:w w:val="115"/>
                <w:sz w:val="24"/>
              </w:rPr>
              <w:t>1</w:t>
            </w:r>
          </w:p>
        </w:tc>
      </w:tr>
      <w:tr w:rsidR="00371737" w14:paraId="75389DC0" w14:textId="77777777">
        <w:trPr>
          <w:trHeight w:val="431"/>
        </w:trPr>
        <w:tc>
          <w:tcPr>
            <w:tcW w:w="1098" w:type="dxa"/>
          </w:tcPr>
          <w:p w14:paraId="1C940384" w14:textId="77777777" w:rsidR="00371737" w:rsidRDefault="00000000">
            <w:pPr>
              <w:pStyle w:val="TableParagraph"/>
              <w:ind w:left="8"/>
              <w:rPr>
                <w:b/>
                <w:sz w:val="24"/>
              </w:rPr>
            </w:pPr>
            <w:r>
              <w:rPr>
                <w:b/>
                <w:spacing w:val="-5"/>
                <w:sz w:val="24"/>
              </w:rPr>
              <w:t>19</w:t>
            </w:r>
          </w:p>
        </w:tc>
        <w:tc>
          <w:tcPr>
            <w:tcW w:w="1183" w:type="dxa"/>
          </w:tcPr>
          <w:p w14:paraId="7557A1B6" w14:textId="77777777" w:rsidR="00371737" w:rsidRDefault="00000000">
            <w:pPr>
              <w:pStyle w:val="TableParagraph"/>
              <w:rPr>
                <w:sz w:val="24"/>
              </w:rPr>
            </w:pPr>
            <w:r>
              <w:rPr>
                <w:spacing w:val="-10"/>
                <w:w w:val="95"/>
                <w:sz w:val="24"/>
              </w:rPr>
              <w:t>4</w:t>
            </w:r>
          </w:p>
        </w:tc>
        <w:tc>
          <w:tcPr>
            <w:tcW w:w="1248" w:type="dxa"/>
          </w:tcPr>
          <w:p w14:paraId="3DE3BD40" w14:textId="77777777" w:rsidR="00371737" w:rsidRDefault="00000000">
            <w:pPr>
              <w:pStyle w:val="TableParagraph"/>
              <w:rPr>
                <w:sz w:val="24"/>
              </w:rPr>
            </w:pPr>
            <w:r>
              <w:rPr>
                <w:spacing w:val="-10"/>
                <w:sz w:val="24"/>
              </w:rPr>
              <w:t>5</w:t>
            </w:r>
          </w:p>
        </w:tc>
        <w:tc>
          <w:tcPr>
            <w:tcW w:w="1656" w:type="dxa"/>
          </w:tcPr>
          <w:p w14:paraId="64E01CEF" w14:textId="77777777" w:rsidR="00371737" w:rsidRDefault="00000000">
            <w:pPr>
              <w:pStyle w:val="TableParagraph"/>
              <w:ind w:left="10"/>
              <w:rPr>
                <w:sz w:val="24"/>
              </w:rPr>
            </w:pPr>
            <w:r>
              <w:rPr>
                <w:spacing w:val="-10"/>
                <w:w w:val="115"/>
                <w:sz w:val="24"/>
              </w:rPr>
              <w:t>1</w:t>
            </w:r>
          </w:p>
        </w:tc>
        <w:tc>
          <w:tcPr>
            <w:tcW w:w="1478" w:type="dxa"/>
          </w:tcPr>
          <w:p w14:paraId="04C2F11E" w14:textId="77777777" w:rsidR="00371737" w:rsidRDefault="00000000">
            <w:pPr>
              <w:pStyle w:val="TableParagraph"/>
              <w:rPr>
                <w:sz w:val="24"/>
              </w:rPr>
            </w:pPr>
            <w:r>
              <w:rPr>
                <w:spacing w:val="-10"/>
                <w:w w:val="115"/>
                <w:sz w:val="24"/>
              </w:rPr>
              <w:t>1</w:t>
            </w:r>
          </w:p>
        </w:tc>
        <w:tc>
          <w:tcPr>
            <w:tcW w:w="2172" w:type="dxa"/>
          </w:tcPr>
          <w:p w14:paraId="45A8BBC7" w14:textId="77777777" w:rsidR="00371737" w:rsidRDefault="00000000">
            <w:pPr>
              <w:pStyle w:val="TableParagraph"/>
              <w:rPr>
                <w:sz w:val="24"/>
              </w:rPr>
            </w:pPr>
            <w:r>
              <w:rPr>
                <w:spacing w:val="-10"/>
                <w:w w:val="115"/>
                <w:sz w:val="24"/>
              </w:rPr>
              <w:t>1</w:t>
            </w:r>
          </w:p>
        </w:tc>
      </w:tr>
      <w:tr w:rsidR="00371737" w14:paraId="7DFF4C7B" w14:textId="77777777">
        <w:trPr>
          <w:trHeight w:val="431"/>
        </w:trPr>
        <w:tc>
          <w:tcPr>
            <w:tcW w:w="1098" w:type="dxa"/>
          </w:tcPr>
          <w:p w14:paraId="1808D480" w14:textId="77777777" w:rsidR="00371737" w:rsidRDefault="00000000">
            <w:pPr>
              <w:pStyle w:val="TableParagraph"/>
              <w:ind w:left="8"/>
              <w:rPr>
                <w:b/>
                <w:sz w:val="24"/>
              </w:rPr>
            </w:pPr>
            <w:r>
              <w:rPr>
                <w:b/>
                <w:spacing w:val="-5"/>
                <w:w w:val="95"/>
                <w:sz w:val="24"/>
              </w:rPr>
              <w:t>20</w:t>
            </w:r>
          </w:p>
        </w:tc>
        <w:tc>
          <w:tcPr>
            <w:tcW w:w="1183" w:type="dxa"/>
          </w:tcPr>
          <w:p w14:paraId="25CCEED2" w14:textId="77777777" w:rsidR="00371737" w:rsidRDefault="00000000">
            <w:pPr>
              <w:pStyle w:val="TableParagraph"/>
              <w:rPr>
                <w:sz w:val="24"/>
              </w:rPr>
            </w:pPr>
            <w:r>
              <w:rPr>
                <w:spacing w:val="-10"/>
                <w:w w:val="90"/>
                <w:sz w:val="24"/>
              </w:rPr>
              <w:t>0</w:t>
            </w:r>
          </w:p>
        </w:tc>
        <w:tc>
          <w:tcPr>
            <w:tcW w:w="1248" w:type="dxa"/>
          </w:tcPr>
          <w:p w14:paraId="41F2AA3B" w14:textId="77777777" w:rsidR="00371737" w:rsidRDefault="00000000">
            <w:pPr>
              <w:pStyle w:val="TableParagraph"/>
              <w:rPr>
                <w:sz w:val="24"/>
              </w:rPr>
            </w:pPr>
            <w:r>
              <w:rPr>
                <w:spacing w:val="-10"/>
                <w:w w:val="115"/>
                <w:sz w:val="24"/>
              </w:rPr>
              <w:t>1</w:t>
            </w:r>
          </w:p>
        </w:tc>
        <w:tc>
          <w:tcPr>
            <w:tcW w:w="1656" w:type="dxa"/>
          </w:tcPr>
          <w:p w14:paraId="15797F44" w14:textId="77777777" w:rsidR="00371737" w:rsidRDefault="00000000">
            <w:pPr>
              <w:pStyle w:val="TableParagraph"/>
              <w:ind w:left="10"/>
              <w:rPr>
                <w:sz w:val="24"/>
              </w:rPr>
            </w:pPr>
            <w:r>
              <w:rPr>
                <w:spacing w:val="-10"/>
                <w:w w:val="115"/>
                <w:sz w:val="24"/>
              </w:rPr>
              <w:t>1</w:t>
            </w:r>
          </w:p>
        </w:tc>
        <w:tc>
          <w:tcPr>
            <w:tcW w:w="1478" w:type="dxa"/>
          </w:tcPr>
          <w:p w14:paraId="71140168" w14:textId="77777777" w:rsidR="00371737" w:rsidRDefault="00000000">
            <w:pPr>
              <w:pStyle w:val="TableParagraph"/>
              <w:rPr>
                <w:sz w:val="24"/>
              </w:rPr>
            </w:pPr>
            <w:r>
              <w:rPr>
                <w:spacing w:val="-10"/>
                <w:w w:val="115"/>
                <w:sz w:val="24"/>
              </w:rPr>
              <w:t>1</w:t>
            </w:r>
          </w:p>
        </w:tc>
        <w:tc>
          <w:tcPr>
            <w:tcW w:w="2172" w:type="dxa"/>
          </w:tcPr>
          <w:p w14:paraId="2786EB58" w14:textId="77777777" w:rsidR="00371737" w:rsidRDefault="00000000">
            <w:pPr>
              <w:pStyle w:val="TableParagraph"/>
              <w:rPr>
                <w:sz w:val="24"/>
              </w:rPr>
            </w:pPr>
            <w:r>
              <w:rPr>
                <w:spacing w:val="-10"/>
                <w:w w:val="115"/>
                <w:sz w:val="24"/>
              </w:rPr>
              <w:t>1</w:t>
            </w:r>
          </w:p>
        </w:tc>
      </w:tr>
    </w:tbl>
    <w:p w14:paraId="46260FC2" w14:textId="77777777" w:rsidR="00371737" w:rsidRDefault="00371737">
      <w:pPr>
        <w:pStyle w:val="BodyText"/>
        <w:spacing w:before="244"/>
      </w:pPr>
    </w:p>
    <w:p w14:paraId="3D374FBB" w14:textId="77777777" w:rsidR="00371737" w:rsidRDefault="00000000">
      <w:pPr>
        <w:pStyle w:val="BodyText"/>
        <w:spacing w:line="381" w:lineRule="auto"/>
        <w:ind w:left="114" w:right="219" w:firstLine="351"/>
        <w:jc w:val="both"/>
      </w:pPr>
      <w:r>
        <w:t>The LIME explainer experiments produced the following table of results.</w:t>
      </w:r>
      <w:r>
        <w:rPr>
          <w:spacing w:val="40"/>
        </w:rPr>
        <w:t xml:space="preserve"> </w:t>
      </w:r>
      <w:r>
        <w:t xml:space="preserve">Each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39" w:history="1">
        <w:r>
          <w:rPr>
            <w:spacing w:val="-2"/>
          </w:rPr>
          <w:t>4.2</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block</w:t>
      </w:r>
      <w:r>
        <w:rPr>
          <w:spacing w:val="-9"/>
        </w:rPr>
        <w:t xml:space="preserve"> </w:t>
      </w:r>
      <w:r>
        <w:rPr>
          <w:spacing w:val="-2"/>
        </w:rPr>
        <w:t xml:space="preserve">from </w:t>
      </w:r>
      <w:r>
        <w:t xml:space="preserve">the test </w:t>
      </w:r>
      <w:proofErr w:type="gramStart"/>
      <w:r>
        <w:t>dataset</w:t>
      </w:r>
      <w:proofErr w:type="gramEnd"/>
    </w:p>
    <w:p w14:paraId="0DFA9300" w14:textId="77777777" w:rsidR="00371737" w:rsidRDefault="00371737">
      <w:pPr>
        <w:spacing w:line="381" w:lineRule="auto"/>
        <w:jc w:val="both"/>
        <w:sectPr w:rsidR="00371737" w:rsidSect="00FA1DAD">
          <w:headerReference w:type="default" r:id="rId27"/>
          <w:footerReference w:type="default" r:id="rId28"/>
          <w:pgSz w:w="12240" w:h="15840"/>
          <w:pgMar w:top="1300" w:right="1480" w:bottom="980" w:left="1700" w:header="805" w:footer="799" w:gutter="0"/>
          <w:cols w:space="720"/>
        </w:sectPr>
      </w:pPr>
    </w:p>
    <w:p w14:paraId="60E62736" w14:textId="77777777" w:rsidR="00371737" w:rsidRDefault="00000000">
      <w:pPr>
        <w:pStyle w:val="BodyText"/>
        <w:spacing w:before="192"/>
        <w:ind w:left="92" w:right="198"/>
        <w:jc w:val="center"/>
      </w:pPr>
      <w:bookmarkStart w:id="153" w:name="_bookmark39"/>
      <w:bookmarkEnd w:id="153"/>
      <w:r>
        <w:rPr>
          <w:spacing w:val="-2"/>
        </w:rPr>
        <w:lastRenderedPageBreak/>
        <w:t>Table</w:t>
      </w:r>
      <w:r>
        <w:rPr>
          <w:spacing w:val="-4"/>
        </w:rPr>
        <w:t xml:space="preserve"> </w:t>
      </w:r>
      <w:r>
        <w:rPr>
          <w:spacing w:val="-2"/>
        </w:rPr>
        <w:t>4.2:</w:t>
      </w:r>
      <w:r>
        <w:rPr>
          <w:spacing w:val="14"/>
        </w:rPr>
        <w:t xml:space="preserve"> </w:t>
      </w:r>
      <w:r>
        <w:rPr>
          <w:spacing w:val="-2"/>
        </w:rPr>
        <w:t>LIME</w:t>
      </w:r>
      <w:r>
        <w:rPr>
          <w:spacing w:val="-4"/>
        </w:rPr>
        <w:t xml:space="preserve"> </w:t>
      </w:r>
      <w:r>
        <w:rPr>
          <w:spacing w:val="-2"/>
        </w:rPr>
        <w:t>Explainer</w:t>
      </w:r>
      <w:r>
        <w:rPr>
          <w:spacing w:val="-3"/>
        </w:rPr>
        <w:t xml:space="preserve"> </w:t>
      </w:r>
      <w:r>
        <w:rPr>
          <w:spacing w:val="-2"/>
        </w:rPr>
        <w:t>Metric</w:t>
      </w:r>
      <w:r>
        <w:rPr>
          <w:spacing w:val="-4"/>
        </w:rPr>
        <w:t xml:space="preserve"> </w:t>
      </w:r>
      <w:r>
        <w:rPr>
          <w:spacing w:val="-2"/>
        </w:rPr>
        <w:t>Outputs</w:t>
      </w:r>
    </w:p>
    <w:p w14:paraId="787B3601"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759937AF" w14:textId="77777777">
        <w:trPr>
          <w:trHeight w:val="431"/>
        </w:trPr>
        <w:tc>
          <w:tcPr>
            <w:tcW w:w="1098" w:type="dxa"/>
          </w:tcPr>
          <w:p w14:paraId="29D3BA14" w14:textId="77777777" w:rsidR="00371737" w:rsidRDefault="00000000">
            <w:pPr>
              <w:pStyle w:val="TableParagraph"/>
              <w:ind w:left="8"/>
              <w:rPr>
                <w:b/>
                <w:sz w:val="24"/>
              </w:rPr>
            </w:pPr>
            <w:r>
              <w:rPr>
                <w:b/>
                <w:spacing w:val="-2"/>
                <w:sz w:val="24"/>
              </w:rPr>
              <w:t>Sample</w:t>
            </w:r>
          </w:p>
        </w:tc>
        <w:tc>
          <w:tcPr>
            <w:tcW w:w="1183" w:type="dxa"/>
          </w:tcPr>
          <w:p w14:paraId="3A965287" w14:textId="77777777" w:rsidR="00371737" w:rsidRDefault="00000000">
            <w:pPr>
              <w:pStyle w:val="TableParagraph"/>
              <w:ind w:right="5"/>
              <w:rPr>
                <w:b/>
                <w:sz w:val="24"/>
              </w:rPr>
            </w:pPr>
            <w:r>
              <w:rPr>
                <w:b/>
                <w:spacing w:val="-2"/>
                <w:sz w:val="24"/>
              </w:rPr>
              <w:t>Identity</w:t>
            </w:r>
          </w:p>
        </w:tc>
        <w:tc>
          <w:tcPr>
            <w:tcW w:w="1248" w:type="dxa"/>
          </w:tcPr>
          <w:p w14:paraId="33E8E6E6" w14:textId="77777777" w:rsidR="00371737" w:rsidRDefault="00000000">
            <w:pPr>
              <w:pStyle w:val="TableParagraph"/>
              <w:ind w:right="3"/>
              <w:rPr>
                <w:b/>
                <w:sz w:val="24"/>
              </w:rPr>
            </w:pPr>
            <w:r>
              <w:rPr>
                <w:b/>
                <w:spacing w:val="-2"/>
                <w:sz w:val="24"/>
              </w:rPr>
              <w:t>Stability</w:t>
            </w:r>
          </w:p>
        </w:tc>
        <w:tc>
          <w:tcPr>
            <w:tcW w:w="1656" w:type="dxa"/>
          </w:tcPr>
          <w:p w14:paraId="08EEE7F0"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5044A89F"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7505ABB5"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472C19C2" w14:textId="77777777">
        <w:trPr>
          <w:trHeight w:val="431"/>
        </w:trPr>
        <w:tc>
          <w:tcPr>
            <w:tcW w:w="1098" w:type="dxa"/>
          </w:tcPr>
          <w:p w14:paraId="11FA3B39" w14:textId="77777777" w:rsidR="00371737" w:rsidRDefault="00000000">
            <w:pPr>
              <w:pStyle w:val="TableParagraph"/>
              <w:ind w:left="8"/>
              <w:rPr>
                <w:b/>
                <w:sz w:val="24"/>
              </w:rPr>
            </w:pPr>
            <w:r>
              <w:rPr>
                <w:b/>
                <w:spacing w:val="-10"/>
                <w:w w:val="115"/>
                <w:sz w:val="24"/>
              </w:rPr>
              <w:t>1</w:t>
            </w:r>
          </w:p>
        </w:tc>
        <w:tc>
          <w:tcPr>
            <w:tcW w:w="1183" w:type="dxa"/>
          </w:tcPr>
          <w:p w14:paraId="47BEBCEB" w14:textId="77777777" w:rsidR="00371737" w:rsidRDefault="00000000">
            <w:pPr>
              <w:pStyle w:val="TableParagraph"/>
              <w:rPr>
                <w:sz w:val="24"/>
              </w:rPr>
            </w:pPr>
            <w:r>
              <w:rPr>
                <w:spacing w:val="-10"/>
                <w:w w:val="90"/>
                <w:sz w:val="24"/>
              </w:rPr>
              <w:t>0</w:t>
            </w:r>
          </w:p>
        </w:tc>
        <w:tc>
          <w:tcPr>
            <w:tcW w:w="1248" w:type="dxa"/>
          </w:tcPr>
          <w:p w14:paraId="7B625A96" w14:textId="77777777" w:rsidR="00371737" w:rsidRDefault="00000000">
            <w:pPr>
              <w:pStyle w:val="TableParagraph"/>
              <w:rPr>
                <w:sz w:val="24"/>
              </w:rPr>
            </w:pPr>
            <w:r>
              <w:rPr>
                <w:spacing w:val="-10"/>
                <w:w w:val="115"/>
                <w:sz w:val="24"/>
              </w:rPr>
              <w:t>1</w:t>
            </w:r>
          </w:p>
        </w:tc>
        <w:tc>
          <w:tcPr>
            <w:tcW w:w="1656" w:type="dxa"/>
          </w:tcPr>
          <w:p w14:paraId="073A16D2" w14:textId="77777777" w:rsidR="00371737" w:rsidRDefault="00000000">
            <w:pPr>
              <w:pStyle w:val="TableParagraph"/>
              <w:ind w:left="10"/>
              <w:rPr>
                <w:sz w:val="24"/>
              </w:rPr>
            </w:pPr>
            <w:r>
              <w:rPr>
                <w:spacing w:val="-10"/>
                <w:w w:val="115"/>
                <w:sz w:val="24"/>
              </w:rPr>
              <w:t>1</w:t>
            </w:r>
          </w:p>
        </w:tc>
        <w:tc>
          <w:tcPr>
            <w:tcW w:w="1478" w:type="dxa"/>
          </w:tcPr>
          <w:p w14:paraId="5A8A202C" w14:textId="77777777" w:rsidR="00371737" w:rsidRDefault="00000000">
            <w:pPr>
              <w:pStyle w:val="TableParagraph"/>
              <w:rPr>
                <w:sz w:val="24"/>
              </w:rPr>
            </w:pPr>
            <w:r>
              <w:rPr>
                <w:spacing w:val="-10"/>
                <w:w w:val="115"/>
                <w:sz w:val="24"/>
              </w:rPr>
              <w:t>1</w:t>
            </w:r>
          </w:p>
        </w:tc>
        <w:tc>
          <w:tcPr>
            <w:tcW w:w="2172" w:type="dxa"/>
          </w:tcPr>
          <w:p w14:paraId="0001266F" w14:textId="77777777" w:rsidR="00371737" w:rsidRDefault="00000000">
            <w:pPr>
              <w:pStyle w:val="TableParagraph"/>
              <w:rPr>
                <w:sz w:val="24"/>
              </w:rPr>
            </w:pPr>
            <w:r>
              <w:rPr>
                <w:spacing w:val="-10"/>
                <w:w w:val="115"/>
                <w:sz w:val="24"/>
              </w:rPr>
              <w:t>1</w:t>
            </w:r>
          </w:p>
        </w:tc>
      </w:tr>
      <w:tr w:rsidR="00371737" w14:paraId="07516479" w14:textId="77777777">
        <w:trPr>
          <w:trHeight w:val="431"/>
        </w:trPr>
        <w:tc>
          <w:tcPr>
            <w:tcW w:w="1098" w:type="dxa"/>
          </w:tcPr>
          <w:p w14:paraId="01E5127B" w14:textId="77777777" w:rsidR="00371737" w:rsidRDefault="00000000">
            <w:pPr>
              <w:pStyle w:val="TableParagraph"/>
              <w:ind w:left="8"/>
              <w:rPr>
                <w:b/>
                <w:sz w:val="24"/>
              </w:rPr>
            </w:pPr>
            <w:r>
              <w:rPr>
                <w:b/>
                <w:spacing w:val="-10"/>
                <w:sz w:val="24"/>
              </w:rPr>
              <w:t>2</w:t>
            </w:r>
          </w:p>
        </w:tc>
        <w:tc>
          <w:tcPr>
            <w:tcW w:w="1183" w:type="dxa"/>
          </w:tcPr>
          <w:p w14:paraId="4C02A258" w14:textId="77777777" w:rsidR="00371737" w:rsidRDefault="00000000">
            <w:pPr>
              <w:pStyle w:val="TableParagraph"/>
              <w:rPr>
                <w:sz w:val="24"/>
              </w:rPr>
            </w:pPr>
            <w:r>
              <w:rPr>
                <w:spacing w:val="-10"/>
                <w:w w:val="95"/>
                <w:sz w:val="24"/>
              </w:rPr>
              <w:t>2</w:t>
            </w:r>
          </w:p>
        </w:tc>
        <w:tc>
          <w:tcPr>
            <w:tcW w:w="1248" w:type="dxa"/>
          </w:tcPr>
          <w:p w14:paraId="1C1AE383" w14:textId="77777777" w:rsidR="00371737" w:rsidRDefault="00000000">
            <w:pPr>
              <w:pStyle w:val="TableParagraph"/>
              <w:rPr>
                <w:sz w:val="24"/>
              </w:rPr>
            </w:pPr>
            <w:r>
              <w:rPr>
                <w:spacing w:val="-10"/>
                <w:sz w:val="24"/>
              </w:rPr>
              <w:t>3</w:t>
            </w:r>
          </w:p>
        </w:tc>
        <w:tc>
          <w:tcPr>
            <w:tcW w:w="1656" w:type="dxa"/>
          </w:tcPr>
          <w:p w14:paraId="4E96E564" w14:textId="77777777" w:rsidR="00371737" w:rsidRDefault="00000000">
            <w:pPr>
              <w:pStyle w:val="TableParagraph"/>
              <w:ind w:left="10"/>
              <w:rPr>
                <w:sz w:val="24"/>
              </w:rPr>
            </w:pPr>
            <w:r>
              <w:rPr>
                <w:spacing w:val="-10"/>
                <w:w w:val="115"/>
                <w:sz w:val="24"/>
              </w:rPr>
              <w:t>1</w:t>
            </w:r>
          </w:p>
        </w:tc>
        <w:tc>
          <w:tcPr>
            <w:tcW w:w="1478" w:type="dxa"/>
          </w:tcPr>
          <w:p w14:paraId="0DEB0E24" w14:textId="77777777" w:rsidR="00371737" w:rsidRDefault="00000000">
            <w:pPr>
              <w:pStyle w:val="TableParagraph"/>
              <w:rPr>
                <w:sz w:val="24"/>
              </w:rPr>
            </w:pPr>
            <w:r>
              <w:rPr>
                <w:spacing w:val="-10"/>
                <w:w w:val="115"/>
                <w:sz w:val="24"/>
              </w:rPr>
              <w:t>1</w:t>
            </w:r>
          </w:p>
        </w:tc>
        <w:tc>
          <w:tcPr>
            <w:tcW w:w="2172" w:type="dxa"/>
          </w:tcPr>
          <w:p w14:paraId="0D8A2245" w14:textId="77777777" w:rsidR="00371737" w:rsidRDefault="00000000">
            <w:pPr>
              <w:pStyle w:val="TableParagraph"/>
              <w:rPr>
                <w:sz w:val="24"/>
              </w:rPr>
            </w:pPr>
            <w:r>
              <w:rPr>
                <w:spacing w:val="-10"/>
                <w:w w:val="115"/>
                <w:sz w:val="24"/>
              </w:rPr>
              <w:t>1</w:t>
            </w:r>
          </w:p>
        </w:tc>
      </w:tr>
      <w:tr w:rsidR="00371737" w14:paraId="40A75EFB" w14:textId="77777777">
        <w:trPr>
          <w:trHeight w:val="431"/>
        </w:trPr>
        <w:tc>
          <w:tcPr>
            <w:tcW w:w="1098" w:type="dxa"/>
          </w:tcPr>
          <w:p w14:paraId="58881A4C" w14:textId="77777777" w:rsidR="00371737" w:rsidRDefault="00000000">
            <w:pPr>
              <w:pStyle w:val="TableParagraph"/>
              <w:ind w:left="8"/>
              <w:rPr>
                <w:b/>
                <w:sz w:val="24"/>
              </w:rPr>
            </w:pPr>
            <w:r>
              <w:rPr>
                <w:b/>
                <w:spacing w:val="-10"/>
                <w:sz w:val="24"/>
              </w:rPr>
              <w:t>3</w:t>
            </w:r>
          </w:p>
        </w:tc>
        <w:tc>
          <w:tcPr>
            <w:tcW w:w="1183" w:type="dxa"/>
          </w:tcPr>
          <w:p w14:paraId="7865B31E" w14:textId="77777777" w:rsidR="00371737" w:rsidRDefault="00000000">
            <w:pPr>
              <w:pStyle w:val="TableParagraph"/>
              <w:rPr>
                <w:sz w:val="24"/>
              </w:rPr>
            </w:pPr>
            <w:r>
              <w:rPr>
                <w:spacing w:val="-10"/>
                <w:w w:val="95"/>
                <w:sz w:val="24"/>
              </w:rPr>
              <w:t>4</w:t>
            </w:r>
          </w:p>
        </w:tc>
        <w:tc>
          <w:tcPr>
            <w:tcW w:w="1248" w:type="dxa"/>
          </w:tcPr>
          <w:p w14:paraId="70957A1C" w14:textId="77777777" w:rsidR="00371737" w:rsidRDefault="00000000">
            <w:pPr>
              <w:pStyle w:val="TableParagraph"/>
              <w:rPr>
                <w:sz w:val="24"/>
              </w:rPr>
            </w:pPr>
            <w:r>
              <w:rPr>
                <w:spacing w:val="-10"/>
                <w:sz w:val="24"/>
              </w:rPr>
              <w:t>5</w:t>
            </w:r>
          </w:p>
        </w:tc>
        <w:tc>
          <w:tcPr>
            <w:tcW w:w="1656" w:type="dxa"/>
          </w:tcPr>
          <w:p w14:paraId="317A79E3" w14:textId="77777777" w:rsidR="00371737" w:rsidRDefault="00000000">
            <w:pPr>
              <w:pStyle w:val="TableParagraph"/>
              <w:ind w:left="10"/>
              <w:rPr>
                <w:sz w:val="24"/>
              </w:rPr>
            </w:pPr>
            <w:r>
              <w:rPr>
                <w:spacing w:val="-10"/>
                <w:w w:val="115"/>
                <w:sz w:val="24"/>
              </w:rPr>
              <w:t>1</w:t>
            </w:r>
          </w:p>
        </w:tc>
        <w:tc>
          <w:tcPr>
            <w:tcW w:w="1478" w:type="dxa"/>
          </w:tcPr>
          <w:p w14:paraId="42A2BABA" w14:textId="77777777" w:rsidR="00371737" w:rsidRDefault="00000000">
            <w:pPr>
              <w:pStyle w:val="TableParagraph"/>
              <w:rPr>
                <w:sz w:val="24"/>
              </w:rPr>
            </w:pPr>
            <w:r>
              <w:rPr>
                <w:spacing w:val="-10"/>
                <w:w w:val="115"/>
                <w:sz w:val="24"/>
              </w:rPr>
              <w:t>1</w:t>
            </w:r>
          </w:p>
        </w:tc>
        <w:tc>
          <w:tcPr>
            <w:tcW w:w="2172" w:type="dxa"/>
          </w:tcPr>
          <w:p w14:paraId="77E2536C" w14:textId="77777777" w:rsidR="00371737" w:rsidRDefault="00000000">
            <w:pPr>
              <w:pStyle w:val="TableParagraph"/>
              <w:rPr>
                <w:sz w:val="24"/>
              </w:rPr>
            </w:pPr>
            <w:r>
              <w:rPr>
                <w:spacing w:val="-10"/>
                <w:w w:val="115"/>
                <w:sz w:val="24"/>
              </w:rPr>
              <w:t>1</w:t>
            </w:r>
          </w:p>
        </w:tc>
      </w:tr>
      <w:tr w:rsidR="00371737" w14:paraId="5EB2E62F" w14:textId="77777777">
        <w:trPr>
          <w:trHeight w:val="431"/>
        </w:trPr>
        <w:tc>
          <w:tcPr>
            <w:tcW w:w="1098" w:type="dxa"/>
          </w:tcPr>
          <w:p w14:paraId="6FF389B0" w14:textId="77777777" w:rsidR="00371737" w:rsidRDefault="00000000">
            <w:pPr>
              <w:pStyle w:val="TableParagraph"/>
              <w:ind w:left="8"/>
              <w:rPr>
                <w:b/>
                <w:sz w:val="24"/>
              </w:rPr>
            </w:pPr>
            <w:r>
              <w:rPr>
                <w:b/>
                <w:spacing w:val="-10"/>
                <w:w w:val="95"/>
                <w:sz w:val="24"/>
              </w:rPr>
              <w:t>4</w:t>
            </w:r>
          </w:p>
        </w:tc>
        <w:tc>
          <w:tcPr>
            <w:tcW w:w="1183" w:type="dxa"/>
          </w:tcPr>
          <w:p w14:paraId="6CF62237" w14:textId="77777777" w:rsidR="00371737" w:rsidRDefault="00000000">
            <w:pPr>
              <w:pStyle w:val="TableParagraph"/>
              <w:rPr>
                <w:sz w:val="24"/>
              </w:rPr>
            </w:pPr>
            <w:r>
              <w:rPr>
                <w:spacing w:val="-10"/>
                <w:w w:val="90"/>
                <w:sz w:val="24"/>
              </w:rPr>
              <w:t>0</w:t>
            </w:r>
          </w:p>
        </w:tc>
        <w:tc>
          <w:tcPr>
            <w:tcW w:w="1248" w:type="dxa"/>
          </w:tcPr>
          <w:p w14:paraId="398B8CCB" w14:textId="77777777" w:rsidR="00371737" w:rsidRDefault="00000000">
            <w:pPr>
              <w:pStyle w:val="TableParagraph"/>
              <w:rPr>
                <w:sz w:val="24"/>
              </w:rPr>
            </w:pPr>
            <w:r>
              <w:rPr>
                <w:spacing w:val="-10"/>
                <w:w w:val="115"/>
                <w:sz w:val="24"/>
              </w:rPr>
              <w:t>1</w:t>
            </w:r>
          </w:p>
        </w:tc>
        <w:tc>
          <w:tcPr>
            <w:tcW w:w="1656" w:type="dxa"/>
          </w:tcPr>
          <w:p w14:paraId="39A5287B" w14:textId="77777777" w:rsidR="00371737" w:rsidRDefault="00000000">
            <w:pPr>
              <w:pStyle w:val="TableParagraph"/>
              <w:ind w:left="10"/>
              <w:rPr>
                <w:sz w:val="24"/>
              </w:rPr>
            </w:pPr>
            <w:r>
              <w:rPr>
                <w:spacing w:val="-10"/>
                <w:w w:val="115"/>
                <w:sz w:val="24"/>
              </w:rPr>
              <w:t>1</w:t>
            </w:r>
          </w:p>
        </w:tc>
        <w:tc>
          <w:tcPr>
            <w:tcW w:w="1478" w:type="dxa"/>
          </w:tcPr>
          <w:p w14:paraId="100EBD45" w14:textId="77777777" w:rsidR="00371737" w:rsidRDefault="00000000">
            <w:pPr>
              <w:pStyle w:val="TableParagraph"/>
              <w:rPr>
                <w:sz w:val="24"/>
              </w:rPr>
            </w:pPr>
            <w:r>
              <w:rPr>
                <w:spacing w:val="-10"/>
                <w:w w:val="115"/>
                <w:sz w:val="24"/>
              </w:rPr>
              <w:t>1</w:t>
            </w:r>
          </w:p>
        </w:tc>
        <w:tc>
          <w:tcPr>
            <w:tcW w:w="2172" w:type="dxa"/>
          </w:tcPr>
          <w:p w14:paraId="207FB797" w14:textId="77777777" w:rsidR="00371737" w:rsidRDefault="00000000">
            <w:pPr>
              <w:pStyle w:val="TableParagraph"/>
              <w:rPr>
                <w:sz w:val="24"/>
              </w:rPr>
            </w:pPr>
            <w:r>
              <w:rPr>
                <w:spacing w:val="-10"/>
                <w:w w:val="115"/>
                <w:sz w:val="24"/>
              </w:rPr>
              <w:t>1</w:t>
            </w:r>
          </w:p>
        </w:tc>
      </w:tr>
      <w:tr w:rsidR="00371737" w14:paraId="050FC022" w14:textId="77777777">
        <w:trPr>
          <w:trHeight w:val="431"/>
        </w:trPr>
        <w:tc>
          <w:tcPr>
            <w:tcW w:w="1098" w:type="dxa"/>
          </w:tcPr>
          <w:p w14:paraId="10357A1C" w14:textId="77777777" w:rsidR="00371737" w:rsidRDefault="00000000">
            <w:pPr>
              <w:pStyle w:val="TableParagraph"/>
              <w:ind w:left="8"/>
              <w:rPr>
                <w:b/>
                <w:sz w:val="24"/>
              </w:rPr>
            </w:pPr>
            <w:r>
              <w:rPr>
                <w:b/>
                <w:spacing w:val="-10"/>
                <w:sz w:val="24"/>
              </w:rPr>
              <w:t>5</w:t>
            </w:r>
          </w:p>
        </w:tc>
        <w:tc>
          <w:tcPr>
            <w:tcW w:w="1183" w:type="dxa"/>
          </w:tcPr>
          <w:p w14:paraId="6E9A4043" w14:textId="77777777" w:rsidR="00371737" w:rsidRDefault="00000000">
            <w:pPr>
              <w:pStyle w:val="TableParagraph"/>
              <w:rPr>
                <w:sz w:val="24"/>
              </w:rPr>
            </w:pPr>
            <w:r>
              <w:rPr>
                <w:spacing w:val="-10"/>
                <w:w w:val="95"/>
                <w:sz w:val="24"/>
              </w:rPr>
              <w:t>2</w:t>
            </w:r>
          </w:p>
        </w:tc>
        <w:tc>
          <w:tcPr>
            <w:tcW w:w="1248" w:type="dxa"/>
          </w:tcPr>
          <w:p w14:paraId="2EA03E1B" w14:textId="77777777" w:rsidR="00371737" w:rsidRDefault="00000000">
            <w:pPr>
              <w:pStyle w:val="TableParagraph"/>
              <w:rPr>
                <w:sz w:val="24"/>
              </w:rPr>
            </w:pPr>
            <w:r>
              <w:rPr>
                <w:spacing w:val="-10"/>
                <w:sz w:val="24"/>
              </w:rPr>
              <w:t>3</w:t>
            </w:r>
          </w:p>
        </w:tc>
        <w:tc>
          <w:tcPr>
            <w:tcW w:w="1656" w:type="dxa"/>
          </w:tcPr>
          <w:p w14:paraId="547B5DB6" w14:textId="77777777" w:rsidR="00371737" w:rsidRDefault="00000000">
            <w:pPr>
              <w:pStyle w:val="TableParagraph"/>
              <w:ind w:left="10"/>
              <w:rPr>
                <w:sz w:val="24"/>
              </w:rPr>
            </w:pPr>
            <w:r>
              <w:rPr>
                <w:spacing w:val="-10"/>
                <w:w w:val="115"/>
                <w:sz w:val="24"/>
              </w:rPr>
              <w:t>1</w:t>
            </w:r>
          </w:p>
        </w:tc>
        <w:tc>
          <w:tcPr>
            <w:tcW w:w="1478" w:type="dxa"/>
          </w:tcPr>
          <w:p w14:paraId="1BC6E909" w14:textId="77777777" w:rsidR="00371737" w:rsidRDefault="00000000">
            <w:pPr>
              <w:pStyle w:val="TableParagraph"/>
              <w:rPr>
                <w:sz w:val="24"/>
              </w:rPr>
            </w:pPr>
            <w:r>
              <w:rPr>
                <w:spacing w:val="-10"/>
                <w:w w:val="115"/>
                <w:sz w:val="24"/>
              </w:rPr>
              <w:t>1</w:t>
            </w:r>
          </w:p>
        </w:tc>
        <w:tc>
          <w:tcPr>
            <w:tcW w:w="2172" w:type="dxa"/>
          </w:tcPr>
          <w:p w14:paraId="38E6B08C" w14:textId="77777777" w:rsidR="00371737" w:rsidRDefault="00000000">
            <w:pPr>
              <w:pStyle w:val="TableParagraph"/>
              <w:rPr>
                <w:sz w:val="24"/>
              </w:rPr>
            </w:pPr>
            <w:r>
              <w:rPr>
                <w:spacing w:val="-10"/>
                <w:w w:val="115"/>
                <w:sz w:val="24"/>
              </w:rPr>
              <w:t>1</w:t>
            </w:r>
          </w:p>
        </w:tc>
      </w:tr>
      <w:tr w:rsidR="00371737" w14:paraId="354512E0" w14:textId="77777777">
        <w:trPr>
          <w:trHeight w:val="431"/>
        </w:trPr>
        <w:tc>
          <w:tcPr>
            <w:tcW w:w="1098" w:type="dxa"/>
          </w:tcPr>
          <w:p w14:paraId="484A8096" w14:textId="77777777" w:rsidR="00371737" w:rsidRDefault="00000000">
            <w:pPr>
              <w:pStyle w:val="TableParagraph"/>
              <w:ind w:left="8"/>
              <w:rPr>
                <w:b/>
                <w:sz w:val="24"/>
              </w:rPr>
            </w:pPr>
            <w:r>
              <w:rPr>
                <w:b/>
                <w:spacing w:val="-10"/>
                <w:w w:val="95"/>
                <w:sz w:val="24"/>
              </w:rPr>
              <w:t>6</w:t>
            </w:r>
          </w:p>
        </w:tc>
        <w:tc>
          <w:tcPr>
            <w:tcW w:w="1183" w:type="dxa"/>
          </w:tcPr>
          <w:p w14:paraId="6D33E915" w14:textId="77777777" w:rsidR="00371737" w:rsidRDefault="00000000">
            <w:pPr>
              <w:pStyle w:val="TableParagraph"/>
              <w:rPr>
                <w:sz w:val="24"/>
              </w:rPr>
            </w:pPr>
            <w:r>
              <w:rPr>
                <w:spacing w:val="-10"/>
                <w:w w:val="95"/>
                <w:sz w:val="24"/>
              </w:rPr>
              <w:t>4</w:t>
            </w:r>
          </w:p>
        </w:tc>
        <w:tc>
          <w:tcPr>
            <w:tcW w:w="1248" w:type="dxa"/>
          </w:tcPr>
          <w:p w14:paraId="7B81CEB9" w14:textId="77777777" w:rsidR="00371737" w:rsidRDefault="00000000">
            <w:pPr>
              <w:pStyle w:val="TableParagraph"/>
              <w:rPr>
                <w:sz w:val="24"/>
              </w:rPr>
            </w:pPr>
            <w:r>
              <w:rPr>
                <w:spacing w:val="-10"/>
                <w:sz w:val="24"/>
              </w:rPr>
              <w:t>5</w:t>
            </w:r>
          </w:p>
        </w:tc>
        <w:tc>
          <w:tcPr>
            <w:tcW w:w="1656" w:type="dxa"/>
          </w:tcPr>
          <w:p w14:paraId="3DE49867" w14:textId="77777777" w:rsidR="00371737" w:rsidRDefault="00000000">
            <w:pPr>
              <w:pStyle w:val="TableParagraph"/>
              <w:ind w:left="10"/>
              <w:rPr>
                <w:sz w:val="24"/>
              </w:rPr>
            </w:pPr>
            <w:r>
              <w:rPr>
                <w:spacing w:val="-10"/>
                <w:w w:val="115"/>
                <w:sz w:val="24"/>
              </w:rPr>
              <w:t>1</w:t>
            </w:r>
          </w:p>
        </w:tc>
        <w:tc>
          <w:tcPr>
            <w:tcW w:w="1478" w:type="dxa"/>
          </w:tcPr>
          <w:p w14:paraId="05B77160" w14:textId="77777777" w:rsidR="00371737" w:rsidRDefault="00000000">
            <w:pPr>
              <w:pStyle w:val="TableParagraph"/>
              <w:rPr>
                <w:sz w:val="24"/>
              </w:rPr>
            </w:pPr>
            <w:r>
              <w:rPr>
                <w:spacing w:val="-10"/>
                <w:w w:val="115"/>
                <w:sz w:val="24"/>
              </w:rPr>
              <w:t>1</w:t>
            </w:r>
          </w:p>
        </w:tc>
        <w:tc>
          <w:tcPr>
            <w:tcW w:w="2172" w:type="dxa"/>
          </w:tcPr>
          <w:p w14:paraId="69852E10" w14:textId="77777777" w:rsidR="00371737" w:rsidRDefault="00000000">
            <w:pPr>
              <w:pStyle w:val="TableParagraph"/>
              <w:rPr>
                <w:sz w:val="24"/>
              </w:rPr>
            </w:pPr>
            <w:r>
              <w:rPr>
                <w:spacing w:val="-10"/>
                <w:w w:val="115"/>
                <w:sz w:val="24"/>
              </w:rPr>
              <w:t>1</w:t>
            </w:r>
          </w:p>
        </w:tc>
      </w:tr>
      <w:tr w:rsidR="00371737" w14:paraId="6CC84D30" w14:textId="77777777">
        <w:trPr>
          <w:trHeight w:val="431"/>
        </w:trPr>
        <w:tc>
          <w:tcPr>
            <w:tcW w:w="1098" w:type="dxa"/>
          </w:tcPr>
          <w:p w14:paraId="35F1E6E7" w14:textId="77777777" w:rsidR="00371737" w:rsidRDefault="00000000">
            <w:pPr>
              <w:pStyle w:val="TableParagraph"/>
              <w:ind w:left="8"/>
              <w:rPr>
                <w:b/>
                <w:sz w:val="24"/>
              </w:rPr>
            </w:pPr>
            <w:r>
              <w:rPr>
                <w:b/>
                <w:spacing w:val="-10"/>
                <w:sz w:val="24"/>
              </w:rPr>
              <w:t>7</w:t>
            </w:r>
          </w:p>
        </w:tc>
        <w:tc>
          <w:tcPr>
            <w:tcW w:w="1183" w:type="dxa"/>
          </w:tcPr>
          <w:p w14:paraId="1C34095B" w14:textId="77777777" w:rsidR="00371737" w:rsidRDefault="00000000">
            <w:pPr>
              <w:pStyle w:val="TableParagraph"/>
              <w:rPr>
                <w:sz w:val="24"/>
              </w:rPr>
            </w:pPr>
            <w:r>
              <w:rPr>
                <w:spacing w:val="-10"/>
                <w:w w:val="90"/>
                <w:sz w:val="24"/>
              </w:rPr>
              <w:t>0</w:t>
            </w:r>
          </w:p>
        </w:tc>
        <w:tc>
          <w:tcPr>
            <w:tcW w:w="1248" w:type="dxa"/>
          </w:tcPr>
          <w:p w14:paraId="1357AEF2" w14:textId="77777777" w:rsidR="00371737" w:rsidRDefault="00000000">
            <w:pPr>
              <w:pStyle w:val="TableParagraph"/>
              <w:rPr>
                <w:sz w:val="24"/>
              </w:rPr>
            </w:pPr>
            <w:r>
              <w:rPr>
                <w:spacing w:val="-10"/>
                <w:w w:val="115"/>
                <w:sz w:val="24"/>
              </w:rPr>
              <w:t>1</w:t>
            </w:r>
          </w:p>
        </w:tc>
        <w:tc>
          <w:tcPr>
            <w:tcW w:w="1656" w:type="dxa"/>
          </w:tcPr>
          <w:p w14:paraId="25DF26F3" w14:textId="77777777" w:rsidR="00371737" w:rsidRDefault="00000000">
            <w:pPr>
              <w:pStyle w:val="TableParagraph"/>
              <w:ind w:left="10"/>
              <w:rPr>
                <w:sz w:val="24"/>
              </w:rPr>
            </w:pPr>
            <w:r>
              <w:rPr>
                <w:spacing w:val="-10"/>
                <w:w w:val="115"/>
                <w:sz w:val="24"/>
              </w:rPr>
              <w:t>1</w:t>
            </w:r>
          </w:p>
        </w:tc>
        <w:tc>
          <w:tcPr>
            <w:tcW w:w="1478" w:type="dxa"/>
          </w:tcPr>
          <w:p w14:paraId="7CE5F21E" w14:textId="77777777" w:rsidR="00371737" w:rsidRDefault="00000000">
            <w:pPr>
              <w:pStyle w:val="TableParagraph"/>
              <w:rPr>
                <w:sz w:val="24"/>
              </w:rPr>
            </w:pPr>
            <w:r>
              <w:rPr>
                <w:spacing w:val="-10"/>
                <w:w w:val="115"/>
                <w:sz w:val="24"/>
              </w:rPr>
              <w:t>1</w:t>
            </w:r>
          </w:p>
        </w:tc>
        <w:tc>
          <w:tcPr>
            <w:tcW w:w="2172" w:type="dxa"/>
          </w:tcPr>
          <w:p w14:paraId="1C8671CB" w14:textId="77777777" w:rsidR="00371737" w:rsidRDefault="00000000">
            <w:pPr>
              <w:pStyle w:val="TableParagraph"/>
              <w:rPr>
                <w:sz w:val="24"/>
              </w:rPr>
            </w:pPr>
            <w:r>
              <w:rPr>
                <w:spacing w:val="-10"/>
                <w:w w:val="115"/>
                <w:sz w:val="24"/>
              </w:rPr>
              <w:t>1</w:t>
            </w:r>
          </w:p>
        </w:tc>
      </w:tr>
      <w:tr w:rsidR="00371737" w14:paraId="4C729B3F" w14:textId="77777777">
        <w:trPr>
          <w:trHeight w:val="431"/>
        </w:trPr>
        <w:tc>
          <w:tcPr>
            <w:tcW w:w="1098" w:type="dxa"/>
          </w:tcPr>
          <w:p w14:paraId="5B461F79" w14:textId="77777777" w:rsidR="00371737" w:rsidRDefault="00000000">
            <w:pPr>
              <w:pStyle w:val="TableParagraph"/>
              <w:ind w:left="8"/>
              <w:rPr>
                <w:b/>
                <w:sz w:val="24"/>
              </w:rPr>
            </w:pPr>
            <w:r>
              <w:rPr>
                <w:b/>
                <w:spacing w:val="-10"/>
                <w:w w:val="90"/>
                <w:sz w:val="24"/>
              </w:rPr>
              <w:t>8</w:t>
            </w:r>
          </w:p>
        </w:tc>
        <w:tc>
          <w:tcPr>
            <w:tcW w:w="1183" w:type="dxa"/>
          </w:tcPr>
          <w:p w14:paraId="2C325A85" w14:textId="77777777" w:rsidR="00371737" w:rsidRDefault="00000000">
            <w:pPr>
              <w:pStyle w:val="TableParagraph"/>
              <w:rPr>
                <w:sz w:val="24"/>
              </w:rPr>
            </w:pPr>
            <w:r>
              <w:rPr>
                <w:spacing w:val="-10"/>
                <w:w w:val="95"/>
                <w:sz w:val="24"/>
              </w:rPr>
              <w:t>2</w:t>
            </w:r>
          </w:p>
        </w:tc>
        <w:tc>
          <w:tcPr>
            <w:tcW w:w="1248" w:type="dxa"/>
          </w:tcPr>
          <w:p w14:paraId="22C779EF" w14:textId="77777777" w:rsidR="00371737" w:rsidRDefault="00000000">
            <w:pPr>
              <w:pStyle w:val="TableParagraph"/>
              <w:rPr>
                <w:sz w:val="24"/>
              </w:rPr>
            </w:pPr>
            <w:r>
              <w:rPr>
                <w:spacing w:val="-10"/>
                <w:sz w:val="24"/>
              </w:rPr>
              <w:t>3</w:t>
            </w:r>
          </w:p>
        </w:tc>
        <w:tc>
          <w:tcPr>
            <w:tcW w:w="1656" w:type="dxa"/>
          </w:tcPr>
          <w:p w14:paraId="599D8297" w14:textId="77777777" w:rsidR="00371737" w:rsidRDefault="00000000">
            <w:pPr>
              <w:pStyle w:val="TableParagraph"/>
              <w:ind w:left="10"/>
              <w:rPr>
                <w:sz w:val="24"/>
              </w:rPr>
            </w:pPr>
            <w:r>
              <w:rPr>
                <w:spacing w:val="-10"/>
                <w:w w:val="115"/>
                <w:sz w:val="24"/>
              </w:rPr>
              <w:t>1</w:t>
            </w:r>
          </w:p>
        </w:tc>
        <w:tc>
          <w:tcPr>
            <w:tcW w:w="1478" w:type="dxa"/>
          </w:tcPr>
          <w:p w14:paraId="0AA7C09D" w14:textId="77777777" w:rsidR="00371737" w:rsidRDefault="00000000">
            <w:pPr>
              <w:pStyle w:val="TableParagraph"/>
              <w:rPr>
                <w:sz w:val="24"/>
              </w:rPr>
            </w:pPr>
            <w:r>
              <w:rPr>
                <w:spacing w:val="-10"/>
                <w:w w:val="115"/>
                <w:sz w:val="24"/>
              </w:rPr>
              <w:t>1</w:t>
            </w:r>
          </w:p>
        </w:tc>
        <w:tc>
          <w:tcPr>
            <w:tcW w:w="2172" w:type="dxa"/>
          </w:tcPr>
          <w:p w14:paraId="6094EDC5" w14:textId="77777777" w:rsidR="00371737" w:rsidRDefault="00000000">
            <w:pPr>
              <w:pStyle w:val="TableParagraph"/>
              <w:rPr>
                <w:sz w:val="24"/>
              </w:rPr>
            </w:pPr>
            <w:r>
              <w:rPr>
                <w:spacing w:val="-10"/>
                <w:w w:val="115"/>
                <w:sz w:val="24"/>
              </w:rPr>
              <w:t>1</w:t>
            </w:r>
          </w:p>
        </w:tc>
      </w:tr>
      <w:tr w:rsidR="00371737" w14:paraId="25F53F2F" w14:textId="77777777">
        <w:trPr>
          <w:trHeight w:val="431"/>
        </w:trPr>
        <w:tc>
          <w:tcPr>
            <w:tcW w:w="1098" w:type="dxa"/>
          </w:tcPr>
          <w:p w14:paraId="63BAA351" w14:textId="77777777" w:rsidR="00371737" w:rsidRDefault="00000000">
            <w:pPr>
              <w:pStyle w:val="TableParagraph"/>
              <w:ind w:left="8"/>
              <w:rPr>
                <w:b/>
                <w:sz w:val="24"/>
              </w:rPr>
            </w:pPr>
            <w:r>
              <w:rPr>
                <w:b/>
                <w:spacing w:val="-10"/>
                <w:w w:val="95"/>
                <w:sz w:val="24"/>
              </w:rPr>
              <w:t>9</w:t>
            </w:r>
          </w:p>
        </w:tc>
        <w:tc>
          <w:tcPr>
            <w:tcW w:w="1183" w:type="dxa"/>
          </w:tcPr>
          <w:p w14:paraId="0A1835B1" w14:textId="77777777" w:rsidR="00371737" w:rsidRDefault="00000000">
            <w:pPr>
              <w:pStyle w:val="TableParagraph"/>
              <w:rPr>
                <w:sz w:val="24"/>
              </w:rPr>
            </w:pPr>
            <w:r>
              <w:rPr>
                <w:spacing w:val="-10"/>
                <w:w w:val="95"/>
                <w:sz w:val="24"/>
              </w:rPr>
              <w:t>4</w:t>
            </w:r>
          </w:p>
        </w:tc>
        <w:tc>
          <w:tcPr>
            <w:tcW w:w="1248" w:type="dxa"/>
          </w:tcPr>
          <w:p w14:paraId="5DD083EB" w14:textId="77777777" w:rsidR="00371737" w:rsidRDefault="00000000">
            <w:pPr>
              <w:pStyle w:val="TableParagraph"/>
              <w:rPr>
                <w:sz w:val="24"/>
              </w:rPr>
            </w:pPr>
            <w:r>
              <w:rPr>
                <w:spacing w:val="-10"/>
                <w:sz w:val="24"/>
              </w:rPr>
              <w:t>5</w:t>
            </w:r>
          </w:p>
        </w:tc>
        <w:tc>
          <w:tcPr>
            <w:tcW w:w="1656" w:type="dxa"/>
          </w:tcPr>
          <w:p w14:paraId="2361A630" w14:textId="77777777" w:rsidR="00371737" w:rsidRDefault="00000000">
            <w:pPr>
              <w:pStyle w:val="TableParagraph"/>
              <w:ind w:left="10"/>
              <w:rPr>
                <w:sz w:val="24"/>
              </w:rPr>
            </w:pPr>
            <w:r>
              <w:rPr>
                <w:spacing w:val="-10"/>
                <w:w w:val="115"/>
                <w:sz w:val="24"/>
              </w:rPr>
              <w:t>1</w:t>
            </w:r>
          </w:p>
        </w:tc>
        <w:tc>
          <w:tcPr>
            <w:tcW w:w="1478" w:type="dxa"/>
          </w:tcPr>
          <w:p w14:paraId="743154C7" w14:textId="77777777" w:rsidR="00371737" w:rsidRDefault="00000000">
            <w:pPr>
              <w:pStyle w:val="TableParagraph"/>
              <w:rPr>
                <w:sz w:val="24"/>
              </w:rPr>
            </w:pPr>
            <w:r>
              <w:rPr>
                <w:spacing w:val="-10"/>
                <w:w w:val="115"/>
                <w:sz w:val="24"/>
              </w:rPr>
              <w:t>1</w:t>
            </w:r>
          </w:p>
        </w:tc>
        <w:tc>
          <w:tcPr>
            <w:tcW w:w="2172" w:type="dxa"/>
          </w:tcPr>
          <w:p w14:paraId="238E523A" w14:textId="77777777" w:rsidR="00371737" w:rsidRDefault="00000000">
            <w:pPr>
              <w:pStyle w:val="TableParagraph"/>
              <w:rPr>
                <w:sz w:val="24"/>
              </w:rPr>
            </w:pPr>
            <w:r>
              <w:rPr>
                <w:spacing w:val="-10"/>
                <w:w w:val="115"/>
                <w:sz w:val="24"/>
              </w:rPr>
              <w:t>1</w:t>
            </w:r>
          </w:p>
        </w:tc>
      </w:tr>
      <w:tr w:rsidR="00371737" w14:paraId="6A0227D1" w14:textId="77777777">
        <w:trPr>
          <w:trHeight w:val="431"/>
        </w:trPr>
        <w:tc>
          <w:tcPr>
            <w:tcW w:w="1098" w:type="dxa"/>
          </w:tcPr>
          <w:p w14:paraId="4C85A5D2" w14:textId="77777777" w:rsidR="00371737" w:rsidRDefault="00000000">
            <w:pPr>
              <w:pStyle w:val="TableParagraph"/>
              <w:ind w:left="8"/>
              <w:rPr>
                <w:b/>
                <w:sz w:val="24"/>
              </w:rPr>
            </w:pPr>
            <w:r>
              <w:rPr>
                <w:b/>
                <w:spacing w:val="-5"/>
                <w:sz w:val="24"/>
              </w:rPr>
              <w:t>10</w:t>
            </w:r>
          </w:p>
        </w:tc>
        <w:tc>
          <w:tcPr>
            <w:tcW w:w="1183" w:type="dxa"/>
          </w:tcPr>
          <w:p w14:paraId="3E374886" w14:textId="77777777" w:rsidR="00371737" w:rsidRDefault="00000000">
            <w:pPr>
              <w:pStyle w:val="TableParagraph"/>
              <w:rPr>
                <w:sz w:val="24"/>
              </w:rPr>
            </w:pPr>
            <w:r>
              <w:rPr>
                <w:spacing w:val="-10"/>
                <w:w w:val="90"/>
                <w:sz w:val="24"/>
              </w:rPr>
              <w:t>0</w:t>
            </w:r>
          </w:p>
        </w:tc>
        <w:tc>
          <w:tcPr>
            <w:tcW w:w="1248" w:type="dxa"/>
          </w:tcPr>
          <w:p w14:paraId="69E61159" w14:textId="77777777" w:rsidR="00371737" w:rsidRDefault="00000000">
            <w:pPr>
              <w:pStyle w:val="TableParagraph"/>
              <w:rPr>
                <w:sz w:val="24"/>
              </w:rPr>
            </w:pPr>
            <w:r>
              <w:rPr>
                <w:spacing w:val="-10"/>
                <w:w w:val="115"/>
                <w:sz w:val="24"/>
              </w:rPr>
              <w:t>1</w:t>
            </w:r>
          </w:p>
        </w:tc>
        <w:tc>
          <w:tcPr>
            <w:tcW w:w="1656" w:type="dxa"/>
          </w:tcPr>
          <w:p w14:paraId="3A3466EA" w14:textId="77777777" w:rsidR="00371737" w:rsidRDefault="00000000">
            <w:pPr>
              <w:pStyle w:val="TableParagraph"/>
              <w:ind w:left="10"/>
              <w:rPr>
                <w:sz w:val="24"/>
              </w:rPr>
            </w:pPr>
            <w:r>
              <w:rPr>
                <w:spacing w:val="-10"/>
                <w:w w:val="115"/>
                <w:sz w:val="24"/>
              </w:rPr>
              <w:t>1</w:t>
            </w:r>
          </w:p>
        </w:tc>
        <w:tc>
          <w:tcPr>
            <w:tcW w:w="1478" w:type="dxa"/>
          </w:tcPr>
          <w:p w14:paraId="075CE1D9" w14:textId="77777777" w:rsidR="00371737" w:rsidRDefault="00000000">
            <w:pPr>
              <w:pStyle w:val="TableParagraph"/>
              <w:rPr>
                <w:sz w:val="24"/>
              </w:rPr>
            </w:pPr>
            <w:r>
              <w:rPr>
                <w:spacing w:val="-10"/>
                <w:w w:val="115"/>
                <w:sz w:val="24"/>
              </w:rPr>
              <w:t>1</w:t>
            </w:r>
          </w:p>
        </w:tc>
        <w:tc>
          <w:tcPr>
            <w:tcW w:w="2172" w:type="dxa"/>
          </w:tcPr>
          <w:p w14:paraId="1150F636" w14:textId="77777777" w:rsidR="00371737" w:rsidRDefault="00000000">
            <w:pPr>
              <w:pStyle w:val="TableParagraph"/>
              <w:rPr>
                <w:sz w:val="24"/>
              </w:rPr>
            </w:pPr>
            <w:r>
              <w:rPr>
                <w:spacing w:val="-10"/>
                <w:w w:val="115"/>
                <w:sz w:val="24"/>
              </w:rPr>
              <w:t>1</w:t>
            </w:r>
          </w:p>
        </w:tc>
      </w:tr>
      <w:tr w:rsidR="00371737" w14:paraId="220DC8E3" w14:textId="77777777">
        <w:trPr>
          <w:trHeight w:val="431"/>
        </w:trPr>
        <w:tc>
          <w:tcPr>
            <w:tcW w:w="1098" w:type="dxa"/>
          </w:tcPr>
          <w:p w14:paraId="6FBE7196" w14:textId="77777777" w:rsidR="00371737" w:rsidRDefault="00000000">
            <w:pPr>
              <w:pStyle w:val="TableParagraph"/>
              <w:ind w:left="8"/>
              <w:rPr>
                <w:b/>
                <w:sz w:val="24"/>
              </w:rPr>
            </w:pPr>
            <w:r>
              <w:rPr>
                <w:b/>
                <w:spacing w:val="-5"/>
                <w:w w:val="115"/>
                <w:sz w:val="24"/>
              </w:rPr>
              <w:t>11</w:t>
            </w:r>
          </w:p>
        </w:tc>
        <w:tc>
          <w:tcPr>
            <w:tcW w:w="1183" w:type="dxa"/>
          </w:tcPr>
          <w:p w14:paraId="78188093" w14:textId="77777777" w:rsidR="00371737" w:rsidRDefault="00000000">
            <w:pPr>
              <w:pStyle w:val="TableParagraph"/>
              <w:rPr>
                <w:sz w:val="24"/>
              </w:rPr>
            </w:pPr>
            <w:r>
              <w:rPr>
                <w:spacing w:val="-10"/>
                <w:w w:val="95"/>
                <w:sz w:val="24"/>
              </w:rPr>
              <w:t>2</w:t>
            </w:r>
          </w:p>
        </w:tc>
        <w:tc>
          <w:tcPr>
            <w:tcW w:w="1248" w:type="dxa"/>
          </w:tcPr>
          <w:p w14:paraId="5F09759F" w14:textId="77777777" w:rsidR="00371737" w:rsidRDefault="00000000">
            <w:pPr>
              <w:pStyle w:val="TableParagraph"/>
              <w:rPr>
                <w:sz w:val="24"/>
              </w:rPr>
            </w:pPr>
            <w:r>
              <w:rPr>
                <w:spacing w:val="-10"/>
                <w:sz w:val="24"/>
              </w:rPr>
              <w:t>3</w:t>
            </w:r>
          </w:p>
        </w:tc>
        <w:tc>
          <w:tcPr>
            <w:tcW w:w="1656" w:type="dxa"/>
          </w:tcPr>
          <w:p w14:paraId="08F23619" w14:textId="77777777" w:rsidR="00371737" w:rsidRDefault="00000000">
            <w:pPr>
              <w:pStyle w:val="TableParagraph"/>
              <w:ind w:left="10"/>
              <w:rPr>
                <w:sz w:val="24"/>
              </w:rPr>
            </w:pPr>
            <w:r>
              <w:rPr>
                <w:spacing w:val="-10"/>
                <w:w w:val="115"/>
                <w:sz w:val="24"/>
              </w:rPr>
              <w:t>1</w:t>
            </w:r>
          </w:p>
        </w:tc>
        <w:tc>
          <w:tcPr>
            <w:tcW w:w="1478" w:type="dxa"/>
          </w:tcPr>
          <w:p w14:paraId="4F120EAF" w14:textId="77777777" w:rsidR="00371737" w:rsidRDefault="00000000">
            <w:pPr>
              <w:pStyle w:val="TableParagraph"/>
              <w:rPr>
                <w:sz w:val="24"/>
              </w:rPr>
            </w:pPr>
            <w:r>
              <w:rPr>
                <w:spacing w:val="-10"/>
                <w:w w:val="115"/>
                <w:sz w:val="24"/>
              </w:rPr>
              <w:t>1</w:t>
            </w:r>
          </w:p>
        </w:tc>
        <w:tc>
          <w:tcPr>
            <w:tcW w:w="2172" w:type="dxa"/>
          </w:tcPr>
          <w:p w14:paraId="02CA32DC" w14:textId="77777777" w:rsidR="00371737" w:rsidRDefault="00000000">
            <w:pPr>
              <w:pStyle w:val="TableParagraph"/>
              <w:rPr>
                <w:sz w:val="24"/>
              </w:rPr>
            </w:pPr>
            <w:r>
              <w:rPr>
                <w:spacing w:val="-10"/>
                <w:w w:val="115"/>
                <w:sz w:val="24"/>
              </w:rPr>
              <w:t>1</w:t>
            </w:r>
          </w:p>
        </w:tc>
      </w:tr>
      <w:tr w:rsidR="00371737" w14:paraId="4E5596E4" w14:textId="77777777">
        <w:trPr>
          <w:trHeight w:val="431"/>
        </w:trPr>
        <w:tc>
          <w:tcPr>
            <w:tcW w:w="1098" w:type="dxa"/>
          </w:tcPr>
          <w:p w14:paraId="05E07155" w14:textId="77777777" w:rsidR="00371737" w:rsidRDefault="00000000">
            <w:pPr>
              <w:pStyle w:val="TableParagraph"/>
              <w:ind w:left="8"/>
              <w:rPr>
                <w:b/>
                <w:sz w:val="24"/>
              </w:rPr>
            </w:pPr>
            <w:r>
              <w:rPr>
                <w:b/>
                <w:spacing w:val="-5"/>
                <w:sz w:val="24"/>
              </w:rPr>
              <w:t>12</w:t>
            </w:r>
          </w:p>
        </w:tc>
        <w:tc>
          <w:tcPr>
            <w:tcW w:w="1183" w:type="dxa"/>
          </w:tcPr>
          <w:p w14:paraId="0E686B3A" w14:textId="77777777" w:rsidR="00371737" w:rsidRDefault="00000000">
            <w:pPr>
              <w:pStyle w:val="TableParagraph"/>
              <w:rPr>
                <w:sz w:val="24"/>
              </w:rPr>
            </w:pPr>
            <w:r>
              <w:rPr>
                <w:spacing w:val="-10"/>
                <w:w w:val="95"/>
                <w:sz w:val="24"/>
              </w:rPr>
              <w:t>4</w:t>
            </w:r>
          </w:p>
        </w:tc>
        <w:tc>
          <w:tcPr>
            <w:tcW w:w="1248" w:type="dxa"/>
          </w:tcPr>
          <w:p w14:paraId="56E63D07" w14:textId="77777777" w:rsidR="00371737" w:rsidRDefault="00000000">
            <w:pPr>
              <w:pStyle w:val="TableParagraph"/>
              <w:rPr>
                <w:sz w:val="24"/>
              </w:rPr>
            </w:pPr>
            <w:r>
              <w:rPr>
                <w:spacing w:val="-10"/>
                <w:sz w:val="24"/>
              </w:rPr>
              <w:t>5</w:t>
            </w:r>
          </w:p>
        </w:tc>
        <w:tc>
          <w:tcPr>
            <w:tcW w:w="1656" w:type="dxa"/>
          </w:tcPr>
          <w:p w14:paraId="59C00EC8" w14:textId="77777777" w:rsidR="00371737" w:rsidRDefault="00000000">
            <w:pPr>
              <w:pStyle w:val="TableParagraph"/>
              <w:ind w:left="10"/>
              <w:rPr>
                <w:sz w:val="24"/>
              </w:rPr>
            </w:pPr>
            <w:r>
              <w:rPr>
                <w:spacing w:val="-10"/>
                <w:w w:val="115"/>
                <w:sz w:val="24"/>
              </w:rPr>
              <w:t>1</w:t>
            </w:r>
          </w:p>
        </w:tc>
        <w:tc>
          <w:tcPr>
            <w:tcW w:w="1478" w:type="dxa"/>
          </w:tcPr>
          <w:p w14:paraId="3803F54F" w14:textId="77777777" w:rsidR="00371737" w:rsidRDefault="00000000">
            <w:pPr>
              <w:pStyle w:val="TableParagraph"/>
              <w:rPr>
                <w:sz w:val="24"/>
              </w:rPr>
            </w:pPr>
            <w:r>
              <w:rPr>
                <w:spacing w:val="-10"/>
                <w:w w:val="115"/>
                <w:sz w:val="24"/>
              </w:rPr>
              <w:t>1</w:t>
            </w:r>
          </w:p>
        </w:tc>
        <w:tc>
          <w:tcPr>
            <w:tcW w:w="2172" w:type="dxa"/>
          </w:tcPr>
          <w:p w14:paraId="0AE6ABB3" w14:textId="77777777" w:rsidR="00371737" w:rsidRDefault="00000000">
            <w:pPr>
              <w:pStyle w:val="TableParagraph"/>
              <w:rPr>
                <w:sz w:val="24"/>
              </w:rPr>
            </w:pPr>
            <w:r>
              <w:rPr>
                <w:spacing w:val="-10"/>
                <w:w w:val="115"/>
                <w:sz w:val="24"/>
              </w:rPr>
              <w:t>1</w:t>
            </w:r>
          </w:p>
        </w:tc>
      </w:tr>
      <w:tr w:rsidR="00371737" w14:paraId="7198D7FB" w14:textId="77777777">
        <w:trPr>
          <w:trHeight w:val="431"/>
        </w:trPr>
        <w:tc>
          <w:tcPr>
            <w:tcW w:w="1098" w:type="dxa"/>
          </w:tcPr>
          <w:p w14:paraId="448A90C1" w14:textId="77777777" w:rsidR="00371737" w:rsidRDefault="00000000">
            <w:pPr>
              <w:pStyle w:val="TableParagraph"/>
              <w:ind w:left="8"/>
              <w:rPr>
                <w:b/>
                <w:sz w:val="24"/>
              </w:rPr>
            </w:pPr>
            <w:r>
              <w:rPr>
                <w:b/>
                <w:spacing w:val="-5"/>
                <w:sz w:val="24"/>
              </w:rPr>
              <w:t>13</w:t>
            </w:r>
          </w:p>
        </w:tc>
        <w:tc>
          <w:tcPr>
            <w:tcW w:w="1183" w:type="dxa"/>
          </w:tcPr>
          <w:p w14:paraId="12E0137C" w14:textId="77777777" w:rsidR="00371737" w:rsidRDefault="00000000">
            <w:pPr>
              <w:pStyle w:val="TableParagraph"/>
              <w:rPr>
                <w:sz w:val="24"/>
              </w:rPr>
            </w:pPr>
            <w:r>
              <w:rPr>
                <w:spacing w:val="-10"/>
                <w:w w:val="95"/>
                <w:sz w:val="24"/>
              </w:rPr>
              <w:t>4</w:t>
            </w:r>
          </w:p>
        </w:tc>
        <w:tc>
          <w:tcPr>
            <w:tcW w:w="1248" w:type="dxa"/>
          </w:tcPr>
          <w:p w14:paraId="39582795" w14:textId="77777777" w:rsidR="00371737" w:rsidRDefault="00000000">
            <w:pPr>
              <w:pStyle w:val="TableParagraph"/>
              <w:rPr>
                <w:sz w:val="24"/>
              </w:rPr>
            </w:pPr>
            <w:r>
              <w:rPr>
                <w:spacing w:val="-10"/>
                <w:sz w:val="24"/>
              </w:rPr>
              <w:t>5</w:t>
            </w:r>
          </w:p>
        </w:tc>
        <w:tc>
          <w:tcPr>
            <w:tcW w:w="1656" w:type="dxa"/>
          </w:tcPr>
          <w:p w14:paraId="05F34710" w14:textId="77777777" w:rsidR="00371737" w:rsidRDefault="00000000">
            <w:pPr>
              <w:pStyle w:val="TableParagraph"/>
              <w:ind w:left="10"/>
              <w:rPr>
                <w:sz w:val="24"/>
              </w:rPr>
            </w:pPr>
            <w:r>
              <w:rPr>
                <w:spacing w:val="-10"/>
                <w:w w:val="115"/>
                <w:sz w:val="24"/>
              </w:rPr>
              <w:t>1</w:t>
            </w:r>
          </w:p>
        </w:tc>
        <w:tc>
          <w:tcPr>
            <w:tcW w:w="1478" w:type="dxa"/>
          </w:tcPr>
          <w:p w14:paraId="60F9F2AC" w14:textId="77777777" w:rsidR="00371737" w:rsidRDefault="00000000">
            <w:pPr>
              <w:pStyle w:val="TableParagraph"/>
              <w:rPr>
                <w:sz w:val="24"/>
              </w:rPr>
            </w:pPr>
            <w:r>
              <w:rPr>
                <w:spacing w:val="-10"/>
                <w:w w:val="115"/>
                <w:sz w:val="24"/>
              </w:rPr>
              <w:t>1</w:t>
            </w:r>
          </w:p>
        </w:tc>
        <w:tc>
          <w:tcPr>
            <w:tcW w:w="2172" w:type="dxa"/>
          </w:tcPr>
          <w:p w14:paraId="6FDFA3B9" w14:textId="77777777" w:rsidR="00371737" w:rsidRDefault="00000000">
            <w:pPr>
              <w:pStyle w:val="TableParagraph"/>
              <w:rPr>
                <w:sz w:val="24"/>
              </w:rPr>
            </w:pPr>
            <w:r>
              <w:rPr>
                <w:spacing w:val="-10"/>
                <w:w w:val="115"/>
                <w:sz w:val="24"/>
              </w:rPr>
              <w:t>1</w:t>
            </w:r>
          </w:p>
        </w:tc>
      </w:tr>
      <w:tr w:rsidR="00371737" w14:paraId="10B1269E" w14:textId="77777777">
        <w:trPr>
          <w:trHeight w:val="431"/>
        </w:trPr>
        <w:tc>
          <w:tcPr>
            <w:tcW w:w="1098" w:type="dxa"/>
          </w:tcPr>
          <w:p w14:paraId="0FA2A80E" w14:textId="77777777" w:rsidR="00371737" w:rsidRDefault="00000000">
            <w:pPr>
              <w:pStyle w:val="TableParagraph"/>
              <w:ind w:left="8"/>
              <w:rPr>
                <w:b/>
                <w:sz w:val="24"/>
              </w:rPr>
            </w:pPr>
            <w:r>
              <w:rPr>
                <w:b/>
                <w:spacing w:val="-5"/>
                <w:sz w:val="24"/>
              </w:rPr>
              <w:t>14</w:t>
            </w:r>
          </w:p>
        </w:tc>
        <w:tc>
          <w:tcPr>
            <w:tcW w:w="1183" w:type="dxa"/>
          </w:tcPr>
          <w:p w14:paraId="6E15DBE7" w14:textId="77777777" w:rsidR="00371737" w:rsidRDefault="00000000">
            <w:pPr>
              <w:pStyle w:val="TableParagraph"/>
              <w:rPr>
                <w:sz w:val="24"/>
              </w:rPr>
            </w:pPr>
            <w:r>
              <w:rPr>
                <w:spacing w:val="-10"/>
                <w:w w:val="90"/>
                <w:sz w:val="24"/>
              </w:rPr>
              <w:t>0</w:t>
            </w:r>
          </w:p>
        </w:tc>
        <w:tc>
          <w:tcPr>
            <w:tcW w:w="1248" w:type="dxa"/>
          </w:tcPr>
          <w:p w14:paraId="57A21D4F" w14:textId="77777777" w:rsidR="00371737" w:rsidRDefault="00000000">
            <w:pPr>
              <w:pStyle w:val="TableParagraph"/>
              <w:rPr>
                <w:sz w:val="24"/>
              </w:rPr>
            </w:pPr>
            <w:r>
              <w:rPr>
                <w:spacing w:val="-10"/>
                <w:w w:val="115"/>
                <w:sz w:val="24"/>
              </w:rPr>
              <w:t>1</w:t>
            </w:r>
          </w:p>
        </w:tc>
        <w:tc>
          <w:tcPr>
            <w:tcW w:w="1656" w:type="dxa"/>
          </w:tcPr>
          <w:p w14:paraId="014B4B3A" w14:textId="77777777" w:rsidR="00371737" w:rsidRDefault="00000000">
            <w:pPr>
              <w:pStyle w:val="TableParagraph"/>
              <w:ind w:left="10"/>
              <w:rPr>
                <w:sz w:val="24"/>
              </w:rPr>
            </w:pPr>
            <w:r>
              <w:rPr>
                <w:spacing w:val="-10"/>
                <w:w w:val="115"/>
                <w:sz w:val="24"/>
              </w:rPr>
              <w:t>1</w:t>
            </w:r>
          </w:p>
        </w:tc>
        <w:tc>
          <w:tcPr>
            <w:tcW w:w="1478" w:type="dxa"/>
          </w:tcPr>
          <w:p w14:paraId="40919649" w14:textId="77777777" w:rsidR="00371737" w:rsidRDefault="00000000">
            <w:pPr>
              <w:pStyle w:val="TableParagraph"/>
              <w:rPr>
                <w:sz w:val="24"/>
              </w:rPr>
            </w:pPr>
            <w:r>
              <w:rPr>
                <w:spacing w:val="-10"/>
                <w:w w:val="115"/>
                <w:sz w:val="24"/>
              </w:rPr>
              <w:t>1</w:t>
            </w:r>
          </w:p>
        </w:tc>
        <w:tc>
          <w:tcPr>
            <w:tcW w:w="2172" w:type="dxa"/>
          </w:tcPr>
          <w:p w14:paraId="2C3F3A6D" w14:textId="77777777" w:rsidR="00371737" w:rsidRDefault="00000000">
            <w:pPr>
              <w:pStyle w:val="TableParagraph"/>
              <w:rPr>
                <w:sz w:val="24"/>
              </w:rPr>
            </w:pPr>
            <w:r>
              <w:rPr>
                <w:spacing w:val="-10"/>
                <w:w w:val="115"/>
                <w:sz w:val="24"/>
              </w:rPr>
              <w:t>1</w:t>
            </w:r>
          </w:p>
        </w:tc>
      </w:tr>
      <w:tr w:rsidR="00371737" w14:paraId="2261207E" w14:textId="77777777">
        <w:trPr>
          <w:trHeight w:val="431"/>
        </w:trPr>
        <w:tc>
          <w:tcPr>
            <w:tcW w:w="1098" w:type="dxa"/>
          </w:tcPr>
          <w:p w14:paraId="772325A8" w14:textId="77777777" w:rsidR="00371737" w:rsidRDefault="00000000">
            <w:pPr>
              <w:pStyle w:val="TableParagraph"/>
              <w:ind w:left="8"/>
              <w:rPr>
                <w:b/>
                <w:sz w:val="24"/>
              </w:rPr>
            </w:pPr>
            <w:r>
              <w:rPr>
                <w:b/>
                <w:spacing w:val="-5"/>
                <w:sz w:val="24"/>
              </w:rPr>
              <w:t>15</w:t>
            </w:r>
          </w:p>
        </w:tc>
        <w:tc>
          <w:tcPr>
            <w:tcW w:w="1183" w:type="dxa"/>
          </w:tcPr>
          <w:p w14:paraId="1A6888F5" w14:textId="77777777" w:rsidR="00371737" w:rsidRDefault="00000000">
            <w:pPr>
              <w:pStyle w:val="TableParagraph"/>
              <w:rPr>
                <w:sz w:val="24"/>
              </w:rPr>
            </w:pPr>
            <w:r>
              <w:rPr>
                <w:spacing w:val="-10"/>
                <w:w w:val="95"/>
                <w:sz w:val="24"/>
              </w:rPr>
              <w:t>2</w:t>
            </w:r>
          </w:p>
        </w:tc>
        <w:tc>
          <w:tcPr>
            <w:tcW w:w="1248" w:type="dxa"/>
          </w:tcPr>
          <w:p w14:paraId="375ADA46" w14:textId="77777777" w:rsidR="00371737" w:rsidRDefault="00000000">
            <w:pPr>
              <w:pStyle w:val="TableParagraph"/>
              <w:rPr>
                <w:sz w:val="24"/>
              </w:rPr>
            </w:pPr>
            <w:r>
              <w:rPr>
                <w:spacing w:val="-10"/>
                <w:sz w:val="24"/>
              </w:rPr>
              <w:t>3</w:t>
            </w:r>
          </w:p>
        </w:tc>
        <w:tc>
          <w:tcPr>
            <w:tcW w:w="1656" w:type="dxa"/>
          </w:tcPr>
          <w:p w14:paraId="33747CE8" w14:textId="77777777" w:rsidR="00371737" w:rsidRDefault="00000000">
            <w:pPr>
              <w:pStyle w:val="TableParagraph"/>
              <w:ind w:left="10"/>
              <w:rPr>
                <w:sz w:val="24"/>
              </w:rPr>
            </w:pPr>
            <w:r>
              <w:rPr>
                <w:spacing w:val="-10"/>
                <w:w w:val="115"/>
                <w:sz w:val="24"/>
              </w:rPr>
              <w:t>1</w:t>
            </w:r>
          </w:p>
        </w:tc>
        <w:tc>
          <w:tcPr>
            <w:tcW w:w="1478" w:type="dxa"/>
          </w:tcPr>
          <w:p w14:paraId="16E8A314" w14:textId="77777777" w:rsidR="00371737" w:rsidRDefault="00000000">
            <w:pPr>
              <w:pStyle w:val="TableParagraph"/>
              <w:rPr>
                <w:sz w:val="24"/>
              </w:rPr>
            </w:pPr>
            <w:r>
              <w:rPr>
                <w:spacing w:val="-10"/>
                <w:w w:val="115"/>
                <w:sz w:val="24"/>
              </w:rPr>
              <w:t>1</w:t>
            </w:r>
          </w:p>
        </w:tc>
        <w:tc>
          <w:tcPr>
            <w:tcW w:w="2172" w:type="dxa"/>
          </w:tcPr>
          <w:p w14:paraId="75C50516" w14:textId="77777777" w:rsidR="00371737" w:rsidRDefault="00000000">
            <w:pPr>
              <w:pStyle w:val="TableParagraph"/>
              <w:rPr>
                <w:sz w:val="24"/>
              </w:rPr>
            </w:pPr>
            <w:r>
              <w:rPr>
                <w:spacing w:val="-10"/>
                <w:w w:val="115"/>
                <w:sz w:val="24"/>
              </w:rPr>
              <w:t>1</w:t>
            </w:r>
          </w:p>
        </w:tc>
      </w:tr>
      <w:tr w:rsidR="00371737" w14:paraId="1534A788" w14:textId="77777777">
        <w:trPr>
          <w:trHeight w:val="431"/>
        </w:trPr>
        <w:tc>
          <w:tcPr>
            <w:tcW w:w="1098" w:type="dxa"/>
          </w:tcPr>
          <w:p w14:paraId="03285339" w14:textId="77777777" w:rsidR="00371737" w:rsidRDefault="00000000">
            <w:pPr>
              <w:pStyle w:val="TableParagraph"/>
              <w:ind w:left="8"/>
              <w:rPr>
                <w:b/>
                <w:sz w:val="24"/>
              </w:rPr>
            </w:pPr>
            <w:r>
              <w:rPr>
                <w:b/>
                <w:spacing w:val="-5"/>
                <w:sz w:val="24"/>
              </w:rPr>
              <w:t>16</w:t>
            </w:r>
          </w:p>
        </w:tc>
        <w:tc>
          <w:tcPr>
            <w:tcW w:w="1183" w:type="dxa"/>
          </w:tcPr>
          <w:p w14:paraId="3D0D7631" w14:textId="77777777" w:rsidR="00371737" w:rsidRDefault="00000000">
            <w:pPr>
              <w:pStyle w:val="TableParagraph"/>
              <w:rPr>
                <w:sz w:val="24"/>
              </w:rPr>
            </w:pPr>
            <w:r>
              <w:rPr>
                <w:spacing w:val="-10"/>
                <w:w w:val="95"/>
                <w:sz w:val="24"/>
              </w:rPr>
              <w:t>4</w:t>
            </w:r>
          </w:p>
        </w:tc>
        <w:tc>
          <w:tcPr>
            <w:tcW w:w="1248" w:type="dxa"/>
          </w:tcPr>
          <w:p w14:paraId="487C1064" w14:textId="77777777" w:rsidR="00371737" w:rsidRDefault="00000000">
            <w:pPr>
              <w:pStyle w:val="TableParagraph"/>
              <w:rPr>
                <w:sz w:val="24"/>
              </w:rPr>
            </w:pPr>
            <w:r>
              <w:rPr>
                <w:spacing w:val="-10"/>
                <w:sz w:val="24"/>
              </w:rPr>
              <w:t>5</w:t>
            </w:r>
          </w:p>
        </w:tc>
        <w:tc>
          <w:tcPr>
            <w:tcW w:w="1656" w:type="dxa"/>
          </w:tcPr>
          <w:p w14:paraId="5A8DADF5" w14:textId="77777777" w:rsidR="00371737" w:rsidRDefault="00000000">
            <w:pPr>
              <w:pStyle w:val="TableParagraph"/>
              <w:ind w:left="10"/>
              <w:rPr>
                <w:sz w:val="24"/>
              </w:rPr>
            </w:pPr>
            <w:r>
              <w:rPr>
                <w:spacing w:val="-10"/>
                <w:w w:val="115"/>
                <w:sz w:val="24"/>
              </w:rPr>
              <w:t>1</w:t>
            </w:r>
          </w:p>
        </w:tc>
        <w:tc>
          <w:tcPr>
            <w:tcW w:w="1478" w:type="dxa"/>
          </w:tcPr>
          <w:p w14:paraId="085783D9" w14:textId="77777777" w:rsidR="00371737" w:rsidRDefault="00000000">
            <w:pPr>
              <w:pStyle w:val="TableParagraph"/>
              <w:rPr>
                <w:sz w:val="24"/>
              </w:rPr>
            </w:pPr>
            <w:r>
              <w:rPr>
                <w:spacing w:val="-10"/>
                <w:w w:val="115"/>
                <w:sz w:val="24"/>
              </w:rPr>
              <w:t>1</w:t>
            </w:r>
          </w:p>
        </w:tc>
        <w:tc>
          <w:tcPr>
            <w:tcW w:w="2172" w:type="dxa"/>
          </w:tcPr>
          <w:p w14:paraId="2069C844" w14:textId="77777777" w:rsidR="00371737" w:rsidRDefault="00000000">
            <w:pPr>
              <w:pStyle w:val="TableParagraph"/>
              <w:rPr>
                <w:sz w:val="24"/>
              </w:rPr>
            </w:pPr>
            <w:r>
              <w:rPr>
                <w:spacing w:val="-10"/>
                <w:w w:val="115"/>
                <w:sz w:val="24"/>
              </w:rPr>
              <w:t>1</w:t>
            </w:r>
          </w:p>
        </w:tc>
      </w:tr>
      <w:tr w:rsidR="00371737" w14:paraId="4C27BC50" w14:textId="77777777">
        <w:trPr>
          <w:trHeight w:val="431"/>
        </w:trPr>
        <w:tc>
          <w:tcPr>
            <w:tcW w:w="1098" w:type="dxa"/>
          </w:tcPr>
          <w:p w14:paraId="200BC32E" w14:textId="77777777" w:rsidR="00371737" w:rsidRDefault="00000000">
            <w:pPr>
              <w:pStyle w:val="TableParagraph"/>
              <w:ind w:left="8"/>
              <w:rPr>
                <w:b/>
                <w:sz w:val="24"/>
              </w:rPr>
            </w:pPr>
            <w:r>
              <w:rPr>
                <w:b/>
                <w:spacing w:val="-5"/>
                <w:w w:val="105"/>
                <w:sz w:val="24"/>
              </w:rPr>
              <w:t>17</w:t>
            </w:r>
          </w:p>
        </w:tc>
        <w:tc>
          <w:tcPr>
            <w:tcW w:w="1183" w:type="dxa"/>
          </w:tcPr>
          <w:p w14:paraId="7E4B8D14" w14:textId="77777777" w:rsidR="00371737" w:rsidRDefault="00000000">
            <w:pPr>
              <w:pStyle w:val="TableParagraph"/>
              <w:rPr>
                <w:sz w:val="24"/>
              </w:rPr>
            </w:pPr>
            <w:r>
              <w:rPr>
                <w:spacing w:val="-10"/>
                <w:w w:val="90"/>
                <w:sz w:val="24"/>
              </w:rPr>
              <w:t>0</w:t>
            </w:r>
          </w:p>
        </w:tc>
        <w:tc>
          <w:tcPr>
            <w:tcW w:w="1248" w:type="dxa"/>
          </w:tcPr>
          <w:p w14:paraId="33704282" w14:textId="77777777" w:rsidR="00371737" w:rsidRDefault="00000000">
            <w:pPr>
              <w:pStyle w:val="TableParagraph"/>
              <w:rPr>
                <w:sz w:val="24"/>
              </w:rPr>
            </w:pPr>
            <w:r>
              <w:rPr>
                <w:spacing w:val="-10"/>
                <w:w w:val="115"/>
                <w:sz w:val="24"/>
              </w:rPr>
              <w:t>1</w:t>
            </w:r>
          </w:p>
        </w:tc>
        <w:tc>
          <w:tcPr>
            <w:tcW w:w="1656" w:type="dxa"/>
          </w:tcPr>
          <w:p w14:paraId="74B45402" w14:textId="77777777" w:rsidR="00371737" w:rsidRDefault="00000000">
            <w:pPr>
              <w:pStyle w:val="TableParagraph"/>
              <w:ind w:left="10"/>
              <w:rPr>
                <w:sz w:val="24"/>
              </w:rPr>
            </w:pPr>
            <w:r>
              <w:rPr>
                <w:spacing w:val="-10"/>
                <w:w w:val="115"/>
                <w:sz w:val="24"/>
              </w:rPr>
              <w:t>1</w:t>
            </w:r>
          </w:p>
        </w:tc>
        <w:tc>
          <w:tcPr>
            <w:tcW w:w="1478" w:type="dxa"/>
          </w:tcPr>
          <w:p w14:paraId="4507C850" w14:textId="77777777" w:rsidR="00371737" w:rsidRDefault="00000000">
            <w:pPr>
              <w:pStyle w:val="TableParagraph"/>
              <w:rPr>
                <w:sz w:val="24"/>
              </w:rPr>
            </w:pPr>
            <w:r>
              <w:rPr>
                <w:spacing w:val="-10"/>
                <w:w w:val="115"/>
                <w:sz w:val="24"/>
              </w:rPr>
              <w:t>1</w:t>
            </w:r>
          </w:p>
        </w:tc>
        <w:tc>
          <w:tcPr>
            <w:tcW w:w="2172" w:type="dxa"/>
          </w:tcPr>
          <w:p w14:paraId="569C7B01" w14:textId="77777777" w:rsidR="00371737" w:rsidRDefault="00000000">
            <w:pPr>
              <w:pStyle w:val="TableParagraph"/>
              <w:rPr>
                <w:sz w:val="24"/>
              </w:rPr>
            </w:pPr>
            <w:r>
              <w:rPr>
                <w:spacing w:val="-10"/>
                <w:w w:val="115"/>
                <w:sz w:val="24"/>
              </w:rPr>
              <w:t>1</w:t>
            </w:r>
          </w:p>
        </w:tc>
      </w:tr>
      <w:tr w:rsidR="00371737" w14:paraId="15F9CE38" w14:textId="77777777">
        <w:trPr>
          <w:trHeight w:val="431"/>
        </w:trPr>
        <w:tc>
          <w:tcPr>
            <w:tcW w:w="1098" w:type="dxa"/>
          </w:tcPr>
          <w:p w14:paraId="2B7038EF" w14:textId="77777777" w:rsidR="00371737" w:rsidRDefault="00000000">
            <w:pPr>
              <w:pStyle w:val="TableParagraph"/>
              <w:ind w:left="8"/>
              <w:rPr>
                <w:b/>
                <w:sz w:val="24"/>
              </w:rPr>
            </w:pPr>
            <w:r>
              <w:rPr>
                <w:b/>
                <w:spacing w:val="-5"/>
                <w:sz w:val="24"/>
              </w:rPr>
              <w:t>18</w:t>
            </w:r>
          </w:p>
        </w:tc>
        <w:tc>
          <w:tcPr>
            <w:tcW w:w="1183" w:type="dxa"/>
          </w:tcPr>
          <w:p w14:paraId="0B44E392" w14:textId="77777777" w:rsidR="00371737" w:rsidRDefault="00000000">
            <w:pPr>
              <w:pStyle w:val="TableParagraph"/>
              <w:rPr>
                <w:sz w:val="24"/>
              </w:rPr>
            </w:pPr>
            <w:r>
              <w:rPr>
                <w:spacing w:val="-10"/>
                <w:w w:val="95"/>
                <w:sz w:val="24"/>
              </w:rPr>
              <w:t>2</w:t>
            </w:r>
          </w:p>
        </w:tc>
        <w:tc>
          <w:tcPr>
            <w:tcW w:w="1248" w:type="dxa"/>
          </w:tcPr>
          <w:p w14:paraId="6CDB1B19" w14:textId="77777777" w:rsidR="00371737" w:rsidRDefault="00000000">
            <w:pPr>
              <w:pStyle w:val="TableParagraph"/>
              <w:rPr>
                <w:sz w:val="24"/>
              </w:rPr>
            </w:pPr>
            <w:r>
              <w:rPr>
                <w:spacing w:val="-10"/>
                <w:sz w:val="24"/>
              </w:rPr>
              <w:t>3</w:t>
            </w:r>
          </w:p>
        </w:tc>
        <w:tc>
          <w:tcPr>
            <w:tcW w:w="1656" w:type="dxa"/>
          </w:tcPr>
          <w:p w14:paraId="2CAB7DBA" w14:textId="77777777" w:rsidR="00371737" w:rsidRDefault="00000000">
            <w:pPr>
              <w:pStyle w:val="TableParagraph"/>
              <w:ind w:left="10"/>
              <w:rPr>
                <w:sz w:val="24"/>
              </w:rPr>
            </w:pPr>
            <w:r>
              <w:rPr>
                <w:spacing w:val="-10"/>
                <w:w w:val="115"/>
                <w:sz w:val="24"/>
              </w:rPr>
              <w:t>1</w:t>
            </w:r>
          </w:p>
        </w:tc>
        <w:tc>
          <w:tcPr>
            <w:tcW w:w="1478" w:type="dxa"/>
          </w:tcPr>
          <w:p w14:paraId="4A0314C6" w14:textId="77777777" w:rsidR="00371737" w:rsidRDefault="00000000">
            <w:pPr>
              <w:pStyle w:val="TableParagraph"/>
              <w:rPr>
                <w:sz w:val="24"/>
              </w:rPr>
            </w:pPr>
            <w:r>
              <w:rPr>
                <w:spacing w:val="-10"/>
                <w:w w:val="115"/>
                <w:sz w:val="24"/>
              </w:rPr>
              <w:t>1</w:t>
            </w:r>
          </w:p>
        </w:tc>
        <w:tc>
          <w:tcPr>
            <w:tcW w:w="2172" w:type="dxa"/>
          </w:tcPr>
          <w:p w14:paraId="7340BF5A" w14:textId="77777777" w:rsidR="00371737" w:rsidRDefault="00000000">
            <w:pPr>
              <w:pStyle w:val="TableParagraph"/>
              <w:rPr>
                <w:sz w:val="24"/>
              </w:rPr>
            </w:pPr>
            <w:r>
              <w:rPr>
                <w:spacing w:val="-10"/>
                <w:w w:val="115"/>
                <w:sz w:val="24"/>
              </w:rPr>
              <w:t>1</w:t>
            </w:r>
          </w:p>
        </w:tc>
      </w:tr>
      <w:tr w:rsidR="00371737" w14:paraId="58753747" w14:textId="77777777">
        <w:trPr>
          <w:trHeight w:val="431"/>
        </w:trPr>
        <w:tc>
          <w:tcPr>
            <w:tcW w:w="1098" w:type="dxa"/>
          </w:tcPr>
          <w:p w14:paraId="2B68EAD3" w14:textId="77777777" w:rsidR="00371737" w:rsidRDefault="00000000">
            <w:pPr>
              <w:pStyle w:val="TableParagraph"/>
              <w:ind w:left="8"/>
              <w:rPr>
                <w:b/>
                <w:sz w:val="24"/>
              </w:rPr>
            </w:pPr>
            <w:r>
              <w:rPr>
                <w:b/>
                <w:spacing w:val="-5"/>
                <w:sz w:val="24"/>
              </w:rPr>
              <w:t>19</w:t>
            </w:r>
          </w:p>
        </w:tc>
        <w:tc>
          <w:tcPr>
            <w:tcW w:w="1183" w:type="dxa"/>
          </w:tcPr>
          <w:p w14:paraId="73056822" w14:textId="77777777" w:rsidR="00371737" w:rsidRDefault="00000000">
            <w:pPr>
              <w:pStyle w:val="TableParagraph"/>
              <w:rPr>
                <w:sz w:val="24"/>
              </w:rPr>
            </w:pPr>
            <w:r>
              <w:rPr>
                <w:spacing w:val="-10"/>
                <w:w w:val="95"/>
                <w:sz w:val="24"/>
              </w:rPr>
              <w:t>4</w:t>
            </w:r>
          </w:p>
        </w:tc>
        <w:tc>
          <w:tcPr>
            <w:tcW w:w="1248" w:type="dxa"/>
          </w:tcPr>
          <w:p w14:paraId="3178C522" w14:textId="77777777" w:rsidR="00371737" w:rsidRDefault="00000000">
            <w:pPr>
              <w:pStyle w:val="TableParagraph"/>
              <w:rPr>
                <w:sz w:val="24"/>
              </w:rPr>
            </w:pPr>
            <w:r>
              <w:rPr>
                <w:spacing w:val="-10"/>
                <w:sz w:val="24"/>
              </w:rPr>
              <w:t>5</w:t>
            </w:r>
          </w:p>
        </w:tc>
        <w:tc>
          <w:tcPr>
            <w:tcW w:w="1656" w:type="dxa"/>
          </w:tcPr>
          <w:p w14:paraId="012F68AC" w14:textId="77777777" w:rsidR="00371737" w:rsidRDefault="00000000">
            <w:pPr>
              <w:pStyle w:val="TableParagraph"/>
              <w:ind w:left="10"/>
              <w:rPr>
                <w:sz w:val="24"/>
              </w:rPr>
            </w:pPr>
            <w:r>
              <w:rPr>
                <w:spacing w:val="-10"/>
                <w:w w:val="115"/>
                <w:sz w:val="24"/>
              </w:rPr>
              <w:t>1</w:t>
            </w:r>
          </w:p>
        </w:tc>
        <w:tc>
          <w:tcPr>
            <w:tcW w:w="1478" w:type="dxa"/>
          </w:tcPr>
          <w:p w14:paraId="12CF2E42" w14:textId="77777777" w:rsidR="00371737" w:rsidRDefault="00000000">
            <w:pPr>
              <w:pStyle w:val="TableParagraph"/>
              <w:rPr>
                <w:sz w:val="24"/>
              </w:rPr>
            </w:pPr>
            <w:r>
              <w:rPr>
                <w:spacing w:val="-10"/>
                <w:w w:val="115"/>
                <w:sz w:val="24"/>
              </w:rPr>
              <w:t>1</w:t>
            </w:r>
          </w:p>
        </w:tc>
        <w:tc>
          <w:tcPr>
            <w:tcW w:w="2172" w:type="dxa"/>
          </w:tcPr>
          <w:p w14:paraId="312E4E0E" w14:textId="77777777" w:rsidR="00371737" w:rsidRDefault="00000000">
            <w:pPr>
              <w:pStyle w:val="TableParagraph"/>
              <w:rPr>
                <w:sz w:val="24"/>
              </w:rPr>
            </w:pPr>
            <w:r>
              <w:rPr>
                <w:spacing w:val="-10"/>
                <w:w w:val="115"/>
                <w:sz w:val="24"/>
              </w:rPr>
              <w:t>1</w:t>
            </w:r>
          </w:p>
        </w:tc>
      </w:tr>
      <w:tr w:rsidR="00371737" w14:paraId="13242A1E" w14:textId="77777777">
        <w:trPr>
          <w:trHeight w:val="431"/>
        </w:trPr>
        <w:tc>
          <w:tcPr>
            <w:tcW w:w="1098" w:type="dxa"/>
          </w:tcPr>
          <w:p w14:paraId="23D68C3A" w14:textId="77777777" w:rsidR="00371737" w:rsidRDefault="00000000">
            <w:pPr>
              <w:pStyle w:val="TableParagraph"/>
              <w:ind w:left="8"/>
              <w:rPr>
                <w:b/>
                <w:sz w:val="24"/>
              </w:rPr>
            </w:pPr>
            <w:r>
              <w:rPr>
                <w:b/>
                <w:spacing w:val="-5"/>
                <w:w w:val="95"/>
                <w:sz w:val="24"/>
              </w:rPr>
              <w:t>20</w:t>
            </w:r>
          </w:p>
        </w:tc>
        <w:tc>
          <w:tcPr>
            <w:tcW w:w="1183" w:type="dxa"/>
          </w:tcPr>
          <w:p w14:paraId="78CE5EBD" w14:textId="77777777" w:rsidR="00371737" w:rsidRDefault="00000000">
            <w:pPr>
              <w:pStyle w:val="TableParagraph"/>
              <w:rPr>
                <w:sz w:val="24"/>
              </w:rPr>
            </w:pPr>
            <w:r>
              <w:rPr>
                <w:spacing w:val="-10"/>
                <w:w w:val="90"/>
                <w:sz w:val="24"/>
              </w:rPr>
              <w:t>0</w:t>
            </w:r>
          </w:p>
        </w:tc>
        <w:tc>
          <w:tcPr>
            <w:tcW w:w="1248" w:type="dxa"/>
          </w:tcPr>
          <w:p w14:paraId="2015786A" w14:textId="77777777" w:rsidR="00371737" w:rsidRDefault="00000000">
            <w:pPr>
              <w:pStyle w:val="TableParagraph"/>
              <w:rPr>
                <w:sz w:val="24"/>
              </w:rPr>
            </w:pPr>
            <w:r>
              <w:rPr>
                <w:spacing w:val="-10"/>
                <w:w w:val="115"/>
                <w:sz w:val="24"/>
              </w:rPr>
              <w:t>1</w:t>
            </w:r>
          </w:p>
        </w:tc>
        <w:tc>
          <w:tcPr>
            <w:tcW w:w="1656" w:type="dxa"/>
          </w:tcPr>
          <w:p w14:paraId="72B948CE" w14:textId="77777777" w:rsidR="00371737" w:rsidRDefault="00000000">
            <w:pPr>
              <w:pStyle w:val="TableParagraph"/>
              <w:ind w:left="10"/>
              <w:rPr>
                <w:sz w:val="24"/>
              </w:rPr>
            </w:pPr>
            <w:r>
              <w:rPr>
                <w:spacing w:val="-10"/>
                <w:w w:val="115"/>
                <w:sz w:val="24"/>
              </w:rPr>
              <w:t>1</w:t>
            </w:r>
          </w:p>
        </w:tc>
        <w:tc>
          <w:tcPr>
            <w:tcW w:w="1478" w:type="dxa"/>
          </w:tcPr>
          <w:p w14:paraId="492AFFEB" w14:textId="77777777" w:rsidR="00371737" w:rsidRDefault="00000000">
            <w:pPr>
              <w:pStyle w:val="TableParagraph"/>
              <w:rPr>
                <w:sz w:val="24"/>
              </w:rPr>
            </w:pPr>
            <w:r>
              <w:rPr>
                <w:spacing w:val="-10"/>
                <w:w w:val="115"/>
                <w:sz w:val="24"/>
              </w:rPr>
              <w:t>1</w:t>
            </w:r>
          </w:p>
        </w:tc>
        <w:tc>
          <w:tcPr>
            <w:tcW w:w="2172" w:type="dxa"/>
          </w:tcPr>
          <w:p w14:paraId="11A8C898" w14:textId="77777777" w:rsidR="00371737" w:rsidRDefault="00000000">
            <w:pPr>
              <w:pStyle w:val="TableParagraph"/>
              <w:rPr>
                <w:sz w:val="24"/>
              </w:rPr>
            </w:pPr>
            <w:r>
              <w:rPr>
                <w:spacing w:val="-10"/>
                <w:w w:val="115"/>
                <w:sz w:val="24"/>
              </w:rPr>
              <w:t>1</w:t>
            </w:r>
          </w:p>
        </w:tc>
      </w:tr>
    </w:tbl>
    <w:p w14:paraId="6D706B88" w14:textId="77777777" w:rsidR="00371737" w:rsidRDefault="00371737">
      <w:pPr>
        <w:pStyle w:val="BodyText"/>
        <w:spacing w:before="244"/>
      </w:pPr>
    </w:p>
    <w:p w14:paraId="0CDA27D0" w14:textId="77777777" w:rsidR="00371737" w:rsidRDefault="00000000">
      <w:pPr>
        <w:pStyle w:val="BodyText"/>
        <w:spacing w:line="381" w:lineRule="auto"/>
        <w:ind w:left="114" w:right="217" w:firstLine="351"/>
        <w:jc w:val="both"/>
      </w:pPr>
      <w:r>
        <w:t xml:space="preserve">The ANCHORS explainer experiments produced the following table of results. </w:t>
      </w:r>
      <w:r>
        <w:rPr>
          <w:spacing w:val="-2"/>
        </w:rPr>
        <w:t>Each</w:t>
      </w:r>
      <w:r>
        <w:rPr>
          <w:spacing w:val="-9"/>
        </w:rPr>
        <w:t xml:space="preserve">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40" w:history="1">
        <w:r>
          <w:rPr>
            <w:spacing w:val="-2"/>
          </w:rPr>
          <w:t>4.3</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 xml:space="preserve">block </w:t>
      </w:r>
      <w:r>
        <w:t xml:space="preserve">from the test </w:t>
      </w:r>
      <w:proofErr w:type="gramStart"/>
      <w:r>
        <w:t>dataset</w:t>
      </w:r>
      <w:proofErr w:type="gramEnd"/>
    </w:p>
    <w:p w14:paraId="2835FD27"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3A3D898D" w14:textId="77777777" w:rsidR="00371737" w:rsidRDefault="00000000">
      <w:pPr>
        <w:pStyle w:val="BodyText"/>
        <w:spacing w:before="192"/>
        <w:ind w:right="104"/>
        <w:jc w:val="center"/>
      </w:pPr>
      <w:bookmarkStart w:id="154" w:name="_bookmark40"/>
      <w:bookmarkEnd w:id="154"/>
      <w:r>
        <w:rPr>
          <w:spacing w:val="-2"/>
        </w:rPr>
        <w:lastRenderedPageBreak/>
        <w:t>Table</w:t>
      </w:r>
      <w:r>
        <w:rPr>
          <w:spacing w:val="1"/>
        </w:rPr>
        <w:t xml:space="preserve"> </w:t>
      </w:r>
      <w:r>
        <w:rPr>
          <w:spacing w:val="-2"/>
        </w:rPr>
        <w:t>4.3:</w:t>
      </w:r>
      <w:r>
        <w:rPr>
          <w:spacing w:val="21"/>
        </w:rPr>
        <w:t xml:space="preserve"> </w:t>
      </w:r>
      <w:r>
        <w:rPr>
          <w:spacing w:val="-2"/>
        </w:rPr>
        <w:t>ANCHORS</w:t>
      </w:r>
      <w:r>
        <w:rPr>
          <w:spacing w:val="2"/>
        </w:rPr>
        <w:t xml:space="preserve"> </w:t>
      </w:r>
      <w:r>
        <w:rPr>
          <w:spacing w:val="-2"/>
        </w:rPr>
        <w:t>Explainer</w:t>
      </w:r>
      <w:r>
        <w:rPr>
          <w:spacing w:val="2"/>
        </w:rPr>
        <w:t xml:space="preserve"> </w:t>
      </w:r>
      <w:r>
        <w:rPr>
          <w:spacing w:val="-2"/>
        </w:rPr>
        <w:t>Metric</w:t>
      </w:r>
      <w:r>
        <w:rPr>
          <w:spacing w:val="2"/>
        </w:rPr>
        <w:t xml:space="preserve"> </w:t>
      </w:r>
      <w:r>
        <w:rPr>
          <w:spacing w:val="-2"/>
        </w:rPr>
        <w:t>Outputs</w:t>
      </w:r>
    </w:p>
    <w:p w14:paraId="65D2AB88"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6D01138C" w14:textId="77777777">
        <w:trPr>
          <w:trHeight w:val="431"/>
        </w:trPr>
        <w:tc>
          <w:tcPr>
            <w:tcW w:w="1098" w:type="dxa"/>
          </w:tcPr>
          <w:p w14:paraId="5E0B5AEB" w14:textId="77777777" w:rsidR="00371737" w:rsidRDefault="00000000">
            <w:pPr>
              <w:pStyle w:val="TableParagraph"/>
              <w:ind w:left="8"/>
              <w:rPr>
                <w:b/>
                <w:sz w:val="24"/>
              </w:rPr>
            </w:pPr>
            <w:r>
              <w:rPr>
                <w:b/>
                <w:spacing w:val="-2"/>
                <w:sz w:val="24"/>
              </w:rPr>
              <w:t>Sample</w:t>
            </w:r>
          </w:p>
        </w:tc>
        <w:tc>
          <w:tcPr>
            <w:tcW w:w="1183" w:type="dxa"/>
          </w:tcPr>
          <w:p w14:paraId="74ABD364" w14:textId="77777777" w:rsidR="00371737" w:rsidRDefault="00000000">
            <w:pPr>
              <w:pStyle w:val="TableParagraph"/>
              <w:ind w:right="5"/>
              <w:rPr>
                <w:b/>
                <w:sz w:val="24"/>
              </w:rPr>
            </w:pPr>
            <w:r>
              <w:rPr>
                <w:b/>
                <w:spacing w:val="-2"/>
                <w:sz w:val="24"/>
              </w:rPr>
              <w:t>Identity</w:t>
            </w:r>
          </w:p>
        </w:tc>
        <w:tc>
          <w:tcPr>
            <w:tcW w:w="1248" w:type="dxa"/>
          </w:tcPr>
          <w:p w14:paraId="7ED9A45A" w14:textId="77777777" w:rsidR="00371737" w:rsidRDefault="00000000">
            <w:pPr>
              <w:pStyle w:val="TableParagraph"/>
              <w:ind w:right="3"/>
              <w:rPr>
                <w:b/>
                <w:sz w:val="24"/>
              </w:rPr>
            </w:pPr>
            <w:r>
              <w:rPr>
                <w:b/>
                <w:spacing w:val="-2"/>
                <w:sz w:val="24"/>
              </w:rPr>
              <w:t>Stability</w:t>
            </w:r>
          </w:p>
        </w:tc>
        <w:tc>
          <w:tcPr>
            <w:tcW w:w="1656" w:type="dxa"/>
          </w:tcPr>
          <w:p w14:paraId="7E8308A7"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03EFE788"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2591FF6F"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36D4AB91" w14:textId="77777777">
        <w:trPr>
          <w:trHeight w:val="431"/>
        </w:trPr>
        <w:tc>
          <w:tcPr>
            <w:tcW w:w="1098" w:type="dxa"/>
          </w:tcPr>
          <w:p w14:paraId="5D57D3F9" w14:textId="77777777" w:rsidR="00371737" w:rsidRDefault="00000000">
            <w:pPr>
              <w:pStyle w:val="TableParagraph"/>
              <w:ind w:left="8"/>
              <w:rPr>
                <w:b/>
                <w:sz w:val="24"/>
              </w:rPr>
            </w:pPr>
            <w:r>
              <w:rPr>
                <w:b/>
                <w:spacing w:val="-10"/>
                <w:w w:val="115"/>
                <w:sz w:val="24"/>
              </w:rPr>
              <w:t>1</w:t>
            </w:r>
          </w:p>
        </w:tc>
        <w:tc>
          <w:tcPr>
            <w:tcW w:w="1183" w:type="dxa"/>
          </w:tcPr>
          <w:p w14:paraId="0D6BE9E0" w14:textId="77777777" w:rsidR="00371737" w:rsidRDefault="00000000">
            <w:pPr>
              <w:pStyle w:val="TableParagraph"/>
              <w:rPr>
                <w:sz w:val="24"/>
              </w:rPr>
            </w:pPr>
            <w:r>
              <w:rPr>
                <w:spacing w:val="-10"/>
                <w:w w:val="90"/>
                <w:sz w:val="24"/>
              </w:rPr>
              <w:t>0</w:t>
            </w:r>
          </w:p>
        </w:tc>
        <w:tc>
          <w:tcPr>
            <w:tcW w:w="1248" w:type="dxa"/>
          </w:tcPr>
          <w:p w14:paraId="7FF7F7DC" w14:textId="77777777" w:rsidR="00371737" w:rsidRDefault="00000000">
            <w:pPr>
              <w:pStyle w:val="TableParagraph"/>
              <w:rPr>
                <w:sz w:val="24"/>
              </w:rPr>
            </w:pPr>
            <w:r>
              <w:rPr>
                <w:spacing w:val="-10"/>
                <w:w w:val="115"/>
                <w:sz w:val="24"/>
              </w:rPr>
              <w:t>1</w:t>
            </w:r>
          </w:p>
        </w:tc>
        <w:tc>
          <w:tcPr>
            <w:tcW w:w="1656" w:type="dxa"/>
          </w:tcPr>
          <w:p w14:paraId="66ECA9AE" w14:textId="77777777" w:rsidR="00371737" w:rsidRDefault="00000000">
            <w:pPr>
              <w:pStyle w:val="TableParagraph"/>
              <w:ind w:left="10"/>
              <w:rPr>
                <w:sz w:val="24"/>
              </w:rPr>
            </w:pPr>
            <w:r>
              <w:rPr>
                <w:spacing w:val="-10"/>
                <w:w w:val="115"/>
                <w:sz w:val="24"/>
              </w:rPr>
              <w:t>1</w:t>
            </w:r>
          </w:p>
        </w:tc>
        <w:tc>
          <w:tcPr>
            <w:tcW w:w="1478" w:type="dxa"/>
          </w:tcPr>
          <w:p w14:paraId="203674AB" w14:textId="77777777" w:rsidR="00371737" w:rsidRDefault="00000000">
            <w:pPr>
              <w:pStyle w:val="TableParagraph"/>
              <w:rPr>
                <w:sz w:val="24"/>
              </w:rPr>
            </w:pPr>
            <w:r>
              <w:rPr>
                <w:spacing w:val="-10"/>
                <w:w w:val="115"/>
                <w:sz w:val="24"/>
              </w:rPr>
              <w:t>1</w:t>
            </w:r>
          </w:p>
        </w:tc>
        <w:tc>
          <w:tcPr>
            <w:tcW w:w="2172" w:type="dxa"/>
          </w:tcPr>
          <w:p w14:paraId="642692A5" w14:textId="77777777" w:rsidR="00371737" w:rsidRDefault="00000000">
            <w:pPr>
              <w:pStyle w:val="TableParagraph"/>
              <w:rPr>
                <w:sz w:val="24"/>
              </w:rPr>
            </w:pPr>
            <w:r>
              <w:rPr>
                <w:spacing w:val="-10"/>
                <w:w w:val="115"/>
                <w:sz w:val="24"/>
              </w:rPr>
              <w:t>1</w:t>
            </w:r>
          </w:p>
        </w:tc>
      </w:tr>
      <w:tr w:rsidR="00371737" w14:paraId="555620AA" w14:textId="77777777">
        <w:trPr>
          <w:trHeight w:val="431"/>
        </w:trPr>
        <w:tc>
          <w:tcPr>
            <w:tcW w:w="1098" w:type="dxa"/>
          </w:tcPr>
          <w:p w14:paraId="17C6BB89" w14:textId="77777777" w:rsidR="00371737" w:rsidRDefault="00000000">
            <w:pPr>
              <w:pStyle w:val="TableParagraph"/>
              <w:ind w:left="8"/>
              <w:rPr>
                <w:b/>
                <w:sz w:val="24"/>
              </w:rPr>
            </w:pPr>
            <w:r>
              <w:rPr>
                <w:b/>
                <w:spacing w:val="-10"/>
                <w:sz w:val="24"/>
              </w:rPr>
              <w:t>2</w:t>
            </w:r>
          </w:p>
        </w:tc>
        <w:tc>
          <w:tcPr>
            <w:tcW w:w="1183" w:type="dxa"/>
          </w:tcPr>
          <w:p w14:paraId="3E1532CA" w14:textId="77777777" w:rsidR="00371737" w:rsidRDefault="00000000">
            <w:pPr>
              <w:pStyle w:val="TableParagraph"/>
              <w:rPr>
                <w:sz w:val="24"/>
              </w:rPr>
            </w:pPr>
            <w:r>
              <w:rPr>
                <w:spacing w:val="-10"/>
                <w:w w:val="95"/>
                <w:sz w:val="24"/>
              </w:rPr>
              <w:t>2</w:t>
            </w:r>
          </w:p>
        </w:tc>
        <w:tc>
          <w:tcPr>
            <w:tcW w:w="1248" w:type="dxa"/>
          </w:tcPr>
          <w:p w14:paraId="4E4A35D1" w14:textId="77777777" w:rsidR="00371737" w:rsidRDefault="00000000">
            <w:pPr>
              <w:pStyle w:val="TableParagraph"/>
              <w:rPr>
                <w:sz w:val="24"/>
              </w:rPr>
            </w:pPr>
            <w:r>
              <w:rPr>
                <w:spacing w:val="-10"/>
                <w:sz w:val="24"/>
              </w:rPr>
              <w:t>3</w:t>
            </w:r>
          </w:p>
        </w:tc>
        <w:tc>
          <w:tcPr>
            <w:tcW w:w="1656" w:type="dxa"/>
          </w:tcPr>
          <w:p w14:paraId="0FFF62E1" w14:textId="77777777" w:rsidR="00371737" w:rsidRDefault="00000000">
            <w:pPr>
              <w:pStyle w:val="TableParagraph"/>
              <w:ind w:left="10"/>
              <w:rPr>
                <w:sz w:val="24"/>
              </w:rPr>
            </w:pPr>
            <w:r>
              <w:rPr>
                <w:spacing w:val="-10"/>
                <w:w w:val="115"/>
                <w:sz w:val="24"/>
              </w:rPr>
              <w:t>1</w:t>
            </w:r>
          </w:p>
        </w:tc>
        <w:tc>
          <w:tcPr>
            <w:tcW w:w="1478" w:type="dxa"/>
          </w:tcPr>
          <w:p w14:paraId="5380FDF2" w14:textId="77777777" w:rsidR="00371737" w:rsidRDefault="00000000">
            <w:pPr>
              <w:pStyle w:val="TableParagraph"/>
              <w:rPr>
                <w:sz w:val="24"/>
              </w:rPr>
            </w:pPr>
            <w:r>
              <w:rPr>
                <w:spacing w:val="-10"/>
                <w:w w:val="115"/>
                <w:sz w:val="24"/>
              </w:rPr>
              <w:t>1</w:t>
            </w:r>
          </w:p>
        </w:tc>
        <w:tc>
          <w:tcPr>
            <w:tcW w:w="2172" w:type="dxa"/>
          </w:tcPr>
          <w:p w14:paraId="169B0D33" w14:textId="77777777" w:rsidR="00371737" w:rsidRDefault="00000000">
            <w:pPr>
              <w:pStyle w:val="TableParagraph"/>
              <w:rPr>
                <w:sz w:val="24"/>
              </w:rPr>
            </w:pPr>
            <w:r>
              <w:rPr>
                <w:spacing w:val="-10"/>
                <w:w w:val="115"/>
                <w:sz w:val="24"/>
              </w:rPr>
              <w:t>1</w:t>
            </w:r>
          </w:p>
        </w:tc>
      </w:tr>
      <w:tr w:rsidR="00371737" w14:paraId="5A8B0E6A" w14:textId="77777777">
        <w:trPr>
          <w:trHeight w:val="431"/>
        </w:trPr>
        <w:tc>
          <w:tcPr>
            <w:tcW w:w="1098" w:type="dxa"/>
          </w:tcPr>
          <w:p w14:paraId="642FEA01" w14:textId="77777777" w:rsidR="00371737" w:rsidRDefault="00000000">
            <w:pPr>
              <w:pStyle w:val="TableParagraph"/>
              <w:ind w:left="8"/>
              <w:rPr>
                <w:b/>
                <w:sz w:val="24"/>
              </w:rPr>
            </w:pPr>
            <w:r>
              <w:rPr>
                <w:b/>
                <w:spacing w:val="-10"/>
                <w:sz w:val="24"/>
              </w:rPr>
              <w:t>3</w:t>
            </w:r>
          </w:p>
        </w:tc>
        <w:tc>
          <w:tcPr>
            <w:tcW w:w="1183" w:type="dxa"/>
          </w:tcPr>
          <w:p w14:paraId="1D3116CF" w14:textId="77777777" w:rsidR="00371737" w:rsidRDefault="00000000">
            <w:pPr>
              <w:pStyle w:val="TableParagraph"/>
              <w:rPr>
                <w:sz w:val="24"/>
              </w:rPr>
            </w:pPr>
            <w:r>
              <w:rPr>
                <w:spacing w:val="-10"/>
                <w:w w:val="95"/>
                <w:sz w:val="24"/>
              </w:rPr>
              <w:t>4</w:t>
            </w:r>
          </w:p>
        </w:tc>
        <w:tc>
          <w:tcPr>
            <w:tcW w:w="1248" w:type="dxa"/>
          </w:tcPr>
          <w:p w14:paraId="7F44D2FF" w14:textId="77777777" w:rsidR="00371737" w:rsidRDefault="00000000">
            <w:pPr>
              <w:pStyle w:val="TableParagraph"/>
              <w:rPr>
                <w:sz w:val="24"/>
              </w:rPr>
            </w:pPr>
            <w:r>
              <w:rPr>
                <w:spacing w:val="-10"/>
                <w:sz w:val="24"/>
              </w:rPr>
              <w:t>5</w:t>
            </w:r>
          </w:p>
        </w:tc>
        <w:tc>
          <w:tcPr>
            <w:tcW w:w="1656" w:type="dxa"/>
          </w:tcPr>
          <w:p w14:paraId="0E5F6BA3" w14:textId="77777777" w:rsidR="00371737" w:rsidRDefault="00000000">
            <w:pPr>
              <w:pStyle w:val="TableParagraph"/>
              <w:ind w:left="10"/>
              <w:rPr>
                <w:sz w:val="24"/>
              </w:rPr>
            </w:pPr>
            <w:r>
              <w:rPr>
                <w:spacing w:val="-10"/>
                <w:w w:val="115"/>
                <w:sz w:val="24"/>
              </w:rPr>
              <w:t>1</w:t>
            </w:r>
          </w:p>
        </w:tc>
        <w:tc>
          <w:tcPr>
            <w:tcW w:w="1478" w:type="dxa"/>
          </w:tcPr>
          <w:p w14:paraId="7DB10E60" w14:textId="77777777" w:rsidR="00371737" w:rsidRDefault="00000000">
            <w:pPr>
              <w:pStyle w:val="TableParagraph"/>
              <w:rPr>
                <w:sz w:val="24"/>
              </w:rPr>
            </w:pPr>
            <w:r>
              <w:rPr>
                <w:spacing w:val="-10"/>
                <w:w w:val="115"/>
                <w:sz w:val="24"/>
              </w:rPr>
              <w:t>1</w:t>
            </w:r>
          </w:p>
        </w:tc>
        <w:tc>
          <w:tcPr>
            <w:tcW w:w="2172" w:type="dxa"/>
          </w:tcPr>
          <w:p w14:paraId="0C8161A1" w14:textId="77777777" w:rsidR="00371737" w:rsidRDefault="00000000">
            <w:pPr>
              <w:pStyle w:val="TableParagraph"/>
              <w:rPr>
                <w:sz w:val="24"/>
              </w:rPr>
            </w:pPr>
            <w:r>
              <w:rPr>
                <w:spacing w:val="-10"/>
                <w:w w:val="115"/>
                <w:sz w:val="24"/>
              </w:rPr>
              <w:t>1</w:t>
            </w:r>
          </w:p>
        </w:tc>
      </w:tr>
      <w:tr w:rsidR="00371737" w14:paraId="43FFD35B" w14:textId="77777777">
        <w:trPr>
          <w:trHeight w:val="431"/>
        </w:trPr>
        <w:tc>
          <w:tcPr>
            <w:tcW w:w="1098" w:type="dxa"/>
          </w:tcPr>
          <w:p w14:paraId="23B4E9CD" w14:textId="77777777" w:rsidR="00371737" w:rsidRDefault="00000000">
            <w:pPr>
              <w:pStyle w:val="TableParagraph"/>
              <w:ind w:left="8"/>
              <w:rPr>
                <w:b/>
                <w:sz w:val="24"/>
              </w:rPr>
            </w:pPr>
            <w:r>
              <w:rPr>
                <w:b/>
                <w:spacing w:val="-10"/>
                <w:w w:val="95"/>
                <w:sz w:val="24"/>
              </w:rPr>
              <w:t>4</w:t>
            </w:r>
          </w:p>
        </w:tc>
        <w:tc>
          <w:tcPr>
            <w:tcW w:w="1183" w:type="dxa"/>
          </w:tcPr>
          <w:p w14:paraId="6E7A2986" w14:textId="77777777" w:rsidR="00371737" w:rsidRDefault="00000000">
            <w:pPr>
              <w:pStyle w:val="TableParagraph"/>
              <w:rPr>
                <w:sz w:val="24"/>
              </w:rPr>
            </w:pPr>
            <w:r>
              <w:rPr>
                <w:spacing w:val="-10"/>
                <w:w w:val="90"/>
                <w:sz w:val="24"/>
              </w:rPr>
              <w:t>0</w:t>
            </w:r>
          </w:p>
        </w:tc>
        <w:tc>
          <w:tcPr>
            <w:tcW w:w="1248" w:type="dxa"/>
          </w:tcPr>
          <w:p w14:paraId="5F97E187" w14:textId="77777777" w:rsidR="00371737" w:rsidRDefault="00000000">
            <w:pPr>
              <w:pStyle w:val="TableParagraph"/>
              <w:rPr>
                <w:sz w:val="24"/>
              </w:rPr>
            </w:pPr>
            <w:r>
              <w:rPr>
                <w:spacing w:val="-10"/>
                <w:w w:val="115"/>
                <w:sz w:val="24"/>
              </w:rPr>
              <w:t>1</w:t>
            </w:r>
          </w:p>
        </w:tc>
        <w:tc>
          <w:tcPr>
            <w:tcW w:w="1656" w:type="dxa"/>
          </w:tcPr>
          <w:p w14:paraId="60B3EECD" w14:textId="77777777" w:rsidR="00371737" w:rsidRDefault="00000000">
            <w:pPr>
              <w:pStyle w:val="TableParagraph"/>
              <w:ind w:left="10"/>
              <w:rPr>
                <w:sz w:val="24"/>
              </w:rPr>
            </w:pPr>
            <w:r>
              <w:rPr>
                <w:spacing w:val="-10"/>
                <w:w w:val="115"/>
                <w:sz w:val="24"/>
              </w:rPr>
              <w:t>1</w:t>
            </w:r>
          </w:p>
        </w:tc>
        <w:tc>
          <w:tcPr>
            <w:tcW w:w="1478" w:type="dxa"/>
          </w:tcPr>
          <w:p w14:paraId="71DD2ADA" w14:textId="77777777" w:rsidR="00371737" w:rsidRDefault="00000000">
            <w:pPr>
              <w:pStyle w:val="TableParagraph"/>
              <w:rPr>
                <w:sz w:val="24"/>
              </w:rPr>
            </w:pPr>
            <w:r>
              <w:rPr>
                <w:spacing w:val="-10"/>
                <w:w w:val="115"/>
                <w:sz w:val="24"/>
              </w:rPr>
              <w:t>1</w:t>
            </w:r>
          </w:p>
        </w:tc>
        <w:tc>
          <w:tcPr>
            <w:tcW w:w="2172" w:type="dxa"/>
          </w:tcPr>
          <w:p w14:paraId="4CC1DB1D" w14:textId="77777777" w:rsidR="00371737" w:rsidRDefault="00000000">
            <w:pPr>
              <w:pStyle w:val="TableParagraph"/>
              <w:rPr>
                <w:sz w:val="24"/>
              </w:rPr>
            </w:pPr>
            <w:r>
              <w:rPr>
                <w:spacing w:val="-10"/>
                <w:w w:val="115"/>
                <w:sz w:val="24"/>
              </w:rPr>
              <w:t>1</w:t>
            </w:r>
          </w:p>
        </w:tc>
      </w:tr>
      <w:tr w:rsidR="00371737" w14:paraId="379031B8" w14:textId="77777777">
        <w:trPr>
          <w:trHeight w:val="431"/>
        </w:trPr>
        <w:tc>
          <w:tcPr>
            <w:tcW w:w="1098" w:type="dxa"/>
          </w:tcPr>
          <w:p w14:paraId="485C3282" w14:textId="77777777" w:rsidR="00371737" w:rsidRDefault="00000000">
            <w:pPr>
              <w:pStyle w:val="TableParagraph"/>
              <w:ind w:left="8"/>
              <w:rPr>
                <w:b/>
                <w:sz w:val="24"/>
              </w:rPr>
            </w:pPr>
            <w:r>
              <w:rPr>
                <w:b/>
                <w:spacing w:val="-10"/>
                <w:sz w:val="24"/>
              </w:rPr>
              <w:t>5</w:t>
            </w:r>
          </w:p>
        </w:tc>
        <w:tc>
          <w:tcPr>
            <w:tcW w:w="1183" w:type="dxa"/>
          </w:tcPr>
          <w:p w14:paraId="140A8703" w14:textId="77777777" w:rsidR="00371737" w:rsidRDefault="00000000">
            <w:pPr>
              <w:pStyle w:val="TableParagraph"/>
              <w:rPr>
                <w:sz w:val="24"/>
              </w:rPr>
            </w:pPr>
            <w:r>
              <w:rPr>
                <w:spacing w:val="-10"/>
                <w:w w:val="95"/>
                <w:sz w:val="24"/>
              </w:rPr>
              <w:t>2</w:t>
            </w:r>
          </w:p>
        </w:tc>
        <w:tc>
          <w:tcPr>
            <w:tcW w:w="1248" w:type="dxa"/>
          </w:tcPr>
          <w:p w14:paraId="72EA3323" w14:textId="77777777" w:rsidR="00371737" w:rsidRDefault="00000000">
            <w:pPr>
              <w:pStyle w:val="TableParagraph"/>
              <w:rPr>
                <w:sz w:val="24"/>
              </w:rPr>
            </w:pPr>
            <w:r>
              <w:rPr>
                <w:spacing w:val="-10"/>
                <w:sz w:val="24"/>
              </w:rPr>
              <w:t>3</w:t>
            </w:r>
          </w:p>
        </w:tc>
        <w:tc>
          <w:tcPr>
            <w:tcW w:w="1656" w:type="dxa"/>
          </w:tcPr>
          <w:p w14:paraId="1DB8B6A2" w14:textId="77777777" w:rsidR="00371737" w:rsidRDefault="00000000">
            <w:pPr>
              <w:pStyle w:val="TableParagraph"/>
              <w:ind w:left="10"/>
              <w:rPr>
                <w:sz w:val="24"/>
              </w:rPr>
            </w:pPr>
            <w:r>
              <w:rPr>
                <w:spacing w:val="-10"/>
                <w:w w:val="115"/>
                <w:sz w:val="24"/>
              </w:rPr>
              <w:t>1</w:t>
            </w:r>
          </w:p>
        </w:tc>
        <w:tc>
          <w:tcPr>
            <w:tcW w:w="1478" w:type="dxa"/>
          </w:tcPr>
          <w:p w14:paraId="52433480" w14:textId="77777777" w:rsidR="00371737" w:rsidRDefault="00000000">
            <w:pPr>
              <w:pStyle w:val="TableParagraph"/>
              <w:rPr>
                <w:sz w:val="24"/>
              </w:rPr>
            </w:pPr>
            <w:r>
              <w:rPr>
                <w:spacing w:val="-10"/>
                <w:w w:val="115"/>
                <w:sz w:val="24"/>
              </w:rPr>
              <w:t>1</w:t>
            </w:r>
          </w:p>
        </w:tc>
        <w:tc>
          <w:tcPr>
            <w:tcW w:w="2172" w:type="dxa"/>
          </w:tcPr>
          <w:p w14:paraId="7741EF8F" w14:textId="77777777" w:rsidR="00371737" w:rsidRDefault="00000000">
            <w:pPr>
              <w:pStyle w:val="TableParagraph"/>
              <w:rPr>
                <w:sz w:val="24"/>
              </w:rPr>
            </w:pPr>
            <w:r>
              <w:rPr>
                <w:spacing w:val="-10"/>
                <w:w w:val="115"/>
                <w:sz w:val="24"/>
              </w:rPr>
              <w:t>1</w:t>
            </w:r>
          </w:p>
        </w:tc>
      </w:tr>
      <w:tr w:rsidR="00371737" w14:paraId="53D82899" w14:textId="77777777">
        <w:trPr>
          <w:trHeight w:val="431"/>
        </w:trPr>
        <w:tc>
          <w:tcPr>
            <w:tcW w:w="1098" w:type="dxa"/>
          </w:tcPr>
          <w:p w14:paraId="31D0218F" w14:textId="77777777" w:rsidR="00371737" w:rsidRDefault="00000000">
            <w:pPr>
              <w:pStyle w:val="TableParagraph"/>
              <w:ind w:left="8"/>
              <w:rPr>
                <w:b/>
                <w:sz w:val="24"/>
              </w:rPr>
            </w:pPr>
            <w:r>
              <w:rPr>
                <w:b/>
                <w:spacing w:val="-10"/>
                <w:w w:val="95"/>
                <w:sz w:val="24"/>
              </w:rPr>
              <w:t>6</w:t>
            </w:r>
          </w:p>
        </w:tc>
        <w:tc>
          <w:tcPr>
            <w:tcW w:w="1183" w:type="dxa"/>
          </w:tcPr>
          <w:p w14:paraId="18A429E4" w14:textId="77777777" w:rsidR="00371737" w:rsidRDefault="00000000">
            <w:pPr>
              <w:pStyle w:val="TableParagraph"/>
              <w:rPr>
                <w:sz w:val="24"/>
              </w:rPr>
            </w:pPr>
            <w:r>
              <w:rPr>
                <w:spacing w:val="-10"/>
                <w:w w:val="95"/>
                <w:sz w:val="24"/>
              </w:rPr>
              <w:t>4</w:t>
            </w:r>
          </w:p>
        </w:tc>
        <w:tc>
          <w:tcPr>
            <w:tcW w:w="1248" w:type="dxa"/>
          </w:tcPr>
          <w:p w14:paraId="6CE7D97B" w14:textId="77777777" w:rsidR="00371737" w:rsidRDefault="00000000">
            <w:pPr>
              <w:pStyle w:val="TableParagraph"/>
              <w:rPr>
                <w:sz w:val="24"/>
              </w:rPr>
            </w:pPr>
            <w:r>
              <w:rPr>
                <w:spacing w:val="-10"/>
                <w:sz w:val="24"/>
              </w:rPr>
              <w:t>5</w:t>
            </w:r>
          </w:p>
        </w:tc>
        <w:tc>
          <w:tcPr>
            <w:tcW w:w="1656" w:type="dxa"/>
          </w:tcPr>
          <w:p w14:paraId="158F32BB" w14:textId="77777777" w:rsidR="00371737" w:rsidRDefault="00000000">
            <w:pPr>
              <w:pStyle w:val="TableParagraph"/>
              <w:ind w:left="10"/>
              <w:rPr>
                <w:sz w:val="24"/>
              </w:rPr>
            </w:pPr>
            <w:r>
              <w:rPr>
                <w:spacing w:val="-10"/>
                <w:w w:val="115"/>
                <w:sz w:val="24"/>
              </w:rPr>
              <w:t>1</w:t>
            </w:r>
          </w:p>
        </w:tc>
        <w:tc>
          <w:tcPr>
            <w:tcW w:w="1478" w:type="dxa"/>
          </w:tcPr>
          <w:p w14:paraId="3199EAC1" w14:textId="77777777" w:rsidR="00371737" w:rsidRDefault="00000000">
            <w:pPr>
              <w:pStyle w:val="TableParagraph"/>
              <w:rPr>
                <w:sz w:val="24"/>
              </w:rPr>
            </w:pPr>
            <w:r>
              <w:rPr>
                <w:spacing w:val="-10"/>
                <w:w w:val="115"/>
                <w:sz w:val="24"/>
              </w:rPr>
              <w:t>1</w:t>
            </w:r>
          </w:p>
        </w:tc>
        <w:tc>
          <w:tcPr>
            <w:tcW w:w="2172" w:type="dxa"/>
          </w:tcPr>
          <w:p w14:paraId="78CFB824" w14:textId="77777777" w:rsidR="00371737" w:rsidRDefault="00000000">
            <w:pPr>
              <w:pStyle w:val="TableParagraph"/>
              <w:rPr>
                <w:sz w:val="24"/>
              </w:rPr>
            </w:pPr>
            <w:r>
              <w:rPr>
                <w:spacing w:val="-10"/>
                <w:w w:val="115"/>
                <w:sz w:val="24"/>
              </w:rPr>
              <w:t>1</w:t>
            </w:r>
          </w:p>
        </w:tc>
      </w:tr>
      <w:tr w:rsidR="00371737" w14:paraId="2FC79D90" w14:textId="77777777">
        <w:trPr>
          <w:trHeight w:val="431"/>
        </w:trPr>
        <w:tc>
          <w:tcPr>
            <w:tcW w:w="1098" w:type="dxa"/>
          </w:tcPr>
          <w:p w14:paraId="269A6899" w14:textId="77777777" w:rsidR="00371737" w:rsidRDefault="00000000">
            <w:pPr>
              <w:pStyle w:val="TableParagraph"/>
              <w:ind w:left="8"/>
              <w:rPr>
                <w:b/>
                <w:sz w:val="24"/>
              </w:rPr>
            </w:pPr>
            <w:r>
              <w:rPr>
                <w:b/>
                <w:spacing w:val="-10"/>
                <w:sz w:val="24"/>
              </w:rPr>
              <w:t>7</w:t>
            </w:r>
          </w:p>
        </w:tc>
        <w:tc>
          <w:tcPr>
            <w:tcW w:w="1183" w:type="dxa"/>
          </w:tcPr>
          <w:p w14:paraId="0CAB8875" w14:textId="77777777" w:rsidR="00371737" w:rsidRDefault="00000000">
            <w:pPr>
              <w:pStyle w:val="TableParagraph"/>
              <w:rPr>
                <w:sz w:val="24"/>
              </w:rPr>
            </w:pPr>
            <w:r>
              <w:rPr>
                <w:spacing w:val="-10"/>
                <w:w w:val="90"/>
                <w:sz w:val="24"/>
              </w:rPr>
              <w:t>0</w:t>
            </w:r>
          </w:p>
        </w:tc>
        <w:tc>
          <w:tcPr>
            <w:tcW w:w="1248" w:type="dxa"/>
          </w:tcPr>
          <w:p w14:paraId="2B9E9FEF" w14:textId="77777777" w:rsidR="00371737" w:rsidRDefault="00000000">
            <w:pPr>
              <w:pStyle w:val="TableParagraph"/>
              <w:rPr>
                <w:sz w:val="24"/>
              </w:rPr>
            </w:pPr>
            <w:r>
              <w:rPr>
                <w:spacing w:val="-10"/>
                <w:w w:val="115"/>
                <w:sz w:val="24"/>
              </w:rPr>
              <w:t>1</w:t>
            </w:r>
          </w:p>
        </w:tc>
        <w:tc>
          <w:tcPr>
            <w:tcW w:w="1656" w:type="dxa"/>
          </w:tcPr>
          <w:p w14:paraId="7F6A6CD6" w14:textId="77777777" w:rsidR="00371737" w:rsidRDefault="00000000">
            <w:pPr>
              <w:pStyle w:val="TableParagraph"/>
              <w:ind w:left="10"/>
              <w:rPr>
                <w:sz w:val="24"/>
              </w:rPr>
            </w:pPr>
            <w:r>
              <w:rPr>
                <w:spacing w:val="-10"/>
                <w:w w:val="115"/>
                <w:sz w:val="24"/>
              </w:rPr>
              <w:t>1</w:t>
            </w:r>
          </w:p>
        </w:tc>
        <w:tc>
          <w:tcPr>
            <w:tcW w:w="1478" w:type="dxa"/>
          </w:tcPr>
          <w:p w14:paraId="30DE45DA" w14:textId="77777777" w:rsidR="00371737" w:rsidRDefault="00000000">
            <w:pPr>
              <w:pStyle w:val="TableParagraph"/>
              <w:rPr>
                <w:sz w:val="24"/>
              </w:rPr>
            </w:pPr>
            <w:r>
              <w:rPr>
                <w:spacing w:val="-10"/>
                <w:w w:val="115"/>
                <w:sz w:val="24"/>
              </w:rPr>
              <w:t>1</w:t>
            </w:r>
          </w:p>
        </w:tc>
        <w:tc>
          <w:tcPr>
            <w:tcW w:w="2172" w:type="dxa"/>
          </w:tcPr>
          <w:p w14:paraId="5A2A9CA0" w14:textId="77777777" w:rsidR="00371737" w:rsidRDefault="00000000">
            <w:pPr>
              <w:pStyle w:val="TableParagraph"/>
              <w:rPr>
                <w:sz w:val="24"/>
              </w:rPr>
            </w:pPr>
            <w:r>
              <w:rPr>
                <w:spacing w:val="-10"/>
                <w:w w:val="115"/>
                <w:sz w:val="24"/>
              </w:rPr>
              <w:t>1</w:t>
            </w:r>
          </w:p>
        </w:tc>
      </w:tr>
      <w:tr w:rsidR="00371737" w14:paraId="317AB64C" w14:textId="77777777">
        <w:trPr>
          <w:trHeight w:val="431"/>
        </w:trPr>
        <w:tc>
          <w:tcPr>
            <w:tcW w:w="1098" w:type="dxa"/>
          </w:tcPr>
          <w:p w14:paraId="17F46552" w14:textId="77777777" w:rsidR="00371737" w:rsidRDefault="00000000">
            <w:pPr>
              <w:pStyle w:val="TableParagraph"/>
              <w:ind w:left="8"/>
              <w:rPr>
                <w:b/>
                <w:sz w:val="24"/>
              </w:rPr>
            </w:pPr>
            <w:r>
              <w:rPr>
                <w:b/>
                <w:spacing w:val="-10"/>
                <w:w w:val="90"/>
                <w:sz w:val="24"/>
              </w:rPr>
              <w:t>8</w:t>
            </w:r>
          </w:p>
        </w:tc>
        <w:tc>
          <w:tcPr>
            <w:tcW w:w="1183" w:type="dxa"/>
          </w:tcPr>
          <w:p w14:paraId="15DFC39F" w14:textId="77777777" w:rsidR="00371737" w:rsidRDefault="00000000">
            <w:pPr>
              <w:pStyle w:val="TableParagraph"/>
              <w:rPr>
                <w:sz w:val="24"/>
              </w:rPr>
            </w:pPr>
            <w:r>
              <w:rPr>
                <w:spacing w:val="-10"/>
                <w:w w:val="95"/>
                <w:sz w:val="24"/>
              </w:rPr>
              <w:t>2</w:t>
            </w:r>
          </w:p>
        </w:tc>
        <w:tc>
          <w:tcPr>
            <w:tcW w:w="1248" w:type="dxa"/>
          </w:tcPr>
          <w:p w14:paraId="44607384" w14:textId="77777777" w:rsidR="00371737" w:rsidRDefault="00000000">
            <w:pPr>
              <w:pStyle w:val="TableParagraph"/>
              <w:rPr>
                <w:sz w:val="24"/>
              </w:rPr>
            </w:pPr>
            <w:r>
              <w:rPr>
                <w:spacing w:val="-10"/>
                <w:sz w:val="24"/>
              </w:rPr>
              <w:t>3</w:t>
            </w:r>
          </w:p>
        </w:tc>
        <w:tc>
          <w:tcPr>
            <w:tcW w:w="1656" w:type="dxa"/>
          </w:tcPr>
          <w:p w14:paraId="433C771B" w14:textId="77777777" w:rsidR="00371737" w:rsidRDefault="00000000">
            <w:pPr>
              <w:pStyle w:val="TableParagraph"/>
              <w:ind w:left="10"/>
              <w:rPr>
                <w:sz w:val="24"/>
              </w:rPr>
            </w:pPr>
            <w:r>
              <w:rPr>
                <w:spacing w:val="-10"/>
                <w:w w:val="115"/>
                <w:sz w:val="24"/>
              </w:rPr>
              <w:t>1</w:t>
            </w:r>
          </w:p>
        </w:tc>
        <w:tc>
          <w:tcPr>
            <w:tcW w:w="1478" w:type="dxa"/>
          </w:tcPr>
          <w:p w14:paraId="01B20CB9" w14:textId="77777777" w:rsidR="00371737" w:rsidRDefault="00000000">
            <w:pPr>
              <w:pStyle w:val="TableParagraph"/>
              <w:rPr>
                <w:sz w:val="24"/>
              </w:rPr>
            </w:pPr>
            <w:r>
              <w:rPr>
                <w:spacing w:val="-10"/>
                <w:w w:val="115"/>
                <w:sz w:val="24"/>
              </w:rPr>
              <w:t>1</w:t>
            </w:r>
          </w:p>
        </w:tc>
        <w:tc>
          <w:tcPr>
            <w:tcW w:w="2172" w:type="dxa"/>
          </w:tcPr>
          <w:p w14:paraId="269EB461" w14:textId="77777777" w:rsidR="00371737" w:rsidRDefault="00000000">
            <w:pPr>
              <w:pStyle w:val="TableParagraph"/>
              <w:rPr>
                <w:sz w:val="24"/>
              </w:rPr>
            </w:pPr>
            <w:r>
              <w:rPr>
                <w:spacing w:val="-10"/>
                <w:w w:val="115"/>
                <w:sz w:val="24"/>
              </w:rPr>
              <w:t>1</w:t>
            </w:r>
          </w:p>
        </w:tc>
      </w:tr>
      <w:tr w:rsidR="00371737" w14:paraId="769CCEB0" w14:textId="77777777">
        <w:trPr>
          <w:trHeight w:val="431"/>
        </w:trPr>
        <w:tc>
          <w:tcPr>
            <w:tcW w:w="1098" w:type="dxa"/>
          </w:tcPr>
          <w:p w14:paraId="4BB04FE9" w14:textId="77777777" w:rsidR="00371737" w:rsidRDefault="00000000">
            <w:pPr>
              <w:pStyle w:val="TableParagraph"/>
              <w:ind w:left="8"/>
              <w:rPr>
                <w:b/>
                <w:sz w:val="24"/>
              </w:rPr>
            </w:pPr>
            <w:r>
              <w:rPr>
                <w:b/>
                <w:spacing w:val="-10"/>
                <w:w w:val="95"/>
                <w:sz w:val="24"/>
              </w:rPr>
              <w:t>9</w:t>
            </w:r>
          </w:p>
        </w:tc>
        <w:tc>
          <w:tcPr>
            <w:tcW w:w="1183" w:type="dxa"/>
          </w:tcPr>
          <w:p w14:paraId="45F6705E" w14:textId="77777777" w:rsidR="00371737" w:rsidRDefault="00000000">
            <w:pPr>
              <w:pStyle w:val="TableParagraph"/>
              <w:rPr>
                <w:sz w:val="24"/>
              </w:rPr>
            </w:pPr>
            <w:r>
              <w:rPr>
                <w:spacing w:val="-10"/>
                <w:w w:val="95"/>
                <w:sz w:val="24"/>
              </w:rPr>
              <w:t>4</w:t>
            </w:r>
          </w:p>
        </w:tc>
        <w:tc>
          <w:tcPr>
            <w:tcW w:w="1248" w:type="dxa"/>
          </w:tcPr>
          <w:p w14:paraId="1A418E02" w14:textId="77777777" w:rsidR="00371737" w:rsidRDefault="00000000">
            <w:pPr>
              <w:pStyle w:val="TableParagraph"/>
              <w:rPr>
                <w:sz w:val="24"/>
              </w:rPr>
            </w:pPr>
            <w:r>
              <w:rPr>
                <w:spacing w:val="-10"/>
                <w:sz w:val="24"/>
              </w:rPr>
              <w:t>5</w:t>
            </w:r>
          </w:p>
        </w:tc>
        <w:tc>
          <w:tcPr>
            <w:tcW w:w="1656" w:type="dxa"/>
          </w:tcPr>
          <w:p w14:paraId="5FF19D9E" w14:textId="77777777" w:rsidR="00371737" w:rsidRDefault="00000000">
            <w:pPr>
              <w:pStyle w:val="TableParagraph"/>
              <w:ind w:left="10"/>
              <w:rPr>
                <w:sz w:val="24"/>
              </w:rPr>
            </w:pPr>
            <w:r>
              <w:rPr>
                <w:spacing w:val="-10"/>
                <w:w w:val="115"/>
                <w:sz w:val="24"/>
              </w:rPr>
              <w:t>1</w:t>
            </w:r>
          </w:p>
        </w:tc>
        <w:tc>
          <w:tcPr>
            <w:tcW w:w="1478" w:type="dxa"/>
          </w:tcPr>
          <w:p w14:paraId="5338ADC2" w14:textId="77777777" w:rsidR="00371737" w:rsidRDefault="00000000">
            <w:pPr>
              <w:pStyle w:val="TableParagraph"/>
              <w:rPr>
                <w:sz w:val="24"/>
              </w:rPr>
            </w:pPr>
            <w:r>
              <w:rPr>
                <w:spacing w:val="-10"/>
                <w:w w:val="115"/>
                <w:sz w:val="24"/>
              </w:rPr>
              <w:t>1</w:t>
            </w:r>
          </w:p>
        </w:tc>
        <w:tc>
          <w:tcPr>
            <w:tcW w:w="2172" w:type="dxa"/>
          </w:tcPr>
          <w:p w14:paraId="406ED2E1" w14:textId="77777777" w:rsidR="00371737" w:rsidRDefault="00000000">
            <w:pPr>
              <w:pStyle w:val="TableParagraph"/>
              <w:rPr>
                <w:sz w:val="24"/>
              </w:rPr>
            </w:pPr>
            <w:r>
              <w:rPr>
                <w:spacing w:val="-10"/>
                <w:w w:val="115"/>
                <w:sz w:val="24"/>
              </w:rPr>
              <w:t>1</w:t>
            </w:r>
          </w:p>
        </w:tc>
      </w:tr>
      <w:tr w:rsidR="00371737" w14:paraId="12A98525" w14:textId="77777777">
        <w:trPr>
          <w:trHeight w:val="431"/>
        </w:trPr>
        <w:tc>
          <w:tcPr>
            <w:tcW w:w="1098" w:type="dxa"/>
          </w:tcPr>
          <w:p w14:paraId="78B224AE" w14:textId="77777777" w:rsidR="00371737" w:rsidRDefault="00000000">
            <w:pPr>
              <w:pStyle w:val="TableParagraph"/>
              <w:ind w:left="8"/>
              <w:rPr>
                <w:b/>
                <w:sz w:val="24"/>
              </w:rPr>
            </w:pPr>
            <w:r>
              <w:rPr>
                <w:b/>
                <w:spacing w:val="-5"/>
                <w:sz w:val="24"/>
              </w:rPr>
              <w:t>10</w:t>
            </w:r>
          </w:p>
        </w:tc>
        <w:tc>
          <w:tcPr>
            <w:tcW w:w="1183" w:type="dxa"/>
          </w:tcPr>
          <w:p w14:paraId="653612E2" w14:textId="77777777" w:rsidR="00371737" w:rsidRDefault="00000000">
            <w:pPr>
              <w:pStyle w:val="TableParagraph"/>
              <w:rPr>
                <w:sz w:val="24"/>
              </w:rPr>
            </w:pPr>
            <w:r>
              <w:rPr>
                <w:spacing w:val="-10"/>
                <w:w w:val="90"/>
                <w:sz w:val="24"/>
              </w:rPr>
              <w:t>0</w:t>
            </w:r>
          </w:p>
        </w:tc>
        <w:tc>
          <w:tcPr>
            <w:tcW w:w="1248" w:type="dxa"/>
          </w:tcPr>
          <w:p w14:paraId="667F42B0" w14:textId="77777777" w:rsidR="00371737" w:rsidRDefault="00000000">
            <w:pPr>
              <w:pStyle w:val="TableParagraph"/>
              <w:rPr>
                <w:sz w:val="24"/>
              </w:rPr>
            </w:pPr>
            <w:r>
              <w:rPr>
                <w:spacing w:val="-10"/>
                <w:w w:val="115"/>
                <w:sz w:val="24"/>
              </w:rPr>
              <w:t>1</w:t>
            </w:r>
          </w:p>
        </w:tc>
        <w:tc>
          <w:tcPr>
            <w:tcW w:w="1656" w:type="dxa"/>
          </w:tcPr>
          <w:p w14:paraId="3B2E4AEE" w14:textId="77777777" w:rsidR="00371737" w:rsidRDefault="00000000">
            <w:pPr>
              <w:pStyle w:val="TableParagraph"/>
              <w:ind w:left="10"/>
              <w:rPr>
                <w:sz w:val="24"/>
              </w:rPr>
            </w:pPr>
            <w:r>
              <w:rPr>
                <w:spacing w:val="-10"/>
                <w:w w:val="115"/>
                <w:sz w:val="24"/>
              </w:rPr>
              <w:t>1</w:t>
            </w:r>
          </w:p>
        </w:tc>
        <w:tc>
          <w:tcPr>
            <w:tcW w:w="1478" w:type="dxa"/>
          </w:tcPr>
          <w:p w14:paraId="79FD6300" w14:textId="77777777" w:rsidR="00371737" w:rsidRDefault="00000000">
            <w:pPr>
              <w:pStyle w:val="TableParagraph"/>
              <w:rPr>
                <w:sz w:val="24"/>
              </w:rPr>
            </w:pPr>
            <w:r>
              <w:rPr>
                <w:spacing w:val="-10"/>
                <w:w w:val="115"/>
                <w:sz w:val="24"/>
              </w:rPr>
              <w:t>1</w:t>
            </w:r>
          </w:p>
        </w:tc>
        <w:tc>
          <w:tcPr>
            <w:tcW w:w="2172" w:type="dxa"/>
          </w:tcPr>
          <w:p w14:paraId="08CBEF57" w14:textId="77777777" w:rsidR="00371737" w:rsidRDefault="00000000">
            <w:pPr>
              <w:pStyle w:val="TableParagraph"/>
              <w:rPr>
                <w:sz w:val="24"/>
              </w:rPr>
            </w:pPr>
            <w:r>
              <w:rPr>
                <w:spacing w:val="-10"/>
                <w:w w:val="115"/>
                <w:sz w:val="24"/>
              </w:rPr>
              <w:t>1</w:t>
            </w:r>
          </w:p>
        </w:tc>
      </w:tr>
      <w:tr w:rsidR="00371737" w14:paraId="4DDEDB5B" w14:textId="77777777">
        <w:trPr>
          <w:trHeight w:val="431"/>
        </w:trPr>
        <w:tc>
          <w:tcPr>
            <w:tcW w:w="1098" w:type="dxa"/>
          </w:tcPr>
          <w:p w14:paraId="0C659A30" w14:textId="77777777" w:rsidR="00371737" w:rsidRDefault="00000000">
            <w:pPr>
              <w:pStyle w:val="TableParagraph"/>
              <w:ind w:left="8"/>
              <w:rPr>
                <w:b/>
                <w:sz w:val="24"/>
              </w:rPr>
            </w:pPr>
            <w:r>
              <w:rPr>
                <w:b/>
                <w:spacing w:val="-5"/>
                <w:w w:val="115"/>
                <w:sz w:val="24"/>
              </w:rPr>
              <w:t>11</w:t>
            </w:r>
          </w:p>
        </w:tc>
        <w:tc>
          <w:tcPr>
            <w:tcW w:w="1183" w:type="dxa"/>
          </w:tcPr>
          <w:p w14:paraId="30D8CA54" w14:textId="77777777" w:rsidR="00371737" w:rsidRDefault="00000000">
            <w:pPr>
              <w:pStyle w:val="TableParagraph"/>
              <w:rPr>
                <w:sz w:val="24"/>
              </w:rPr>
            </w:pPr>
            <w:r>
              <w:rPr>
                <w:spacing w:val="-10"/>
                <w:w w:val="95"/>
                <w:sz w:val="24"/>
              </w:rPr>
              <w:t>2</w:t>
            </w:r>
          </w:p>
        </w:tc>
        <w:tc>
          <w:tcPr>
            <w:tcW w:w="1248" w:type="dxa"/>
          </w:tcPr>
          <w:p w14:paraId="07D6B669" w14:textId="77777777" w:rsidR="00371737" w:rsidRDefault="00000000">
            <w:pPr>
              <w:pStyle w:val="TableParagraph"/>
              <w:rPr>
                <w:sz w:val="24"/>
              </w:rPr>
            </w:pPr>
            <w:r>
              <w:rPr>
                <w:spacing w:val="-10"/>
                <w:sz w:val="24"/>
              </w:rPr>
              <w:t>3</w:t>
            </w:r>
          </w:p>
        </w:tc>
        <w:tc>
          <w:tcPr>
            <w:tcW w:w="1656" w:type="dxa"/>
          </w:tcPr>
          <w:p w14:paraId="53208EF8" w14:textId="77777777" w:rsidR="00371737" w:rsidRDefault="00000000">
            <w:pPr>
              <w:pStyle w:val="TableParagraph"/>
              <w:ind w:left="10"/>
              <w:rPr>
                <w:sz w:val="24"/>
              </w:rPr>
            </w:pPr>
            <w:r>
              <w:rPr>
                <w:spacing w:val="-10"/>
                <w:w w:val="115"/>
                <w:sz w:val="24"/>
              </w:rPr>
              <w:t>1</w:t>
            </w:r>
          </w:p>
        </w:tc>
        <w:tc>
          <w:tcPr>
            <w:tcW w:w="1478" w:type="dxa"/>
          </w:tcPr>
          <w:p w14:paraId="23199C1C" w14:textId="77777777" w:rsidR="00371737" w:rsidRDefault="00000000">
            <w:pPr>
              <w:pStyle w:val="TableParagraph"/>
              <w:rPr>
                <w:sz w:val="24"/>
              </w:rPr>
            </w:pPr>
            <w:r>
              <w:rPr>
                <w:spacing w:val="-10"/>
                <w:w w:val="115"/>
                <w:sz w:val="24"/>
              </w:rPr>
              <w:t>1</w:t>
            </w:r>
          </w:p>
        </w:tc>
        <w:tc>
          <w:tcPr>
            <w:tcW w:w="2172" w:type="dxa"/>
          </w:tcPr>
          <w:p w14:paraId="288693BF" w14:textId="77777777" w:rsidR="00371737" w:rsidRDefault="00000000">
            <w:pPr>
              <w:pStyle w:val="TableParagraph"/>
              <w:rPr>
                <w:sz w:val="24"/>
              </w:rPr>
            </w:pPr>
            <w:r>
              <w:rPr>
                <w:spacing w:val="-10"/>
                <w:w w:val="115"/>
                <w:sz w:val="24"/>
              </w:rPr>
              <w:t>1</w:t>
            </w:r>
          </w:p>
        </w:tc>
      </w:tr>
      <w:tr w:rsidR="00371737" w14:paraId="5FBBE05D" w14:textId="77777777">
        <w:trPr>
          <w:trHeight w:val="431"/>
        </w:trPr>
        <w:tc>
          <w:tcPr>
            <w:tcW w:w="1098" w:type="dxa"/>
          </w:tcPr>
          <w:p w14:paraId="79920B25" w14:textId="77777777" w:rsidR="00371737" w:rsidRDefault="00000000">
            <w:pPr>
              <w:pStyle w:val="TableParagraph"/>
              <w:ind w:left="8"/>
              <w:rPr>
                <w:b/>
                <w:sz w:val="24"/>
              </w:rPr>
            </w:pPr>
            <w:r>
              <w:rPr>
                <w:b/>
                <w:spacing w:val="-5"/>
                <w:sz w:val="24"/>
              </w:rPr>
              <w:t>12</w:t>
            </w:r>
          </w:p>
        </w:tc>
        <w:tc>
          <w:tcPr>
            <w:tcW w:w="1183" w:type="dxa"/>
          </w:tcPr>
          <w:p w14:paraId="72C28984" w14:textId="77777777" w:rsidR="00371737" w:rsidRDefault="00000000">
            <w:pPr>
              <w:pStyle w:val="TableParagraph"/>
              <w:rPr>
                <w:sz w:val="24"/>
              </w:rPr>
            </w:pPr>
            <w:r>
              <w:rPr>
                <w:spacing w:val="-10"/>
                <w:w w:val="95"/>
                <w:sz w:val="24"/>
              </w:rPr>
              <w:t>4</w:t>
            </w:r>
          </w:p>
        </w:tc>
        <w:tc>
          <w:tcPr>
            <w:tcW w:w="1248" w:type="dxa"/>
          </w:tcPr>
          <w:p w14:paraId="2C228F8E" w14:textId="77777777" w:rsidR="00371737" w:rsidRDefault="00000000">
            <w:pPr>
              <w:pStyle w:val="TableParagraph"/>
              <w:rPr>
                <w:sz w:val="24"/>
              </w:rPr>
            </w:pPr>
            <w:r>
              <w:rPr>
                <w:spacing w:val="-10"/>
                <w:sz w:val="24"/>
              </w:rPr>
              <w:t>5</w:t>
            </w:r>
          </w:p>
        </w:tc>
        <w:tc>
          <w:tcPr>
            <w:tcW w:w="1656" w:type="dxa"/>
          </w:tcPr>
          <w:p w14:paraId="44EA0524" w14:textId="77777777" w:rsidR="00371737" w:rsidRDefault="00000000">
            <w:pPr>
              <w:pStyle w:val="TableParagraph"/>
              <w:ind w:left="10"/>
              <w:rPr>
                <w:sz w:val="24"/>
              </w:rPr>
            </w:pPr>
            <w:r>
              <w:rPr>
                <w:spacing w:val="-10"/>
                <w:w w:val="115"/>
                <w:sz w:val="24"/>
              </w:rPr>
              <w:t>1</w:t>
            </w:r>
          </w:p>
        </w:tc>
        <w:tc>
          <w:tcPr>
            <w:tcW w:w="1478" w:type="dxa"/>
          </w:tcPr>
          <w:p w14:paraId="60D405A6" w14:textId="77777777" w:rsidR="00371737" w:rsidRDefault="00000000">
            <w:pPr>
              <w:pStyle w:val="TableParagraph"/>
              <w:rPr>
                <w:sz w:val="24"/>
              </w:rPr>
            </w:pPr>
            <w:r>
              <w:rPr>
                <w:spacing w:val="-10"/>
                <w:w w:val="115"/>
                <w:sz w:val="24"/>
              </w:rPr>
              <w:t>1</w:t>
            </w:r>
          </w:p>
        </w:tc>
        <w:tc>
          <w:tcPr>
            <w:tcW w:w="2172" w:type="dxa"/>
          </w:tcPr>
          <w:p w14:paraId="40E9ADC3" w14:textId="77777777" w:rsidR="00371737" w:rsidRDefault="00000000">
            <w:pPr>
              <w:pStyle w:val="TableParagraph"/>
              <w:rPr>
                <w:sz w:val="24"/>
              </w:rPr>
            </w:pPr>
            <w:r>
              <w:rPr>
                <w:spacing w:val="-10"/>
                <w:w w:val="115"/>
                <w:sz w:val="24"/>
              </w:rPr>
              <w:t>1</w:t>
            </w:r>
          </w:p>
        </w:tc>
      </w:tr>
      <w:tr w:rsidR="00371737" w14:paraId="1268EF63" w14:textId="77777777">
        <w:trPr>
          <w:trHeight w:val="431"/>
        </w:trPr>
        <w:tc>
          <w:tcPr>
            <w:tcW w:w="1098" w:type="dxa"/>
          </w:tcPr>
          <w:p w14:paraId="459B3769" w14:textId="77777777" w:rsidR="00371737" w:rsidRDefault="00000000">
            <w:pPr>
              <w:pStyle w:val="TableParagraph"/>
              <w:ind w:left="8"/>
              <w:rPr>
                <w:b/>
                <w:sz w:val="24"/>
              </w:rPr>
            </w:pPr>
            <w:r>
              <w:rPr>
                <w:b/>
                <w:spacing w:val="-5"/>
                <w:sz w:val="24"/>
              </w:rPr>
              <w:t>13</w:t>
            </w:r>
          </w:p>
        </w:tc>
        <w:tc>
          <w:tcPr>
            <w:tcW w:w="1183" w:type="dxa"/>
          </w:tcPr>
          <w:p w14:paraId="6EA99900" w14:textId="77777777" w:rsidR="00371737" w:rsidRDefault="00000000">
            <w:pPr>
              <w:pStyle w:val="TableParagraph"/>
              <w:rPr>
                <w:sz w:val="24"/>
              </w:rPr>
            </w:pPr>
            <w:r>
              <w:rPr>
                <w:spacing w:val="-10"/>
                <w:w w:val="95"/>
                <w:sz w:val="24"/>
              </w:rPr>
              <w:t>4</w:t>
            </w:r>
          </w:p>
        </w:tc>
        <w:tc>
          <w:tcPr>
            <w:tcW w:w="1248" w:type="dxa"/>
          </w:tcPr>
          <w:p w14:paraId="7B5F7761" w14:textId="77777777" w:rsidR="00371737" w:rsidRDefault="00000000">
            <w:pPr>
              <w:pStyle w:val="TableParagraph"/>
              <w:rPr>
                <w:sz w:val="24"/>
              </w:rPr>
            </w:pPr>
            <w:r>
              <w:rPr>
                <w:spacing w:val="-10"/>
                <w:sz w:val="24"/>
              </w:rPr>
              <w:t>5</w:t>
            </w:r>
          </w:p>
        </w:tc>
        <w:tc>
          <w:tcPr>
            <w:tcW w:w="1656" w:type="dxa"/>
          </w:tcPr>
          <w:p w14:paraId="1873B11D" w14:textId="77777777" w:rsidR="00371737" w:rsidRDefault="00000000">
            <w:pPr>
              <w:pStyle w:val="TableParagraph"/>
              <w:ind w:left="10"/>
              <w:rPr>
                <w:sz w:val="24"/>
              </w:rPr>
            </w:pPr>
            <w:r>
              <w:rPr>
                <w:spacing w:val="-10"/>
                <w:w w:val="115"/>
                <w:sz w:val="24"/>
              </w:rPr>
              <w:t>1</w:t>
            </w:r>
          </w:p>
        </w:tc>
        <w:tc>
          <w:tcPr>
            <w:tcW w:w="1478" w:type="dxa"/>
          </w:tcPr>
          <w:p w14:paraId="295E562A" w14:textId="77777777" w:rsidR="00371737" w:rsidRDefault="00000000">
            <w:pPr>
              <w:pStyle w:val="TableParagraph"/>
              <w:rPr>
                <w:sz w:val="24"/>
              </w:rPr>
            </w:pPr>
            <w:r>
              <w:rPr>
                <w:spacing w:val="-10"/>
                <w:w w:val="115"/>
                <w:sz w:val="24"/>
              </w:rPr>
              <w:t>1</w:t>
            </w:r>
          </w:p>
        </w:tc>
        <w:tc>
          <w:tcPr>
            <w:tcW w:w="2172" w:type="dxa"/>
          </w:tcPr>
          <w:p w14:paraId="231C5EAE" w14:textId="77777777" w:rsidR="00371737" w:rsidRDefault="00000000">
            <w:pPr>
              <w:pStyle w:val="TableParagraph"/>
              <w:rPr>
                <w:sz w:val="24"/>
              </w:rPr>
            </w:pPr>
            <w:r>
              <w:rPr>
                <w:spacing w:val="-10"/>
                <w:w w:val="115"/>
                <w:sz w:val="24"/>
              </w:rPr>
              <w:t>1</w:t>
            </w:r>
          </w:p>
        </w:tc>
      </w:tr>
      <w:tr w:rsidR="00371737" w14:paraId="4210A2F7" w14:textId="77777777">
        <w:trPr>
          <w:trHeight w:val="431"/>
        </w:trPr>
        <w:tc>
          <w:tcPr>
            <w:tcW w:w="1098" w:type="dxa"/>
          </w:tcPr>
          <w:p w14:paraId="5EB468F4" w14:textId="77777777" w:rsidR="00371737" w:rsidRDefault="00000000">
            <w:pPr>
              <w:pStyle w:val="TableParagraph"/>
              <w:ind w:left="8"/>
              <w:rPr>
                <w:b/>
                <w:sz w:val="24"/>
              </w:rPr>
            </w:pPr>
            <w:r>
              <w:rPr>
                <w:b/>
                <w:spacing w:val="-5"/>
                <w:sz w:val="24"/>
              </w:rPr>
              <w:t>14</w:t>
            </w:r>
          </w:p>
        </w:tc>
        <w:tc>
          <w:tcPr>
            <w:tcW w:w="1183" w:type="dxa"/>
          </w:tcPr>
          <w:p w14:paraId="4A2B3720" w14:textId="77777777" w:rsidR="00371737" w:rsidRDefault="00000000">
            <w:pPr>
              <w:pStyle w:val="TableParagraph"/>
              <w:rPr>
                <w:sz w:val="24"/>
              </w:rPr>
            </w:pPr>
            <w:r>
              <w:rPr>
                <w:spacing w:val="-10"/>
                <w:w w:val="90"/>
                <w:sz w:val="24"/>
              </w:rPr>
              <w:t>0</w:t>
            </w:r>
          </w:p>
        </w:tc>
        <w:tc>
          <w:tcPr>
            <w:tcW w:w="1248" w:type="dxa"/>
          </w:tcPr>
          <w:p w14:paraId="76EEA256" w14:textId="77777777" w:rsidR="00371737" w:rsidRDefault="00000000">
            <w:pPr>
              <w:pStyle w:val="TableParagraph"/>
              <w:rPr>
                <w:sz w:val="24"/>
              </w:rPr>
            </w:pPr>
            <w:r>
              <w:rPr>
                <w:spacing w:val="-10"/>
                <w:w w:val="115"/>
                <w:sz w:val="24"/>
              </w:rPr>
              <w:t>1</w:t>
            </w:r>
          </w:p>
        </w:tc>
        <w:tc>
          <w:tcPr>
            <w:tcW w:w="1656" w:type="dxa"/>
          </w:tcPr>
          <w:p w14:paraId="3BD6A3AB" w14:textId="77777777" w:rsidR="00371737" w:rsidRDefault="00000000">
            <w:pPr>
              <w:pStyle w:val="TableParagraph"/>
              <w:ind w:left="10"/>
              <w:rPr>
                <w:sz w:val="24"/>
              </w:rPr>
            </w:pPr>
            <w:r>
              <w:rPr>
                <w:spacing w:val="-10"/>
                <w:w w:val="115"/>
                <w:sz w:val="24"/>
              </w:rPr>
              <w:t>1</w:t>
            </w:r>
          </w:p>
        </w:tc>
        <w:tc>
          <w:tcPr>
            <w:tcW w:w="1478" w:type="dxa"/>
          </w:tcPr>
          <w:p w14:paraId="3451BCA6" w14:textId="77777777" w:rsidR="00371737" w:rsidRDefault="00000000">
            <w:pPr>
              <w:pStyle w:val="TableParagraph"/>
              <w:rPr>
                <w:sz w:val="24"/>
              </w:rPr>
            </w:pPr>
            <w:r>
              <w:rPr>
                <w:spacing w:val="-10"/>
                <w:w w:val="115"/>
                <w:sz w:val="24"/>
              </w:rPr>
              <w:t>1</w:t>
            </w:r>
          </w:p>
        </w:tc>
        <w:tc>
          <w:tcPr>
            <w:tcW w:w="2172" w:type="dxa"/>
          </w:tcPr>
          <w:p w14:paraId="3EBF0ADD" w14:textId="77777777" w:rsidR="00371737" w:rsidRDefault="00000000">
            <w:pPr>
              <w:pStyle w:val="TableParagraph"/>
              <w:rPr>
                <w:sz w:val="24"/>
              </w:rPr>
            </w:pPr>
            <w:r>
              <w:rPr>
                <w:spacing w:val="-10"/>
                <w:w w:val="115"/>
                <w:sz w:val="24"/>
              </w:rPr>
              <w:t>1</w:t>
            </w:r>
          </w:p>
        </w:tc>
      </w:tr>
      <w:tr w:rsidR="00371737" w14:paraId="2E166709" w14:textId="77777777">
        <w:trPr>
          <w:trHeight w:val="431"/>
        </w:trPr>
        <w:tc>
          <w:tcPr>
            <w:tcW w:w="1098" w:type="dxa"/>
          </w:tcPr>
          <w:p w14:paraId="1348C00A" w14:textId="77777777" w:rsidR="00371737" w:rsidRDefault="00000000">
            <w:pPr>
              <w:pStyle w:val="TableParagraph"/>
              <w:ind w:left="8"/>
              <w:rPr>
                <w:b/>
                <w:sz w:val="24"/>
              </w:rPr>
            </w:pPr>
            <w:r>
              <w:rPr>
                <w:b/>
                <w:spacing w:val="-5"/>
                <w:sz w:val="24"/>
              </w:rPr>
              <w:t>15</w:t>
            </w:r>
          </w:p>
        </w:tc>
        <w:tc>
          <w:tcPr>
            <w:tcW w:w="1183" w:type="dxa"/>
          </w:tcPr>
          <w:p w14:paraId="68FBFF18" w14:textId="77777777" w:rsidR="00371737" w:rsidRDefault="00000000">
            <w:pPr>
              <w:pStyle w:val="TableParagraph"/>
              <w:rPr>
                <w:sz w:val="24"/>
              </w:rPr>
            </w:pPr>
            <w:r>
              <w:rPr>
                <w:spacing w:val="-10"/>
                <w:w w:val="95"/>
                <w:sz w:val="24"/>
              </w:rPr>
              <w:t>2</w:t>
            </w:r>
          </w:p>
        </w:tc>
        <w:tc>
          <w:tcPr>
            <w:tcW w:w="1248" w:type="dxa"/>
          </w:tcPr>
          <w:p w14:paraId="26763627" w14:textId="77777777" w:rsidR="00371737" w:rsidRDefault="00000000">
            <w:pPr>
              <w:pStyle w:val="TableParagraph"/>
              <w:rPr>
                <w:sz w:val="24"/>
              </w:rPr>
            </w:pPr>
            <w:r>
              <w:rPr>
                <w:spacing w:val="-10"/>
                <w:sz w:val="24"/>
              </w:rPr>
              <w:t>3</w:t>
            </w:r>
          </w:p>
        </w:tc>
        <w:tc>
          <w:tcPr>
            <w:tcW w:w="1656" w:type="dxa"/>
          </w:tcPr>
          <w:p w14:paraId="2008485E" w14:textId="77777777" w:rsidR="00371737" w:rsidRDefault="00000000">
            <w:pPr>
              <w:pStyle w:val="TableParagraph"/>
              <w:ind w:left="10"/>
              <w:rPr>
                <w:sz w:val="24"/>
              </w:rPr>
            </w:pPr>
            <w:r>
              <w:rPr>
                <w:spacing w:val="-10"/>
                <w:w w:val="115"/>
                <w:sz w:val="24"/>
              </w:rPr>
              <w:t>1</w:t>
            </w:r>
          </w:p>
        </w:tc>
        <w:tc>
          <w:tcPr>
            <w:tcW w:w="1478" w:type="dxa"/>
          </w:tcPr>
          <w:p w14:paraId="78CCFB96" w14:textId="77777777" w:rsidR="00371737" w:rsidRDefault="00000000">
            <w:pPr>
              <w:pStyle w:val="TableParagraph"/>
              <w:rPr>
                <w:sz w:val="24"/>
              </w:rPr>
            </w:pPr>
            <w:r>
              <w:rPr>
                <w:spacing w:val="-10"/>
                <w:w w:val="115"/>
                <w:sz w:val="24"/>
              </w:rPr>
              <w:t>1</w:t>
            </w:r>
          </w:p>
        </w:tc>
        <w:tc>
          <w:tcPr>
            <w:tcW w:w="2172" w:type="dxa"/>
          </w:tcPr>
          <w:p w14:paraId="6ADCA798" w14:textId="77777777" w:rsidR="00371737" w:rsidRDefault="00000000">
            <w:pPr>
              <w:pStyle w:val="TableParagraph"/>
              <w:rPr>
                <w:sz w:val="24"/>
              </w:rPr>
            </w:pPr>
            <w:r>
              <w:rPr>
                <w:spacing w:val="-10"/>
                <w:w w:val="115"/>
                <w:sz w:val="24"/>
              </w:rPr>
              <w:t>1</w:t>
            </w:r>
          </w:p>
        </w:tc>
      </w:tr>
      <w:tr w:rsidR="00371737" w14:paraId="7ADFD7FA" w14:textId="77777777">
        <w:trPr>
          <w:trHeight w:val="431"/>
        </w:trPr>
        <w:tc>
          <w:tcPr>
            <w:tcW w:w="1098" w:type="dxa"/>
          </w:tcPr>
          <w:p w14:paraId="2C7B7EA4" w14:textId="77777777" w:rsidR="00371737" w:rsidRDefault="00000000">
            <w:pPr>
              <w:pStyle w:val="TableParagraph"/>
              <w:ind w:left="8"/>
              <w:rPr>
                <w:b/>
                <w:sz w:val="24"/>
              </w:rPr>
            </w:pPr>
            <w:r>
              <w:rPr>
                <w:b/>
                <w:spacing w:val="-5"/>
                <w:sz w:val="24"/>
              </w:rPr>
              <w:t>16</w:t>
            </w:r>
          </w:p>
        </w:tc>
        <w:tc>
          <w:tcPr>
            <w:tcW w:w="1183" w:type="dxa"/>
          </w:tcPr>
          <w:p w14:paraId="18B6202A" w14:textId="77777777" w:rsidR="00371737" w:rsidRDefault="00000000">
            <w:pPr>
              <w:pStyle w:val="TableParagraph"/>
              <w:rPr>
                <w:sz w:val="24"/>
              </w:rPr>
            </w:pPr>
            <w:r>
              <w:rPr>
                <w:spacing w:val="-10"/>
                <w:w w:val="95"/>
                <w:sz w:val="24"/>
              </w:rPr>
              <w:t>4</w:t>
            </w:r>
          </w:p>
        </w:tc>
        <w:tc>
          <w:tcPr>
            <w:tcW w:w="1248" w:type="dxa"/>
          </w:tcPr>
          <w:p w14:paraId="1DFCA2C8" w14:textId="77777777" w:rsidR="00371737" w:rsidRDefault="00000000">
            <w:pPr>
              <w:pStyle w:val="TableParagraph"/>
              <w:rPr>
                <w:sz w:val="24"/>
              </w:rPr>
            </w:pPr>
            <w:r>
              <w:rPr>
                <w:spacing w:val="-10"/>
                <w:sz w:val="24"/>
              </w:rPr>
              <w:t>5</w:t>
            </w:r>
          </w:p>
        </w:tc>
        <w:tc>
          <w:tcPr>
            <w:tcW w:w="1656" w:type="dxa"/>
          </w:tcPr>
          <w:p w14:paraId="7FFD9CFB" w14:textId="77777777" w:rsidR="00371737" w:rsidRDefault="00000000">
            <w:pPr>
              <w:pStyle w:val="TableParagraph"/>
              <w:ind w:left="10"/>
              <w:rPr>
                <w:sz w:val="24"/>
              </w:rPr>
            </w:pPr>
            <w:r>
              <w:rPr>
                <w:spacing w:val="-10"/>
                <w:w w:val="115"/>
                <w:sz w:val="24"/>
              </w:rPr>
              <w:t>1</w:t>
            </w:r>
          </w:p>
        </w:tc>
        <w:tc>
          <w:tcPr>
            <w:tcW w:w="1478" w:type="dxa"/>
          </w:tcPr>
          <w:p w14:paraId="3F7C5094" w14:textId="77777777" w:rsidR="00371737" w:rsidRDefault="00000000">
            <w:pPr>
              <w:pStyle w:val="TableParagraph"/>
              <w:rPr>
                <w:sz w:val="24"/>
              </w:rPr>
            </w:pPr>
            <w:r>
              <w:rPr>
                <w:spacing w:val="-10"/>
                <w:w w:val="115"/>
                <w:sz w:val="24"/>
              </w:rPr>
              <w:t>1</w:t>
            </w:r>
          </w:p>
        </w:tc>
        <w:tc>
          <w:tcPr>
            <w:tcW w:w="2172" w:type="dxa"/>
          </w:tcPr>
          <w:p w14:paraId="1F2C204C" w14:textId="77777777" w:rsidR="00371737" w:rsidRDefault="00000000">
            <w:pPr>
              <w:pStyle w:val="TableParagraph"/>
              <w:rPr>
                <w:sz w:val="24"/>
              </w:rPr>
            </w:pPr>
            <w:r>
              <w:rPr>
                <w:spacing w:val="-10"/>
                <w:w w:val="115"/>
                <w:sz w:val="24"/>
              </w:rPr>
              <w:t>1</w:t>
            </w:r>
          </w:p>
        </w:tc>
      </w:tr>
      <w:tr w:rsidR="00371737" w14:paraId="0FB29FBB" w14:textId="77777777">
        <w:trPr>
          <w:trHeight w:val="431"/>
        </w:trPr>
        <w:tc>
          <w:tcPr>
            <w:tcW w:w="1098" w:type="dxa"/>
          </w:tcPr>
          <w:p w14:paraId="786D7FE3" w14:textId="77777777" w:rsidR="00371737" w:rsidRDefault="00000000">
            <w:pPr>
              <w:pStyle w:val="TableParagraph"/>
              <w:ind w:left="8"/>
              <w:rPr>
                <w:b/>
                <w:sz w:val="24"/>
              </w:rPr>
            </w:pPr>
            <w:r>
              <w:rPr>
                <w:b/>
                <w:spacing w:val="-5"/>
                <w:w w:val="105"/>
                <w:sz w:val="24"/>
              </w:rPr>
              <w:t>17</w:t>
            </w:r>
          </w:p>
        </w:tc>
        <w:tc>
          <w:tcPr>
            <w:tcW w:w="1183" w:type="dxa"/>
          </w:tcPr>
          <w:p w14:paraId="1BD0213A" w14:textId="77777777" w:rsidR="00371737" w:rsidRDefault="00000000">
            <w:pPr>
              <w:pStyle w:val="TableParagraph"/>
              <w:rPr>
                <w:sz w:val="24"/>
              </w:rPr>
            </w:pPr>
            <w:r>
              <w:rPr>
                <w:spacing w:val="-10"/>
                <w:w w:val="90"/>
                <w:sz w:val="24"/>
              </w:rPr>
              <w:t>0</w:t>
            </w:r>
          </w:p>
        </w:tc>
        <w:tc>
          <w:tcPr>
            <w:tcW w:w="1248" w:type="dxa"/>
          </w:tcPr>
          <w:p w14:paraId="1A9767FE" w14:textId="77777777" w:rsidR="00371737" w:rsidRDefault="00000000">
            <w:pPr>
              <w:pStyle w:val="TableParagraph"/>
              <w:rPr>
                <w:sz w:val="24"/>
              </w:rPr>
            </w:pPr>
            <w:r>
              <w:rPr>
                <w:spacing w:val="-10"/>
                <w:w w:val="115"/>
                <w:sz w:val="24"/>
              </w:rPr>
              <w:t>1</w:t>
            </w:r>
          </w:p>
        </w:tc>
        <w:tc>
          <w:tcPr>
            <w:tcW w:w="1656" w:type="dxa"/>
          </w:tcPr>
          <w:p w14:paraId="3D7D3E69" w14:textId="77777777" w:rsidR="00371737" w:rsidRDefault="00000000">
            <w:pPr>
              <w:pStyle w:val="TableParagraph"/>
              <w:ind w:left="10"/>
              <w:rPr>
                <w:sz w:val="24"/>
              </w:rPr>
            </w:pPr>
            <w:r>
              <w:rPr>
                <w:spacing w:val="-10"/>
                <w:w w:val="115"/>
                <w:sz w:val="24"/>
              </w:rPr>
              <w:t>1</w:t>
            </w:r>
          </w:p>
        </w:tc>
        <w:tc>
          <w:tcPr>
            <w:tcW w:w="1478" w:type="dxa"/>
          </w:tcPr>
          <w:p w14:paraId="08D01265" w14:textId="77777777" w:rsidR="00371737" w:rsidRDefault="00000000">
            <w:pPr>
              <w:pStyle w:val="TableParagraph"/>
              <w:rPr>
                <w:sz w:val="24"/>
              </w:rPr>
            </w:pPr>
            <w:r>
              <w:rPr>
                <w:spacing w:val="-10"/>
                <w:w w:val="115"/>
                <w:sz w:val="24"/>
              </w:rPr>
              <w:t>1</w:t>
            </w:r>
          </w:p>
        </w:tc>
        <w:tc>
          <w:tcPr>
            <w:tcW w:w="2172" w:type="dxa"/>
          </w:tcPr>
          <w:p w14:paraId="315E74C6" w14:textId="77777777" w:rsidR="00371737" w:rsidRDefault="00000000">
            <w:pPr>
              <w:pStyle w:val="TableParagraph"/>
              <w:rPr>
                <w:sz w:val="24"/>
              </w:rPr>
            </w:pPr>
            <w:r>
              <w:rPr>
                <w:spacing w:val="-10"/>
                <w:w w:val="115"/>
                <w:sz w:val="24"/>
              </w:rPr>
              <w:t>1</w:t>
            </w:r>
          </w:p>
        </w:tc>
      </w:tr>
      <w:tr w:rsidR="00371737" w14:paraId="6B4761DE" w14:textId="77777777">
        <w:trPr>
          <w:trHeight w:val="431"/>
        </w:trPr>
        <w:tc>
          <w:tcPr>
            <w:tcW w:w="1098" w:type="dxa"/>
          </w:tcPr>
          <w:p w14:paraId="52A68D91" w14:textId="77777777" w:rsidR="00371737" w:rsidRDefault="00000000">
            <w:pPr>
              <w:pStyle w:val="TableParagraph"/>
              <w:ind w:left="8"/>
              <w:rPr>
                <w:b/>
                <w:sz w:val="24"/>
              </w:rPr>
            </w:pPr>
            <w:r>
              <w:rPr>
                <w:b/>
                <w:spacing w:val="-5"/>
                <w:sz w:val="24"/>
              </w:rPr>
              <w:t>18</w:t>
            </w:r>
          </w:p>
        </w:tc>
        <w:tc>
          <w:tcPr>
            <w:tcW w:w="1183" w:type="dxa"/>
          </w:tcPr>
          <w:p w14:paraId="5A91DC33" w14:textId="77777777" w:rsidR="00371737" w:rsidRDefault="00000000">
            <w:pPr>
              <w:pStyle w:val="TableParagraph"/>
              <w:rPr>
                <w:sz w:val="24"/>
              </w:rPr>
            </w:pPr>
            <w:r>
              <w:rPr>
                <w:spacing w:val="-10"/>
                <w:w w:val="95"/>
                <w:sz w:val="24"/>
              </w:rPr>
              <w:t>2</w:t>
            </w:r>
          </w:p>
        </w:tc>
        <w:tc>
          <w:tcPr>
            <w:tcW w:w="1248" w:type="dxa"/>
          </w:tcPr>
          <w:p w14:paraId="28B97947" w14:textId="77777777" w:rsidR="00371737" w:rsidRDefault="00000000">
            <w:pPr>
              <w:pStyle w:val="TableParagraph"/>
              <w:rPr>
                <w:sz w:val="24"/>
              </w:rPr>
            </w:pPr>
            <w:r>
              <w:rPr>
                <w:spacing w:val="-10"/>
                <w:sz w:val="24"/>
              </w:rPr>
              <w:t>3</w:t>
            </w:r>
          </w:p>
        </w:tc>
        <w:tc>
          <w:tcPr>
            <w:tcW w:w="1656" w:type="dxa"/>
          </w:tcPr>
          <w:p w14:paraId="6E6E7015" w14:textId="77777777" w:rsidR="00371737" w:rsidRDefault="00000000">
            <w:pPr>
              <w:pStyle w:val="TableParagraph"/>
              <w:ind w:left="10"/>
              <w:rPr>
                <w:sz w:val="24"/>
              </w:rPr>
            </w:pPr>
            <w:r>
              <w:rPr>
                <w:spacing w:val="-10"/>
                <w:w w:val="115"/>
                <w:sz w:val="24"/>
              </w:rPr>
              <w:t>1</w:t>
            </w:r>
          </w:p>
        </w:tc>
        <w:tc>
          <w:tcPr>
            <w:tcW w:w="1478" w:type="dxa"/>
          </w:tcPr>
          <w:p w14:paraId="1DCEC6EC" w14:textId="77777777" w:rsidR="00371737" w:rsidRDefault="00000000">
            <w:pPr>
              <w:pStyle w:val="TableParagraph"/>
              <w:rPr>
                <w:sz w:val="24"/>
              </w:rPr>
            </w:pPr>
            <w:r>
              <w:rPr>
                <w:spacing w:val="-10"/>
                <w:w w:val="115"/>
                <w:sz w:val="24"/>
              </w:rPr>
              <w:t>1</w:t>
            </w:r>
          </w:p>
        </w:tc>
        <w:tc>
          <w:tcPr>
            <w:tcW w:w="2172" w:type="dxa"/>
          </w:tcPr>
          <w:p w14:paraId="20B217CA" w14:textId="77777777" w:rsidR="00371737" w:rsidRDefault="00000000">
            <w:pPr>
              <w:pStyle w:val="TableParagraph"/>
              <w:rPr>
                <w:sz w:val="24"/>
              </w:rPr>
            </w:pPr>
            <w:r>
              <w:rPr>
                <w:spacing w:val="-10"/>
                <w:w w:val="115"/>
                <w:sz w:val="24"/>
              </w:rPr>
              <w:t>1</w:t>
            </w:r>
          </w:p>
        </w:tc>
      </w:tr>
      <w:tr w:rsidR="00371737" w14:paraId="5ECAEFDE" w14:textId="77777777">
        <w:trPr>
          <w:trHeight w:val="431"/>
        </w:trPr>
        <w:tc>
          <w:tcPr>
            <w:tcW w:w="1098" w:type="dxa"/>
          </w:tcPr>
          <w:p w14:paraId="2C827869" w14:textId="77777777" w:rsidR="00371737" w:rsidRDefault="00000000">
            <w:pPr>
              <w:pStyle w:val="TableParagraph"/>
              <w:ind w:left="8"/>
              <w:rPr>
                <w:b/>
                <w:sz w:val="24"/>
              </w:rPr>
            </w:pPr>
            <w:r>
              <w:rPr>
                <w:b/>
                <w:spacing w:val="-5"/>
                <w:sz w:val="24"/>
              </w:rPr>
              <w:t>19</w:t>
            </w:r>
          </w:p>
        </w:tc>
        <w:tc>
          <w:tcPr>
            <w:tcW w:w="1183" w:type="dxa"/>
          </w:tcPr>
          <w:p w14:paraId="24522A3D" w14:textId="77777777" w:rsidR="00371737" w:rsidRDefault="00000000">
            <w:pPr>
              <w:pStyle w:val="TableParagraph"/>
              <w:rPr>
                <w:sz w:val="24"/>
              </w:rPr>
            </w:pPr>
            <w:r>
              <w:rPr>
                <w:spacing w:val="-10"/>
                <w:w w:val="95"/>
                <w:sz w:val="24"/>
              </w:rPr>
              <w:t>4</w:t>
            </w:r>
          </w:p>
        </w:tc>
        <w:tc>
          <w:tcPr>
            <w:tcW w:w="1248" w:type="dxa"/>
          </w:tcPr>
          <w:p w14:paraId="7F2B34AE" w14:textId="77777777" w:rsidR="00371737" w:rsidRDefault="00000000">
            <w:pPr>
              <w:pStyle w:val="TableParagraph"/>
              <w:rPr>
                <w:sz w:val="24"/>
              </w:rPr>
            </w:pPr>
            <w:r>
              <w:rPr>
                <w:spacing w:val="-10"/>
                <w:sz w:val="24"/>
              </w:rPr>
              <w:t>5</w:t>
            </w:r>
          </w:p>
        </w:tc>
        <w:tc>
          <w:tcPr>
            <w:tcW w:w="1656" w:type="dxa"/>
          </w:tcPr>
          <w:p w14:paraId="37910533" w14:textId="77777777" w:rsidR="00371737" w:rsidRDefault="00000000">
            <w:pPr>
              <w:pStyle w:val="TableParagraph"/>
              <w:ind w:left="10"/>
              <w:rPr>
                <w:sz w:val="24"/>
              </w:rPr>
            </w:pPr>
            <w:r>
              <w:rPr>
                <w:spacing w:val="-10"/>
                <w:w w:val="115"/>
                <w:sz w:val="24"/>
              </w:rPr>
              <w:t>1</w:t>
            </w:r>
          </w:p>
        </w:tc>
        <w:tc>
          <w:tcPr>
            <w:tcW w:w="1478" w:type="dxa"/>
          </w:tcPr>
          <w:p w14:paraId="51815775" w14:textId="77777777" w:rsidR="00371737" w:rsidRDefault="00000000">
            <w:pPr>
              <w:pStyle w:val="TableParagraph"/>
              <w:rPr>
                <w:sz w:val="24"/>
              </w:rPr>
            </w:pPr>
            <w:r>
              <w:rPr>
                <w:spacing w:val="-10"/>
                <w:w w:val="115"/>
                <w:sz w:val="24"/>
              </w:rPr>
              <w:t>1</w:t>
            </w:r>
          </w:p>
        </w:tc>
        <w:tc>
          <w:tcPr>
            <w:tcW w:w="2172" w:type="dxa"/>
          </w:tcPr>
          <w:p w14:paraId="6A050CDA" w14:textId="77777777" w:rsidR="00371737" w:rsidRDefault="00000000">
            <w:pPr>
              <w:pStyle w:val="TableParagraph"/>
              <w:rPr>
                <w:sz w:val="24"/>
              </w:rPr>
            </w:pPr>
            <w:r>
              <w:rPr>
                <w:spacing w:val="-10"/>
                <w:w w:val="115"/>
                <w:sz w:val="24"/>
              </w:rPr>
              <w:t>1</w:t>
            </w:r>
          </w:p>
        </w:tc>
      </w:tr>
      <w:tr w:rsidR="00371737" w14:paraId="3FA628EB" w14:textId="77777777">
        <w:trPr>
          <w:trHeight w:val="431"/>
        </w:trPr>
        <w:tc>
          <w:tcPr>
            <w:tcW w:w="1098" w:type="dxa"/>
          </w:tcPr>
          <w:p w14:paraId="2A610E56" w14:textId="77777777" w:rsidR="00371737" w:rsidRDefault="00000000">
            <w:pPr>
              <w:pStyle w:val="TableParagraph"/>
              <w:ind w:left="8"/>
              <w:rPr>
                <w:b/>
                <w:sz w:val="24"/>
              </w:rPr>
            </w:pPr>
            <w:r>
              <w:rPr>
                <w:b/>
                <w:spacing w:val="-5"/>
                <w:w w:val="95"/>
                <w:sz w:val="24"/>
              </w:rPr>
              <w:t>20</w:t>
            </w:r>
          </w:p>
        </w:tc>
        <w:tc>
          <w:tcPr>
            <w:tcW w:w="1183" w:type="dxa"/>
          </w:tcPr>
          <w:p w14:paraId="686FC84A" w14:textId="77777777" w:rsidR="00371737" w:rsidRDefault="00000000">
            <w:pPr>
              <w:pStyle w:val="TableParagraph"/>
              <w:rPr>
                <w:sz w:val="24"/>
              </w:rPr>
            </w:pPr>
            <w:r>
              <w:rPr>
                <w:spacing w:val="-10"/>
                <w:w w:val="90"/>
                <w:sz w:val="24"/>
              </w:rPr>
              <w:t>0</w:t>
            </w:r>
          </w:p>
        </w:tc>
        <w:tc>
          <w:tcPr>
            <w:tcW w:w="1248" w:type="dxa"/>
          </w:tcPr>
          <w:p w14:paraId="2363B0ED" w14:textId="77777777" w:rsidR="00371737" w:rsidRDefault="00000000">
            <w:pPr>
              <w:pStyle w:val="TableParagraph"/>
              <w:rPr>
                <w:sz w:val="24"/>
              </w:rPr>
            </w:pPr>
            <w:r>
              <w:rPr>
                <w:spacing w:val="-10"/>
                <w:w w:val="115"/>
                <w:sz w:val="24"/>
              </w:rPr>
              <w:t>1</w:t>
            </w:r>
          </w:p>
        </w:tc>
        <w:tc>
          <w:tcPr>
            <w:tcW w:w="1656" w:type="dxa"/>
          </w:tcPr>
          <w:p w14:paraId="4287391B" w14:textId="77777777" w:rsidR="00371737" w:rsidRDefault="00000000">
            <w:pPr>
              <w:pStyle w:val="TableParagraph"/>
              <w:ind w:left="10"/>
              <w:rPr>
                <w:sz w:val="24"/>
              </w:rPr>
            </w:pPr>
            <w:r>
              <w:rPr>
                <w:spacing w:val="-10"/>
                <w:w w:val="115"/>
                <w:sz w:val="24"/>
              </w:rPr>
              <w:t>1</w:t>
            </w:r>
          </w:p>
        </w:tc>
        <w:tc>
          <w:tcPr>
            <w:tcW w:w="1478" w:type="dxa"/>
          </w:tcPr>
          <w:p w14:paraId="58A6A5D0" w14:textId="77777777" w:rsidR="00371737" w:rsidRDefault="00000000">
            <w:pPr>
              <w:pStyle w:val="TableParagraph"/>
              <w:rPr>
                <w:sz w:val="24"/>
              </w:rPr>
            </w:pPr>
            <w:r>
              <w:rPr>
                <w:spacing w:val="-10"/>
                <w:w w:val="115"/>
                <w:sz w:val="24"/>
              </w:rPr>
              <w:t>1</w:t>
            </w:r>
          </w:p>
        </w:tc>
        <w:tc>
          <w:tcPr>
            <w:tcW w:w="2172" w:type="dxa"/>
          </w:tcPr>
          <w:p w14:paraId="0C33F0B6" w14:textId="77777777" w:rsidR="00371737" w:rsidRDefault="00000000">
            <w:pPr>
              <w:pStyle w:val="TableParagraph"/>
              <w:rPr>
                <w:sz w:val="24"/>
              </w:rPr>
            </w:pPr>
            <w:r>
              <w:rPr>
                <w:spacing w:val="-10"/>
                <w:w w:val="115"/>
                <w:sz w:val="24"/>
              </w:rPr>
              <w:t>1</w:t>
            </w:r>
          </w:p>
        </w:tc>
      </w:tr>
    </w:tbl>
    <w:p w14:paraId="647C9F0D" w14:textId="77777777" w:rsidR="00371737" w:rsidRDefault="00371737">
      <w:pPr>
        <w:pStyle w:val="BodyText"/>
        <w:spacing w:before="244"/>
      </w:pPr>
    </w:p>
    <w:p w14:paraId="1BEEB434" w14:textId="77777777" w:rsidR="00371737" w:rsidRDefault="00000000">
      <w:pPr>
        <w:pStyle w:val="BodyText"/>
        <w:spacing w:line="381" w:lineRule="auto"/>
        <w:ind w:left="114" w:right="219" w:firstLine="351"/>
        <w:jc w:val="both"/>
      </w:pPr>
      <w:r>
        <w:t xml:space="preserve">The </w:t>
      </w:r>
      <w:proofErr w:type="spellStart"/>
      <w:r>
        <w:t>DiCE</w:t>
      </w:r>
      <w:proofErr w:type="spellEnd"/>
      <w:r>
        <w:t xml:space="preserve"> explainer experiments produced the following table of results.</w:t>
      </w:r>
      <w:r>
        <w:rPr>
          <w:spacing w:val="40"/>
        </w:rPr>
        <w:t xml:space="preserve"> </w:t>
      </w:r>
      <w:r>
        <w:t xml:space="preserve">Each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41" w:history="1">
        <w:r>
          <w:rPr>
            <w:spacing w:val="-2"/>
          </w:rPr>
          <w:t>4.4</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block</w:t>
      </w:r>
      <w:r>
        <w:rPr>
          <w:spacing w:val="-9"/>
        </w:rPr>
        <w:t xml:space="preserve"> </w:t>
      </w:r>
      <w:r>
        <w:rPr>
          <w:spacing w:val="-2"/>
        </w:rPr>
        <w:t xml:space="preserve">from </w:t>
      </w:r>
      <w:r>
        <w:t xml:space="preserve">the test </w:t>
      </w:r>
      <w:proofErr w:type="gramStart"/>
      <w:r>
        <w:t>dataset</w:t>
      </w:r>
      <w:proofErr w:type="gramEnd"/>
    </w:p>
    <w:p w14:paraId="2F83F9BF"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7510D978" w14:textId="77777777" w:rsidR="00371737" w:rsidRDefault="00000000">
      <w:pPr>
        <w:pStyle w:val="BodyText"/>
        <w:spacing w:before="192"/>
        <w:ind w:left="93" w:right="198"/>
        <w:jc w:val="center"/>
      </w:pPr>
      <w:bookmarkStart w:id="155" w:name="_bookmark41"/>
      <w:bookmarkEnd w:id="155"/>
      <w:r>
        <w:rPr>
          <w:spacing w:val="-2"/>
        </w:rPr>
        <w:lastRenderedPageBreak/>
        <w:t>Table</w:t>
      </w:r>
      <w:r>
        <w:t xml:space="preserve"> </w:t>
      </w:r>
      <w:r>
        <w:rPr>
          <w:spacing w:val="-2"/>
        </w:rPr>
        <w:t>4.4:</w:t>
      </w:r>
      <w:r>
        <w:rPr>
          <w:spacing w:val="20"/>
        </w:rPr>
        <w:t xml:space="preserve"> </w:t>
      </w:r>
      <w:proofErr w:type="spellStart"/>
      <w:r>
        <w:rPr>
          <w:spacing w:val="-2"/>
        </w:rPr>
        <w:t>DiCE</w:t>
      </w:r>
      <w:proofErr w:type="spellEnd"/>
      <w:r>
        <w:rPr>
          <w:spacing w:val="1"/>
        </w:rPr>
        <w:t xml:space="preserve"> </w:t>
      </w:r>
      <w:r>
        <w:rPr>
          <w:spacing w:val="-2"/>
        </w:rPr>
        <w:t>Explainer</w:t>
      </w:r>
      <w:r>
        <w:rPr>
          <w:spacing w:val="1"/>
        </w:rPr>
        <w:t xml:space="preserve"> </w:t>
      </w:r>
      <w:r>
        <w:rPr>
          <w:spacing w:val="-2"/>
        </w:rPr>
        <w:t>Metric</w:t>
      </w:r>
      <w:r>
        <w:rPr>
          <w:spacing w:val="1"/>
        </w:rPr>
        <w:t xml:space="preserve"> </w:t>
      </w:r>
      <w:r>
        <w:rPr>
          <w:spacing w:val="-2"/>
        </w:rPr>
        <w:t>Outputs</w:t>
      </w:r>
    </w:p>
    <w:p w14:paraId="2273BC91"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4D6E80ED" w14:textId="77777777">
        <w:trPr>
          <w:trHeight w:val="431"/>
        </w:trPr>
        <w:tc>
          <w:tcPr>
            <w:tcW w:w="1098" w:type="dxa"/>
          </w:tcPr>
          <w:p w14:paraId="4D15D6C6" w14:textId="77777777" w:rsidR="00371737" w:rsidRDefault="00000000">
            <w:pPr>
              <w:pStyle w:val="TableParagraph"/>
              <w:ind w:left="8"/>
              <w:rPr>
                <w:b/>
                <w:sz w:val="24"/>
              </w:rPr>
            </w:pPr>
            <w:r>
              <w:rPr>
                <w:b/>
                <w:spacing w:val="-2"/>
                <w:sz w:val="24"/>
              </w:rPr>
              <w:t>Sample</w:t>
            </w:r>
          </w:p>
        </w:tc>
        <w:tc>
          <w:tcPr>
            <w:tcW w:w="1183" w:type="dxa"/>
          </w:tcPr>
          <w:p w14:paraId="59DD4A70" w14:textId="77777777" w:rsidR="00371737" w:rsidRDefault="00000000">
            <w:pPr>
              <w:pStyle w:val="TableParagraph"/>
              <w:ind w:right="5"/>
              <w:rPr>
                <w:b/>
                <w:sz w:val="24"/>
              </w:rPr>
            </w:pPr>
            <w:r>
              <w:rPr>
                <w:b/>
                <w:spacing w:val="-2"/>
                <w:sz w:val="24"/>
              </w:rPr>
              <w:t>Identity</w:t>
            </w:r>
          </w:p>
        </w:tc>
        <w:tc>
          <w:tcPr>
            <w:tcW w:w="1248" w:type="dxa"/>
          </w:tcPr>
          <w:p w14:paraId="197D82BB" w14:textId="77777777" w:rsidR="00371737" w:rsidRDefault="00000000">
            <w:pPr>
              <w:pStyle w:val="TableParagraph"/>
              <w:ind w:right="3"/>
              <w:rPr>
                <w:b/>
                <w:sz w:val="24"/>
              </w:rPr>
            </w:pPr>
            <w:r>
              <w:rPr>
                <w:b/>
                <w:spacing w:val="-2"/>
                <w:sz w:val="24"/>
              </w:rPr>
              <w:t>Stability</w:t>
            </w:r>
          </w:p>
        </w:tc>
        <w:tc>
          <w:tcPr>
            <w:tcW w:w="1656" w:type="dxa"/>
          </w:tcPr>
          <w:p w14:paraId="7F0D03D1"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3158587F"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2547C573"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7AA1D60B" w14:textId="77777777">
        <w:trPr>
          <w:trHeight w:val="431"/>
        </w:trPr>
        <w:tc>
          <w:tcPr>
            <w:tcW w:w="1098" w:type="dxa"/>
          </w:tcPr>
          <w:p w14:paraId="2354EE20" w14:textId="77777777" w:rsidR="00371737" w:rsidRDefault="00000000">
            <w:pPr>
              <w:pStyle w:val="TableParagraph"/>
              <w:ind w:left="8"/>
              <w:rPr>
                <w:b/>
                <w:sz w:val="24"/>
              </w:rPr>
            </w:pPr>
            <w:r>
              <w:rPr>
                <w:b/>
                <w:spacing w:val="-10"/>
                <w:w w:val="115"/>
                <w:sz w:val="24"/>
              </w:rPr>
              <w:t>1</w:t>
            </w:r>
          </w:p>
        </w:tc>
        <w:tc>
          <w:tcPr>
            <w:tcW w:w="1183" w:type="dxa"/>
          </w:tcPr>
          <w:p w14:paraId="0C3FF5EE" w14:textId="77777777" w:rsidR="00371737" w:rsidRDefault="00000000">
            <w:pPr>
              <w:pStyle w:val="TableParagraph"/>
              <w:rPr>
                <w:sz w:val="24"/>
              </w:rPr>
            </w:pPr>
            <w:r>
              <w:rPr>
                <w:spacing w:val="-10"/>
                <w:w w:val="90"/>
                <w:sz w:val="24"/>
              </w:rPr>
              <w:t>0</w:t>
            </w:r>
          </w:p>
        </w:tc>
        <w:tc>
          <w:tcPr>
            <w:tcW w:w="1248" w:type="dxa"/>
          </w:tcPr>
          <w:p w14:paraId="0CCA56B3" w14:textId="77777777" w:rsidR="00371737" w:rsidRDefault="00000000">
            <w:pPr>
              <w:pStyle w:val="TableParagraph"/>
              <w:rPr>
                <w:sz w:val="24"/>
              </w:rPr>
            </w:pPr>
            <w:r>
              <w:rPr>
                <w:spacing w:val="-10"/>
                <w:w w:val="115"/>
                <w:sz w:val="24"/>
              </w:rPr>
              <w:t>1</w:t>
            </w:r>
          </w:p>
        </w:tc>
        <w:tc>
          <w:tcPr>
            <w:tcW w:w="1656" w:type="dxa"/>
          </w:tcPr>
          <w:p w14:paraId="496CBD16" w14:textId="77777777" w:rsidR="00371737" w:rsidRDefault="00000000">
            <w:pPr>
              <w:pStyle w:val="TableParagraph"/>
              <w:ind w:left="10"/>
              <w:rPr>
                <w:sz w:val="24"/>
              </w:rPr>
            </w:pPr>
            <w:r>
              <w:rPr>
                <w:spacing w:val="-10"/>
                <w:w w:val="115"/>
                <w:sz w:val="24"/>
              </w:rPr>
              <w:t>1</w:t>
            </w:r>
          </w:p>
        </w:tc>
        <w:tc>
          <w:tcPr>
            <w:tcW w:w="1478" w:type="dxa"/>
          </w:tcPr>
          <w:p w14:paraId="6B9EC756" w14:textId="77777777" w:rsidR="00371737" w:rsidRDefault="00000000">
            <w:pPr>
              <w:pStyle w:val="TableParagraph"/>
              <w:rPr>
                <w:sz w:val="24"/>
              </w:rPr>
            </w:pPr>
            <w:r>
              <w:rPr>
                <w:spacing w:val="-10"/>
                <w:w w:val="115"/>
                <w:sz w:val="24"/>
              </w:rPr>
              <w:t>1</w:t>
            </w:r>
          </w:p>
        </w:tc>
        <w:tc>
          <w:tcPr>
            <w:tcW w:w="2172" w:type="dxa"/>
          </w:tcPr>
          <w:p w14:paraId="45521FFC" w14:textId="77777777" w:rsidR="00371737" w:rsidRDefault="00000000">
            <w:pPr>
              <w:pStyle w:val="TableParagraph"/>
              <w:rPr>
                <w:sz w:val="24"/>
              </w:rPr>
            </w:pPr>
            <w:r>
              <w:rPr>
                <w:spacing w:val="-10"/>
                <w:w w:val="115"/>
                <w:sz w:val="24"/>
              </w:rPr>
              <w:t>1</w:t>
            </w:r>
          </w:p>
        </w:tc>
      </w:tr>
      <w:tr w:rsidR="00371737" w14:paraId="753AB759" w14:textId="77777777">
        <w:trPr>
          <w:trHeight w:val="431"/>
        </w:trPr>
        <w:tc>
          <w:tcPr>
            <w:tcW w:w="1098" w:type="dxa"/>
          </w:tcPr>
          <w:p w14:paraId="2D9D597C" w14:textId="77777777" w:rsidR="00371737" w:rsidRDefault="00000000">
            <w:pPr>
              <w:pStyle w:val="TableParagraph"/>
              <w:ind w:left="8"/>
              <w:rPr>
                <w:b/>
                <w:sz w:val="24"/>
              </w:rPr>
            </w:pPr>
            <w:r>
              <w:rPr>
                <w:b/>
                <w:spacing w:val="-10"/>
                <w:sz w:val="24"/>
              </w:rPr>
              <w:t>2</w:t>
            </w:r>
          </w:p>
        </w:tc>
        <w:tc>
          <w:tcPr>
            <w:tcW w:w="1183" w:type="dxa"/>
          </w:tcPr>
          <w:p w14:paraId="087EBCB2" w14:textId="77777777" w:rsidR="00371737" w:rsidRDefault="00000000">
            <w:pPr>
              <w:pStyle w:val="TableParagraph"/>
              <w:rPr>
                <w:sz w:val="24"/>
              </w:rPr>
            </w:pPr>
            <w:r>
              <w:rPr>
                <w:spacing w:val="-10"/>
                <w:w w:val="95"/>
                <w:sz w:val="24"/>
              </w:rPr>
              <w:t>2</w:t>
            </w:r>
          </w:p>
        </w:tc>
        <w:tc>
          <w:tcPr>
            <w:tcW w:w="1248" w:type="dxa"/>
          </w:tcPr>
          <w:p w14:paraId="0119B98E" w14:textId="77777777" w:rsidR="00371737" w:rsidRDefault="00000000">
            <w:pPr>
              <w:pStyle w:val="TableParagraph"/>
              <w:rPr>
                <w:sz w:val="24"/>
              </w:rPr>
            </w:pPr>
            <w:r>
              <w:rPr>
                <w:spacing w:val="-10"/>
                <w:sz w:val="24"/>
              </w:rPr>
              <w:t>3</w:t>
            </w:r>
          </w:p>
        </w:tc>
        <w:tc>
          <w:tcPr>
            <w:tcW w:w="1656" w:type="dxa"/>
          </w:tcPr>
          <w:p w14:paraId="52F03B9A" w14:textId="77777777" w:rsidR="00371737" w:rsidRDefault="00000000">
            <w:pPr>
              <w:pStyle w:val="TableParagraph"/>
              <w:ind w:left="10"/>
              <w:rPr>
                <w:sz w:val="24"/>
              </w:rPr>
            </w:pPr>
            <w:r>
              <w:rPr>
                <w:spacing w:val="-10"/>
                <w:w w:val="115"/>
                <w:sz w:val="24"/>
              </w:rPr>
              <w:t>1</w:t>
            </w:r>
          </w:p>
        </w:tc>
        <w:tc>
          <w:tcPr>
            <w:tcW w:w="1478" w:type="dxa"/>
          </w:tcPr>
          <w:p w14:paraId="652B5391" w14:textId="77777777" w:rsidR="00371737" w:rsidRDefault="00000000">
            <w:pPr>
              <w:pStyle w:val="TableParagraph"/>
              <w:rPr>
                <w:sz w:val="24"/>
              </w:rPr>
            </w:pPr>
            <w:r>
              <w:rPr>
                <w:spacing w:val="-10"/>
                <w:w w:val="115"/>
                <w:sz w:val="24"/>
              </w:rPr>
              <w:t>1</w:t>
            </w:r>
          </w:p>
        </w:tc>
        <w:tc>
          <w:tcPr>
            <w:tcW w:w="2172" w:type="dxa"/>
          </w:tcPr>
          <w:p w14:paraId="4A31D810" w14:textId="77777777" w:rsidR="00371737" w:rsidRDefault="00000000">
            <w:pPr>
              <w:pStyle w:val="TableParagraph"/>
              <w:rPr>
                <w:sz w:val="24"/>
              </w:rPr>
            </w:pPr>
            <w:r>
              <w:rPr>
                <w:spacing w:val="-10"/>
                <w:w w:val="115"/>
                <w:sz w:val="24"/>
              </w:rPr>
              <w:t>1</w:t>
            </w:r>
          </w:p>
        </w:tc>
      </w:tr>
      <w:tr w:rsidR="00371737" w14:paraId="7CAF1369" w14:textId="77777777">
        <w:trPr>
          <w:trHeight w:val="431"/>
        </w:trPr>
        <w:tc>
          <w:tcPr>
            <w:tcW w:w="1098" w:type="dxa"/>
          </w:tcPr>
          <w:p w14:paraId="6898D3DB" w14:textId="77777777" w:rsidR="00371737" w:rsidRDefault="00000000">
            <w:pPr>
              <w:pStyle w:val="TableParagraph"/>
              <w:ind w:left="8"/>
              <w:rPr>
                <w:b/>
                <w:sz w:val="24"/>
              </w:rPr>
            </w:pPr>
            <w:r>
              <w:rPr>
                <w:b/>
                <w:spacing w:val="-10"/>
                <w:sz w:val="24"/>
              </w:rPr>
              <w:t>3</w:t>
            </w:r>
          </w:p>
        </w:tc>
        <w:tc>
          <w:tcPr>
            <w:tcW w:w="1183" w:type="dxa"/>
          </w:tcPr>
          <w:p w14:paraId="4A04626F" w14:textId="77777777" w:rsidR="00371737" w:rsidRDefault="00000000">
            <w:pPr>
              <w:pStyle w:val="TableParagraph"/>
              <w:rPr>
                <w:sz w:val="24"/>
              </w:rPr>
            </w:pPr>
            <w:r>
              <w:rPr>
                <w:spacing w:val="-10"/>
                <w:w w:val="95"/>
                <w:sz w:val="24"/>
              </w:rPr>
              <w:t>4</w:t>
            </w:r>
          </w:p>
        </w:tc>
        <w:tc>
          <w:tcPr>
            <w:tcW w:w="1248" w:type="dxa"/>
          </w:tcPr>
          <w:p w14:paraId="2541090E" w14:textId="77777777" w:rsidR="00371737" w:rsidRDefault="00000000">
            <w:pPr>
              <w:pStyle w:val="TableParagraph"/>
              <w:rPr>
                <w:sz w:val="24"/>
              </w:rPr>
            </w:pPr>
            <w:r>
              <w:rPr>
                <w:spacing w:val="-10"/>
                <w:sz w:val="24"/>
              </w:rPr>
              <w:t>5</w:t>
            </w:r>
          </w:p>
        </w:tc>
        <w:tc>
          <w:tcPr>
            <w:tcW w:w="1656" w:type="dxa"/>
          </w:tcPr>
          <w:p w14:paraId="4B051190" w14:textId="77777777" w:rsidR="00371737" w:rsidRDefault="00000000">
            <w:pPr>
              <w:pStyle w:val="TableParagraph"/>
              <w:ind w:left="10"/>
              <w:rPr>
                <w:sz w:val="24"/>
              </w:rPr>
            </w:pPr>
            <w:r>
              <w:rPr>
                <w:spacing w:val="-10"/>
                <w:w w:val="115"/>
                <w:sz w:val="24"/>
              </w:rPr>
              <w:t>1</w:t>
            </w:r>
          </w:p>
        </w:tc>
        <w:tc>
          <w:tcPr>
            <w:tcW w:w="1478" w:type="dxa"/>
          </w:tcPr>
          <w:p w14:paraId="1C7F92FD" w14:textId="77777777" w:rsidR="00371737" w:rsidRDefault="00000000">
            <w:pPr>
              <w:pStyle w:val="TableParagraph"/>
              <w:rPr>
                <w:sz w:val="24"/>
              </w:rPr>
            </w:pPr>
            <w:r>
              <w:rPr>
                <w:spacing w:val="-10"/>
                <w:w w:val="115"/>
                <w:sz w:val="24"/>
              </w:rPr>
              <w:t>1</w:t>
            </w:r>
          </w:p>
        </w:tc>
        <w:tc>
          <w:tcPr>
            <w:tcW w:w="2172" w:type="dxa"/>
          </w:tcPr>
          <w:p w14:paraId="6536A6EF" w14:textId="77777777" w:rsidR="00371737" w:rsidRDefault="00000000">
            <w:pPr>
              <w:pStyle w:val="TableParagraph"/>
              <w:rPr>
                <w:sz w:val="24"/>
              </w:rPr>
            </w:pPr>
            <w:r>
              <w:rPr>
                <w:spacing w:val="-10"/>
                <w:w w:val="115"/>
                <w:sz w:val="24"/>
              </w:rPr>
              <w:t>1</w:t>
            </w:r>
          </w:p>
        </w:tc>
      </w:tr>
      <w:tr w:rsidR="00371737" w14:paraId="058FDBB3" w14:textId="77777777">
        <w:trPr>
          <w:trHeight w:val="431"/>
        </w:trPr>
        <w:tc>
          <w:tcPr>
            <w:tcW w:w="1098" w:type="dxa"/>
          </w:tcPr>
          <w:p w14:paraId="63889542" w14:textId="77777777" w:rsidR="00371737" w:rsidRDefault="00000000">
            <w:pPr>
              <w:pStyle w:val="TableParagraph"/>
              <w:ind w:left="8"/>
              <w:rPr>
                <w:b/>
                <w:sz w:val="24"/>
              </w:rPr>
            </w:pPr>
            <w:r>
              <w:rPr>
                <w:b/>
                <w:spacing w:val="-10"/>
                <w:w w:val="95"/>
                <w:sz w:val="24"/>
              </w:rPr>
              <w:t>4</w:t>
            </w:r>
          </w:p>
        </w:tc>
        <w:tc>
          <w:tcPr>
            <w:tcW w:w="1183" w:type="dxa"/>
          </w:tcPr>
          <w:p w14:paraId="09D2F765" w14:textId="77777777" w:rsidR="00371737" w:rsidRDefault="00000000">
            <w:pPr>
              <w:pStyle w:val="TableParagraph"/>
              <w:rPr>
                <w:sz w:val="24"/>
              </w:rPr>
            </w:pPr>
            <w:r>
              <w:rPr>
                <w:spacing w:val="-10"/>
                <w:w w:val="90"/>
                <w:sz w:val="24"/>
              </w:rPr>
              <w:t>0</w:t>
            </w:r>
          </w:p>
        </w:tc>
        <w:tc>
          <w:tcPr>
            <w:tcW w:w="1248" w:type="dxa"/>
          </w:tcPr>
          <w:p w14:paraId="7D699F2D" w14:textId="77777777" w:rsidR="00371737" w:rsidRDefault="00000000">
            <w:pPr>
              <w:pStyle w:val="TableParagraph"/>
              <w:rPr>
                <w:sz w:val="24"/>
              </w:rPr>
            </w:pPr>
            <w:r>
              <w:rPr>
                <w:spacing w:val="-10"/>
                <w:w w:val="115"/>
                <w:sz w:val="24"/>
              </w:rPr>
              <w:t>1</w:t>
            </w:r>
          </w:p>
        </w:tc>
        <w:tc>
          <w:tcPr>
            <w:tcW w:w="1656" w:type="dxa"/>
          </w:tcPr>
          <w:p w14:paraId="580C781C" w14:textId="77777777" w:rsidR="00371737" w:rsidRDefault="00000000">
            <w:pPr>
              <w:pStyle w:val="TableParagraph"/>
              <w:ind w:left="10"/>
              <w:rPr>
                <w:sz w:val="24"/>
              </w:rPr>
            </w:pPr>
            <w:r>
              <w:rPr>
                <w:spacing w:val="-10"/>
                <w:w w:val="115"/>
                <w:sz w:val="24"/>
              </w:rPr>
              <w:t>1</w:t>
            </w:r>
          </w:p>
        </w:tc>
        <w:tc>
          <w:tcPr>
            <w:tcW w:w="1478" w:type="dxa"/>
          </w:tcPr>
          <w:p w14:paraId="7168A043" w14:textId="77777777" w:rsidR="00371737" w:rsidRDefault="00000000">
            <w:pPr>
              <w:pStyle w:val="TableParagraph"/>
              <w:rPr>
                <w:sz w:val="24"/>
              </w:rPr>
            </w:pPr>
            <w:r>
              <w:rPr>
                <w:spacing w:val="-10"/>
                <w:w w:val="115"/>
                <w:sz w:val="24"/>
              </w:rPr>
              <w:t>1</w:t>
            </w:r>
          </w:p>
        </w:tc>
        <w:tc>
          <w:tcPr>
            <w:tcW w:w="2172" w:type="dxa"/>
          </w:tcPr>
          <w:p w14:paraId="55D91F3A" w14:textId="77777777" w:rsidR="00371737" w:rsidRDefault="00000000">
            <w:pPr>
              <w:pStyle w:val="TableParagraph"/>
              <w:rPr>
                <w:sz w:val="24"/>
              </w:rPr>
            </w:pPr>
            <w:r>
              <w:rPr>
                <w:spacing w:val="-10"/>
                <w:w w:val="115"/>
                <w:sz w:val="24"/>
              </w:rPr>
              <w:t>1</w:t>
            </w:r>
          </w:p>
        </w:tc>
      </w:tr>
      <w:tr w:rsidR="00371737" w14:paraId="6EAC19BD" w14:textId="77777777">
        <w:trPr>
          <w:trHeight w:val="431"/>
        </w:trPr>
        <w:tc>
          <w:tcPr>
            <w:tcW w:w="1098" w:type="dxa"/>
          </w:tcPr>
          <w:p w14:paraId="7AEC1D84" w14:textId="77777777" w:rsidR="00371737" w:rsidRDefault="00000000">
            <w:pPr>
              <w:pStyle w:val="TableParagraph"/>
              <w:ind w:left="8"/>
              <w:rPr>
                <w:b/>
                <w:sz w:val="24"/>
              </w:rPr>
            </w:pPr>
            <w:r>
              <w:rPr>
                <w:b/>
                <w:spacing w:val="-10"/>
                <w:sz w:val="24"/>
              </w:rPr>
              <w:t>5</w:t>
            </w:r>
          </w:p>
        </w:tc>
        <w:tc>
          <w:tcPr>
            <w:tcW w:w="1183" w:type="dxa"/>
          </w:tcPr>
          <w:p w14:paraId="4F3559B2" w14:textId="77777777" w:rsidR="00371737" w:rsidRDefault="00000000">
            <w:pPr>
              <w:pStyle w:val="TableParagraph"/>
              <w:rPr>
                <w:sz w:val="24"/>
              </w:rPr>
            </w:pPr>
            <w:r>
              <w:rPr>
                <w:spacing w:val="-10"/>
                <w:w w:val="95"/>
                <w:sz w:val="24"/>
              </w:rPr>
              <w:t>2</w:t>
            </w:r>
          </w:p>
        </w:tc>
        <w:tc>
          <w:tcPr>
            <w:tcW w:w="1248" w:type="dxa"/>
          </w:tcPr>
          <w:p w14:paraId="4CBEEE89" w14:textId="77777777" w:rsidR="00371737" w:rsidRDefault="00000000">
            <w:pPr>
              <w:pStyle w:val="TableParagraph"/>
              <w:rPr>
                <w:sz w:val="24"/>
              </w:rPr>
            </w:pPr>
            <w:r>
              <w:rPr>
                <w:spacing w:val="-10"/>
                <w:sz w:val="24"/>
              </w:rPr>
              <w:t>3</w:t>
            </w:r>
          </w:p>
        </w:tc>
        <w:tc>
          <w:tcPr>
            <w:tcW w:w="1656" w:type="dxa"/>
          </w:tcPr>
          <w:p w14:paraId="53D1D4AF" w14:textId="77777777" w:rsidR="00371737" w:rsidRDefault="00000000">
            <w:pPr>
              <w:pStyle w:val="TableParagraph"/>
              <w:ind w:left="10"/>
              <w:rPr>
                <w:sz w:val="24"/>
              </w:rPr>
            </w:pPr>
            <w:r>
              <w:rPr>
                <w:spacing w:val="-10"/>
                <w:w w:val="115"/>
                <w:sz w:val="24"/>
              </w:rPr>
              <w:t>1</w:t>
            </w:r>
          </w:p>
        </w:tc>
        <w:tc>
          <w:tcPr>
            <w:tcW w:w="1478" w:type="dxa"/>
          </w:tcPr>
          <w:p w14:paraId="33D93263" w14:textId="77777777" w:rsidR="00371737" w:rsidRDefault="00000000">
            <w:pPr>
              <w:pStyle w:val="TableParagraph"/>
              <w:rPr>
                <w:sz w:val="24"/>
              </w:rPr>
            </w:pPr>
            <w:r>
              <w:rPr>
                <w:spacing w:val="-10"/>
                <w:w w:val="115"/>
                <w:sz w:val="24"/>
              </w:rPr>
              <w:t>1</w:t>
            </w:r>
          </w:p>
        </w:tc>
        <w:tc>
          <w:tcPr>
            <w:tcW w:w="2172" w:type="dxa"/>
          </w:tcPr>
          <w:p w14:paraId="2E6EE0A0" w14:textId="77777777" w:rsidR="00371737" w:rsidRDefault="00000000">
            <w:pPr>
              <w:pStyle w:val="TableParagraph"/>
              <w:rPr>
                <w:sz w:val="24"/>
              </w:rPr>
            </w:pPr>
            <w:r>
              <w:rPr>
                <w:spacing w:val="-10"/>
                <w:w w:val="115"/>
                <w:sz w:val="24"/>
              </w:rPr>
              <w:t>1</w:t>
            </w:r>
          </w:p>
        </w:tc>
      </w:tr>
      <w:tr w:rsidR="00371737" w14:paraId="6B71A878" w14:textId="77777777">
        <w:trPr>
          <w:trHeight w:val="431"/>
        </w:trPr>
        <w:tc>
          <w:tcPr>
            <w:tcW w:w="1098" w:type="dxa"/>
          </w:tcPr>
          <w:p w14:paraId="5B6449AA" w14:textId="77777777" w:rsidR="00371737" w:rsidRDefault="00000000">
            <w:pPr>
              <w:pStyle w:val="TableParagraph"/>
              <w:ind w:left="8"/>
              <w:rPr>
                <w:b/>
                <w:sz w:val="24"/>
              </w:rPr>
            </w:pPr>
            <w:r>
              <w:rPr>
                <w:b/>
                <w:spacing w:val="-10"/>
                <w:w w:val="95"/>
                <w:sz w:val="24"/>
              </w:rPr>
              <w:t>6</w:t>
            </w:r>
          </w:p>
        </w:tc>
        <w:tc>
          <w:tcPr>
            <w:tcW w:w="1183" w:type="dxa"/>
          </w:tcPr>
          <w:p w14:paraId="316AEF14" w14:textId="77777777" w:rsidR="00371737" w:rsidRDefault="00000000">
            <w:pPr>
              <w:pStyle w:val="TableParagraph"/>
              <w:rPr>
                <w:sz w:val="24"/>
              </w:rPr>
            </w:pPr>
            <w:r>
              <w:rPr>
                <w:spacing w:val="-10"/>
                <w:w w:val="95"/>
                <w:sz w:val="24"/>
              </w:rPr>
              <w:t>4</w:t>
            </w:r>
          </w:p>
        </w:tc>
        <w:tc>
          <w:tcPr>
            <w:tcW w:w="1248" w:type="dxa"/>
          </w:tcPr>
          <w:p w14:paraId="6E629074" w14:textId="77777777" w:rsidR="00371737" w:rsidRDefault="00000000">
            <w:pPr>
              <w:pStyle w:val="TableParagraph"/>
              <w:rPr>
                <w:sz w:val="24"/>
              </w:rPr>
            </w:pPr>
            <w:r>
              <w:rPr>
                <w:spacing w:val="-10"/>
                <w:sz w:val="24"/>
              </w:rPr>
              <w:t>5</w:t>
            </w:r>
          </w:p>
        </w:tc>
        <w:tc>
          <w:tcPr>
            <w:tcW w:w="1656" w:type="dxa"/>
          </w:tcPr>
          <w:p w14:paraId="564CA933" w14:textId="77777777" w:rsidR="00371737" w:rsidRDefault="00000000">
            <w:pPr>
              <w:pStyle w:val="TableParagraph"/>
              <w:ind w:left="10"/>
              <w:rPr>
                <w:sz w:val="24"/>
              </w:rPr>
            </w:pPr>
            <w:r>
              <w:rPr>
                <w:spacing w:val="-10"/>
                <w:w w:val="115"/>
                <w:sz w:val="24"/>
              </w:rPr>
              <w:t>1</w:t>
            </w:r>
          </w:p>
        </w:tc>
        <w:tc>
          <w:tcPr>
            <w:tcW w:w="1478" w:type="dxa"/>
          </w:tcPr>
          <w:p w14:paraId="5603FB7E" w14:textId="77777777" w:rsidR="00371737" w:rsidRDefault="00000000">
            <w:pPr>
              <w:pStyle w:val="TableParagraph"/>
              <w:rPr>
                <w:sz w:val="24"/>
              </w:rPr>
            </w:pPr>
            <w:r>
              <w:rPr>
                <w:spacing w:val="-10"/>
                <w:w w:val="115"/>
                <w:sz w:val="24"/>
              </w:rPr>
              <w:t>1</w:t>
            </w:r>
          </w:p>
        </w:tc>
        <w:tc>
          <w:tcPr>
            <w:tcW w:w="2172" w:type="dxa"/>
          </w:tcPr>
          <w:p w14:paraId="71D3F52D" w14:textId="77777777" w:rsidR="00371737" w:rsidRDefault="00000000">
            <w:pPr>
              <w:pStyle w:val="TableParagraph"/>
              <w:rPr>
                <w:sz w:val="24"/>
              </w:rPr>
            </w:pPr>
            <w:r>
              <w:rPr>
                <w:spacing w:val="-10"/>
                <w:w w:val="115"/>
                <w:sz w:val="24"/>
              </w:rPr>
              <w:t>1</w:t>
            </w:r>
          </w:p>
        </w:tc>
      </w:tr>
      <w:tr w:rsidR="00371737" w14:paraId="09048BF8" w14:textId="77777777">
        <w:trPr>
          <w:trHeight w:val="431"/>
        </w:trPr>
        <w:tc>
          <w:tcPr>
            <w:tcW w:w="1098" w:type="dxa"/>
          </w:tcPr>
          <w:p w14:paraId="0258FDCE" w14:textId="77777777" w:rsidR="00371737" w:rsidRDefault="00000000">
            <w:pPr>
              <w:pStyle w:val="TableParagraph"/>
              <w:ind w:left="8"/>
              <w:rPr>
                <w:b/>
                <w:sz w:val="24"/>
              </w:rPr>
            </w:pPr>
            <w:r>
              <w:rPr>
                <w:b/>
                <w:spacing w:val="-10"/>
                <w:sz w:val="24"/>
              </w:rPr>
              <w:t>7</w:t>
            </w:r>
          </w:p>
        </w:tc>
        <w:tc>
          <w:tcPr>
            <w:tcW w:w="1183" w:type="dxa"/>
          </w:tcPr>
          <w:p w14:paraId="2B0D8534" w14:textId="77777777" w:rsidR="00371737" w:rsidRDefault="00000000">
            <w:pPr>
              <w:pStyle w:val="TableParagraph"/>
              <w:rPr>
                <w:sz w:val="24"/>
              </w:rPr>
            </w:pPr>
            <w:r>
              <w:rPr>
                <w:spacing w:val="-10"/>
                <w:w w:val="90"/>
                <w:sz w:val="24"/>
              </w:rPr>
              <w:t>0</w:t>
            </w:r>
          </w:p>
        </w:tc>
        <w:tc>
          <w:tcPr>
            <w:tcW w:w="1248" w:type="dxa"/>
          </w:tcPr>
          <w:p w14:paraId="40BBECAA" w14:textId="77777777" w:rsidR="00371737" w:rsidRDefault="00000000">
            <w:pPr>
              <w:pStyle w:val="TableParagraph"/>
              <w:rPr>
                <w:sz w:val="24"/>
              </w:rPr>
            </w:pPr>
            <w:r>
              <w:rPr>
                <w:spacing w:val="-10"/>
                <w:w w:val="115"/>
                <w:sz w:val="24"/>
              </w:rPr>
              <w:t>1</w:t>
            </w:r>
          </w:p>
        </w:tc>
        <w:tc>
          <w:tcPr>
            <w:tcW w:w="1656" w:type="dxa"/>
          </w:tcPr>
          <w:p w14:paraId="04731F43" w14:textId="77777777" w:rsidR="00371737" w:rsidRDefault="00000000">
            <w:pPr>
              <w:pStyle w:val="TableParagraph"/>
              <w:ind w:left="10"/>
              <w:rPr>
                <w:sz w:val="24"/>
              </w:rPr>
            </w:pPr>
            <w:r>
              <w:rPr>
                <w:spacing w:val="-10"/>
                <w:w w:val="115"/>
                <w:sz w:val="24"/>
              </w:rPr>
              <w:t>1</w:t>
            </w:r>
          </w:p>
        </w:tc>
        <w:tc>
          <w:tcPr>
            <w:tcW w:w="1478" w:type="dxa"/>
          </w:tcPr>
          <w:p w14:paraId="4F82F739" w14:textId="77777777" w:rsidR="00371737" w:rsidRDefault="00000000">
            <w:pPr>
              <w:pStyle w:val="TableParagraph"/>
              <w:rPr>
                <w:sz w:val="24"/>
              </w:rPr>
            </w:pPr>
            <w:r>
              <w:rPr>
                <w:spacing w:val="-10"/>
                <w:w w:val="115"/>
                <w:sz w:val="24"/>
              </w:rPr>
              <w:t>1</w:t>
            </w:r>
          </w:p>
        </w:tc>
        <w:tc>
          <w:tcPr>
            <w:tcW w:w="2172" w:type="dxa"/>
          </w:tcPr>
          <w:p w14:paraId="6E533426" w14:textId="77777777" w:rsidR="00371737" w:rsidRDefault="00000000">
            <w:pPr>
              <w:pStyle w:val="TableParagraph"/>
              <w:rPr>
                <w:sz w:val="24"/>
              </w:rPr>
            </w:pPr>
            <w:r>
              <w:rPr>
                <w:spacing w:val="-10"/>
                <w:w w:val="115"/>
                <w:sz w:val="24"/>
              </w:rPr>
              <w:t>1</w:t>
            </w:r>
          </w:p>
        </w:tc>
      </w:tr>
      <w:tr w:rsidR="00371737" w14:paraId="057B5608" w14:textId="77777777">
        <w:trPr>
          <w:trHeight w:val="431"/>
        </w:trPr>
        <w:tc>
          <w:tcPr>
            <w:tcW w:w="1098" w:type="dxa"/>
          </w:tcPr>
          <w:p w14:paraId="0E7A6DCE" w14:textId="77777777" w:rsidR="00371737" w:rsidRDefault="00000000">
            <w:pPr>
              <w:pStyle w:val="TableParagraph"/>
              <w:ind w:left="8"/>
              <w:rPr>
                <w:b/>
                <w:sz w:val="24"/>
              </w:rPr>
            </w:pPr>
            <w:r>
              <w:rPr>
                <w:b/>
                <w:spacing w:val="-10"/>
                <w:w w:val="90"/>
                <w:sz w:val="24"/>
              </w:rPr>
              <w:t>8</w:t>
            </w:r>
          </w:p>
        </w:tc>
        <w:tc>
          <w:tcPr>
            <w:tcW w:w="1183" w:type="dxa"/>
          </w:tcPr>
          <w:p w14:paraId="09D340F8" w14:textId="77777777" w:rsidR="00371737" w:rsidRDefault="00000000">
            <w:pPr>
              <w:pStyle w:val="TableParagraph"/>
              <w:rPr>
                <w:sz w:val="24"/>
              </w:rPr>
            </w:pPr>
            <w:r>
              <w:rPr>
                <w:spacing w:val="-10"/>
                <w:w w:val="95"/>
                <w:sz w:val="24"/>
              </w:rPr>
              <w:t>2</w:t>
            </w:r>
          </w:p>
        </w:tc>
        <w:tc>
          <w:tcPr>
            <w:tcW w:w="1248" w:type="dxa"/>
          </w:tcPr>
          <w:p w14:paraId="0870285D" w14:textId="77777777" w:rsidR="00371737" w:rsidRDefault="00000000">
            <w:pPr>
              <w:pStyle w:val="TableParagraph"/>
              <w:rPr>
                <w:sz w:val="24"/>
              </w:rPr>
            </w:pPr>
            <w:r>
              <w:rPr>
                <w:spacing w:val="-10"/>
                <w:sz w:val="24"/>
              </w:rPr>
              <w:t>3</w:t>
            </w:r>
          </w:p>
        </w:tc>
        <w:tc>
          <w:tcPr>
            <w:tcW w:w="1656" w:type="dxa"/>
          </w:tcPr>
          <w:p w14:paraId="51C92916" w14:textId="77777777" w:rsidR="00371737" w:rsidRDefault="00000000">
            <w:pPr>
              <w:pStyle w:val="TableParagraph"/>
              <w:ind w:left="10"/>
              <w:rPr>
                <w:sz w:val="24"/>
              </w:rPr>
            </w:pPr>
            <w:r>
              <w:rPr>
                <w:spacing w:val="-10"/>
                <w:w w:val="115"/>
                <w:sz w:val="24"/>
              </w:rPr>
              <w:t>1</w:t>
            </w:r>
          </w:p>
        </w:tc>
        <w:tc>
          <w:tcPr>
            <w:tcW w:w="1478" w:type="dxa"/>
          </w:tcPr>
          <w:p w14:paraId="2D3A1EC3" w14:textId="77777777" w:rsidR="00371737" w:rsidRDefault="00000000">
            <w:pPr>
              <w:pStyle w:val="TableParagraph"/>
              <w:rPr>
                <w:sz w:val="24"/>
              </w:rPr>
            </w:pPr>
            <w:r>
              <w:rPr>
                <w:spacing w:val="-10"/>
                <w:w w:val="115"/>
                <w:sz w:val="24"/>
              </w:rPr>
              <w:t>1</w:t>
            </w:r>
          </w:p>
        </w:tc>
        <w:tc>
          <w:tcPr>
            <w:tcW w:w="2172" w:type="dxa"/>
          </w:tcPr>
          <w:p w14:paraId="29BAFCA7" w14:textId="77777777" w:rsidR="00371737" w:rsidRDefault="00000000">
            <w:pPr>
              <w:pStyle w:val="TableParagraph"/>
              <w:rPr>
                <w:sz w:val="24"/>
              </w:rPr>
            </w:pPr>
            <w:r>
              <w:rPr>
                <w:spacing w:val="-10"/>
                <w:w w:val="115"/>
                <w:sz w:val="24"/>
              </w:rPr>
              <w:t>1</w:t>
            </w:r>
          </w:p>
        </w:tc>
      </w:tr>
      <w:tr w:rsidR="00371737" w14:paraId="002D8D38" w14:textId="77777777">
        <w:trPr>
          <w:trHeight w:val="431"/>
        </w:trPr>
        <w:tc>
          <w:tcPr>
            <w:tcW w:w="1098" w:type="dxa"/>
          </w:tcPr>
          <w:p w14:paraId="67A02FB2" w14:textId="77777777" w:rsidR="00371737" w:rsidRDefault="00000000">
            <w:pPr>
              <w:pStyle w:val="TableParagraph"/>
              <w:ind w:left="8"/>
              <w:rPr>
                <w:b/>
                <w:sz w:val="24"/>
              </w:rPr>
            </w:pPr>
            <w:r>
              <w:rPr>
                <w:b/>
                <w:spacing w:val="-10"/>
                <w:w w:val="95"/>
                <w:sz w:val="24"/>
              </w:rPr>
              <w:t>9</w:t>
            </w:r>
          </w:p>
        </w:tc>
        <w:tc>
          <w:tcPr>
            <w:tcW w:w="1183" w:type="dxa"/>
          </w:tcPr>
          <w:p w14:paraId="0752A1C0" w14:textId="77777777" w:rsidR="00371737" w:rsidRDefault="00000000">
            <w:pPr>
              <w:pStyle w:val="TableParagraph"/>
              <w:rPr>
                <w:sz w:val="24"/>
              </w:rPr>
            </w:pPr>
            <w:r>
              <w:rPr>
                <w:spacing w:val="-10"/>
                <w:w w:val="95"/>
                <w:sz w:val="24"/>
              </w:rPr>
              <w:t>4</w:t>
            </w:r>
          </w:p>
        </w:tc>
        <w:tc>
          <w:tcPr>
            <w:tcW w:w="1248" w:type="dxa"/>
          </w:tcPr>
          <w:p w14:paraId="0813ED50" w14:textId="77777777" w:rsidR="00371737" w:rsidRDefault="00000000">
            <w:pPr>
              <w:pStyle w:val="TableParagraph"/>
              <w:rPr>
                <w:sz w:val="24"/>
              </w:rPr>
            </w:pPr>
            <w:r>
              <w:rPr>
                <w:spacing w:val="-10"/>
                <w:sz w:val="24"/>
              </w:rPr>
              <w:t>5</w:t>
            </w:r>
          </w:p>
        </w:tc>
        <w:tc>
          <w:tcPr>
            <w:tcW w:w="1656" w:type="dxa"/>
          </w:tcPr>
          <w:p w14:paraId="7F83D021" w14:textId="77777777" w:rsidR="00371737" w:rsidRDefault="00000000">
            <w:pPr>
              <w:pStyle w:val="TableParagraph"/>
              <w:ind w:left="10"/>
              <w:rPr>
                <w:sz w:val="24"/>
              </w:rPr>
            </w:pPr>
            <w:r>
              <w:rPr>
                <w:spacing w:val="-10"/>
                <w:w w:val="115"/>
                <w:sz w:val="24"/>
              </w:rPr>
              <w:t>1</w:t>
            </w:r>
          </w:p>
        </w:tc>
        <w:tc>
          <w:tcPr>
            <w:tcW w:w="1478" w:type="dxa"/>
          </w:tcPr>
          <w:p w14:paraId="7ED4796C" w14:textId="77777777" w:rsidR="00371737" w:rsidRDefault="00000000">
            <w:pPr>
              <w:pStyle w:val="TableParagraph"/>
              <w:rPr>
                <w:sz w:val="24"/>
              </w:rPr>
            </w:pPr>
            <w:r>
              <w:rPr>
                <w:spacing w:val="-10"/>
                <w:w w:val="115"/>
                <w:sz w:val="24"/>
              </w:rPr>
              <w:t>1</w:t>
            </w:r>
          </w:p>
        </w:tc>
        <w:tc>
          <w:tcPr>
            <w:tcW w:w="2172" w:type="dxa"/>
          </w:tcPr>
          <w:p w14:paraId="3843129B" w14:textId="77777777" w:rsidR="00371737" w:rsidRDefault="00000000">
            <w:pPr>
              <w:pStyle w:val="TableParagraph"/>
              <w:rPr>
                <w:sz w:val="24"/>
              </w:rPr>
            </w:pPr>
            <w:r>
              <w:rPr>
                <w:spacing w:val="-10"/>
                <w:w w:val="115"/>
                <w:sz w:val="24"/>
              </w:rPr>
              <w:t>1</w:t>
            </w:r>
          </w:p>
        </w:tc>
      </w:tr>
      <w:tr w:rsidR="00371737" w14:paraId="48A5E761" w14:textId="77777777">
        <w:trPr>
          <w:trHeight w:val="431"/>
        </w:trPr>
        <w:tc>
          <w:tcPr>
            <w:tcW w:w="1098" w:type="dxa"/>
          </w:tcPr>
          <w:p w14:paraId="6E8F46B4" w14:textId="77777777" w:rsidR="00371737" w:rsidRDefault="00000000">
            <w:pPr>
              <w:pStyle w:val="TableParagraph"/>
              <w:ind w:left="8"/>
              <w:rPr>
                <w:b/>
                <w:sz w:val="24"/>
              </w:rPr>
            </w:pPr>
            <w:r>
              <w:rPr>
                <w:b/>
                <w:spacing w:val="-5"/>
                <w:sz w:val="24"/>
              </w:rPr>
              <w:t>10</w:t>
            </w:r>
          </w:p>
        </w:tc>
        <w:tc>
          <w:tcPr>
            <w:tcW w:w="1183" w:type="dxa"/>
          </w:tcPr>
          <w:p w14:paraId="09984B6D" w14:textId="77777777" w:rsidR="00371737" w:rsidRDefault="00000000">
            <w:pPr>
              <w:pStyle w:val="TableParagraph"/>
              <w:rPr>
                <w:sz w:val="24"/>
              </w:rPr>
            </w:pPr>
            <w:r>
              <w:rPr>
                <w:spacing w:val="-10"/>
                <w:w w:val="90"/>
                <w:sz w:val="24"/>
              </w:rPr>
              <w:t>0</w:t>
            </w:r>
          </w:p>
        </w:tc>
        <w:tc>
          <w:tcPr>
            <w:tcW w:w="1248" w:type="dxa"/>
          </w:tcPr>
          <w:p w14:paraId="329242D4" w14:textId="77777777" w:rsidR="00371737" w:rsidRDefault="00000000">
            <w:pPr>
              <w:pStyle w:val="TableParagraph"/>
              <w:rPr>
                <w:sz w:val="24"/>
              </w:rPr>
            </w:pPr>
            <w:r>
              <w:rPr>
                <w:spacing w:val="-10"/>
                <w:w w:val="115"/>
                <w:sz w:val="24"/>
              </w:rPr>
              <w:t>1</w:t>
            </w:r>
          </w:p>
        </w:tc>
        <w:tc>
          <w:tcPr>
            <w:tcW w:w="1656" w:type="dxa"/>
          </w:tcPr>
          <w:p w14:paraId="301A9BA1" w14:textId="77777777" w:rsidR="00371737" w:rsidRDefault="00000000">
            <w:pPr>
              <w:pStyle w:val="TableParagraph"/>
              <w:ind w:left="10"/>
              <w:rPr>
                <w:sz w:val="24"/>
              </w:rPr>
            </w:pPr>
            <w:r>
              <w:rPr>
                <w:spacing w:val="-10"/>
                <w:w w:val="115"/>
                <w:sz w:val="24"/>
              </w:rPr>
              <w:t>1</w:t>
            </w:r>
          </w:p>
        </w:tc>
        <w:tc>
          <w:tcPr>
            <w:tcW w:w="1478" w:type="dxa"/>
          </w:tcPr>
          <w:p w14:paraId="07D13673" w14:textId="77777777" w:rsidR="00371737" w:rsidRDefault="00000000">
            <w:pPr>
              <w:pStyle w:val="TableParagraph"/>
              <w:rPr>
                <w:sz w:val="24"/>
              </w:rPr>
            </w:pPr>
            <w:r>
              <w:rPr>
                <w:spacing w:val="-10"/>
                <w:w w:val="115"/>
                <w:sz w:val="24"/>
              </w:rPr>
              <w:t>1</w:t>
            </w:r>
          </w:p>
        </w:tc>
        <w:tc>
          <w:tcPr>
            <w:tcW w:w="2172" w:type="dxa"/>
          </w:tcPr>
          <w:p w14:paraId="00228DC8" w14:textId="77777777" w:rsidR="00371737" w:rsidRDefault="00000000">
            <w:pPr>
              <w:pStyle w:val="TableParagraph"/>
              <w:rPr>
                <w:sz w:val="24"/>
              </w:rPr>
            </w:pPr>
            <w:r>
              <w:rPr>
                <w:spacing w:val="-10"/>
                <w:w w:val="115"/>
                <w:sz w:val="24"/>
              </w:rPr>
              <w:t>1</w:t>
            </w:r>
          </w:p>
        </w:tc>
      </w:tr>
      <w:tr w:rsidR="00371737" w14:paraId="1CC9E8ED" w14:textId="77777777">
        <w:trPr>
          <w:trHeight w:val="431"/>
        </w:trPr>
        <w:tc>
          <w:tcPr>
            <w:tcW w:w="1098" w:type="dxa"/>
          </w:tcPr>
          <w:p w14:paraId="1FAA5726" w14:textId="77777777" w:rsidR="00371737" w:rsidRDefault="00000000">
            <w:pPr>
              <w:pStyle w:val="TableParagraph"/>
              <w:ind w:left="8"/>
              <w:rPr>
                <w:b/>
                <w:sz w:val="24"/>
              </w:rPr>
            </w:pPr>
            <w:r>
              <w:rPr>
                <w:b/>
                <w:spacing w:val="-5"/>
                <w:w w:val="115"/>
                <w:sz w:val="24"/>
              </w:rPr>
              <w:t>11</w:t>
            </w:r>
          </w:p>
        </w:tc>
        <w:tc>
          <w:tcPr>
            <w:tcW w:w="1183" w:type="dxa"/>
          </w:tcPr>
          <w:p w14:paraId="64DE05AC" w14:textId="77777777" w:rsidR="00371737" w:rsidRDefault="00000000">
            <w:pPr>
              <w:pStyle w:val="TableParagraph"/>
              <w:rPr>
                <w:sz w:val="24"/>
              </w:rPr>
            </w:pPr>
            <w:r>
              <w:rPr>
                <w:spacing w:val="-10"/>
                <w:w w:val="95"/>
                <w:sz w:val="24"/>
              </w:rPr>
              <w:t>2</w:t>
            </w:r>
          </w:p>
        </w:tc>
        <w:tc>
          <w:tcPr>
            <w:tcW w:w="1248" w:type="dxa"/>
          </w:tcPr>
          <w:p w14:paraId="348C9285" w14:textId="77777777" w:rsidR="00371737" w:rsidRDefault="00000000">
            <w:pPr>
              <w:pStyle w:val="TableParagraph"/>
              <w:rPr>
                <w:sz w:val="24"/>
              </w:rPr>
            </w:pPr>
            <w:r>
              <w:rPr>
                <w:spacing w:val="-10"/>
                <w:sz w:val="24"/>
              </w:rPr>
              <w:t>3</w:t>
            </w:r>
          </w:p>
        </w:tc>
        <w:tc>
          <w:tcPr>
            <w:tcW w:w="1656" w:type="dxa"/>
          </w:tcPr>
          <w:p w14:paraId="0FDDB589" w14:textId="77777777" w:rsidR="00371737" w:rsidRDefault="00000000">
            <w:pPr>
              <w:pStyle w:val="TableParagraph"/>
              <w:ind w:left="10"/>
              <w:rPr>
                <w:sz w:val="24"/>
              </w:rPr>
            </w:pPr>
            <w:r>
              <w:rPr>
                <w:spacing w:val="-10"/>
                <w:w w:val="115"/>
                <w:sz w:val="24"/>
              </w:rPr>
              <w:t>1</w:t>
            </w:r>
          </w:p>
        </w:tc>
        <w:tc>
          <w:tcPr>
            <w:tcW w:w="1478" w:type="dxa"/>
          </w:tcPr>
          <w:p w14:paraId="478A0B9B" w14:textId="77777777" w:rsidR="00371737" w:rsidRDefault="00000000">
            <w:pPr>
              <w:pStyle w:val="TableParagraph"/>
              <w:rPr>
                <w:sz w:val="24"/>
              </w:rPr>
            </w:pPr>
            <w:r>
              <w:rPr>
                <w:spacing w:val="-10"/>
                <w:w w:val="115"/>
                <w:sz w:val="24"/>
              </w:rPr>
              <w:t>1</w:t>
            </w:r>
          </w:p>
        </w:tc>
        <w:tc>
          <w:tcPr>
            <w:tcW w:w="2172" w:type="dxa"/>
          </w:tcPr>
          <w:p w14:paraId="15EC140D" w14:textId="77777777" w:rsidR="00371737" w:rsidRDefault="00000000">
            <w:pPr>
              <w:pStyle w:val="TableParagraph"/>
              <w:rPr>
                <w:sz w:val="24"/>
              </w:rPr>
            </w:pPr>
            <w:r>
              <w:rPr>
                <w:spacing w:val="-10"/>
                <w:w w:val="115"/>
                <w:sz w:val="24"/>
              </w:rPr>
              <w:t>1</w:t>
            </w:r>
          </w:p>
        </w:tc>
      </w:tr>
      <w:tr w:rsidR="00371737" w14:paraId="4E3BA4E5" w14:textId="77777777">
        <w:trPr>
          <w:trHeight w:val="431"/>
        </w:trPr>
        <w:tc>
          <w:tcPr>
            <w:tcW w:w="1098" w:type="dxa"/>
          </w:tcPr>
          <w:p w14:paraId="08F99A67" w14:textId="77777777" w:rsidR="00371737" w:rsidRDefault="00000000">
            <w:pPr>
              <w:pStyle w:val="TableParagraph"/>
              <w:ind w:left="8"/>
              <w:rPr>
                <w:b/>
                <w:sz w:val="24"/>
              </w:rPr>
            </w:pPr>
            <w:r>
              <w:rPr>
                <w:b/>
                <w:spacing w:val="-5"/>
                <w:sz w:val="24"/>
              </w:rPr>
              <w:t>12</w:t>
            </w:r>
          </w:p>
        </w:tc>
        <w:tc>
          <w:tcPr>
            <w:tcW w:w="1183" w:type="dxa"/>
          </w:tcPr>
          <w:p w14:paraId="6AA50DC6" w14:textId="77777777" w:rsidR="00371737" w:rsidRDefault="00000000">
            <w:pPr>
              <w:pStyle w:val="TableParagraph"/>
              <w:rPr>
                <w:sz w:val="24"/>
              </w:rPr>
            </w:pPr>
            <w:r>
              <w:rPr>
                <w:spacing w:val="-10"/>
                <w:w w:val="95"/>
                <w:sz w:val="24"/>
              </w:rPr>
              <w:t>4</w:t>
            </w:r>
          </w:p>
        </w:tc>
        <w:tc>
          <w:tcPr>
            <w:tcW w:w="1248" w:type="dxa"/>
          </w:tcPr>
          <w:p w14:paraId="590E5326" w14:textId="77777777" w:rsidR="00371737" w:rsidRDefault="00000000">
            <w:pPr>
              <w:pStyle w:val="TableParagraph"/>
              <w:rPr>
                <w:sz w:val="24"/>
              </w:rPr>
            </w:pPr>
            <w:r>
              <w:rPr>
                <w:spacing w:val="-10"/>
                <w:sz w:val="24"/>
              </w:rPr>
              <w:t>5</w:t>
            </w:r>
          </w:p>
        </w:tc>
        <w:tc>
          <w:tcPr>
            <w:tcW w:w="1656" w:type="dxa"/>
          </w:tcPr>
          <w:p w14:paraId="1598BA11" w14:textId="77777777" w:rsidR="00371737" w:rsidRDefault="00000000">
            <w:pPr>
              <w:pStyle w:val="TableParagraph"/>
              <w:ind w:left="10"/>
              <w:rPr>
                <w:sz w:val="24"/>
              </w:rPr>
            </w:pPr>
            <w:r>
              <w:rPr>
                <w:spacing w:val="-10"/>
                <w:w w:val="115"/>
                <w:sz w:val="24"/>
              </w:rPr>
              <w:t>1</w:t>
            </w:r>
          </w:p>
        </w:tc>
        <w:tc>
          <w:tcPr>
            <w:tcW w:w="1478" w:type="dxa"/>
          </w:tcPr>
          <w:p w14:paraId="1F26C8D0" w14:textId="77777777" w:rsidR="00371737" w:rsidRDefault="00000000">
            <w:pPr>
              <w:pStyle w:val="TableParagraph"/>
              <w:rPr>
                <w:sz w:val="24"/>
              </w:rPr>
            </w:pPr>
            <w:r>
              <w:rPr>
                <w:spacing w:val="-10"/>
                <w:w w:val="115"/>
                <w:sz w:val="24"/>
              </w:rPr>
              <w:t>1</w:t>
            </w:r>
          </w:p>
        </w:tc>
        <w:tc>
          <w:tcPr>
            <w:tcW w:w="2172" w:type="dxa"/>
          </w:tcPr>
          <w:p w14:paraId="2DF2949A" w14:textId="77777777" w:rsidR="00371737" w:rsidRDefault="00000000">
            <w:pPr>
              <w:pStyle w:val="TableParagraph"/>
              <w:rPr>
                <w:sz w:val="24"/>
              </w:rPr>
            </w:pPr>
            <w:r>
              <w:rPr>
                <w:spacing w:val="-10"/>
                <w:w w:val="115"/>
                <w:sz w:val="24"/>
              </w:rPr>
              <w:t>1</w:t>
            </w:r>
          </w:p>
        </w:tc>
      </w:tr>
      <w:tr w:rsidR="00371737" w14:paraId="57AA9B1F" w14:textId="77777777">
        <w:trPr>
          <w:trHeight w:val="431"/>
        </w:trPr>
        <w:tc>
          <w:tcPr>
            <w:tcW w:w="1098" w:type="dxa"/>
          </w:tcPr>
          <w:p w14:paraId="6131D3EF" w14:textId="77777777" w:rsidR="00371737" w:rsidRDefault="00000000">
            <w:pPr>
              <w:pStyle w:val="TableParagraph"/>
              <w:ind w:left="8"/>
              <w:rPr>
                <w:b/>
                <w:sz w:val="24"/>
              </w:rPr>
            </w:pPr>
            <w:r>
              <w:rPr>
                <w:b/>
                <w:spacing w:val="-5"/>
                <w:sz w:val="24"/>
              </w:rPr>
              <w:t>13</w:t>
            </w:r>
          </w:p>
        </w:tc>
        <w:tc>
          <w:tcPr>
            <w:tcW w:w="1183" w:type="dxa"/>
          </w:tcPr>
          <w:p w14:paraId="4F9C637F" w14:textId="77777777" w:rsidR="00371737" w:rsidRDefault="00000000">
            <w:pPr>
              <w:pStyle w:val="TableParagraph"/>
              <w:rPr>
                <w:sz w:val="24"/>
              </w:rPr>
            </w:pPr>
            <w:r>
              <w:rPr>
                <w:spacing w:val="-10"/>
                <w:w w:val="95"/>
                <w:sz w:val="24"/>
              </w:rPr>
              <w:t>4</w:t>
            </w:r>
          </w:p>
        </w:tc>
        <w:tc>
          <w:tcPr>
            <w:tcW w:w="1248" w:type="dxa"/>
          </w:tcPr>
          <w:p w14:paraId="3DA1D9A7" w14:textId="77777777" w:rsidR="00371737" w:rsidRDefault="00000000">
            <w:pPr>
              <w:pStyle w:val="TableParagraph"/>
              <w:rPr>
                <w:sz w:val="24"/>
              </w:rPr>
            </w:pPr>
            <w:r>
              <w:rPr>
                <w:spacing w:val="-10"/>
                <w:sz w:val="24"/>
              </w:rPr>
              <w:t>5</w:t>
            </w:r>
          </w:p>
        </w:tc>
        <w:tc>
          <w:tcPr>
            <w:tcW w:w="1656" w:type="dxa"/>
          </w:tcPr>
          <w:p w14:paraId="05279F55" w14:textId="77777777" w:rsidR="00371737" w:rsidRDefault="00000000">
            <w:pPr>
              <w:pStyle w:val="TableParagraph"/>
              <w:ind w:left="10"/>
              <w:rPr>
                <w:sz w:val="24"/>
              </w:rPr>
            </w:pPr>
            <w:r>
              <w:rPr>
                <w:spacing w:val="-10"/>
                <w:w w:val="115"/>
                <w:sz w:val="24"/>
              </w:rPr>
              <w:t>1</w:t>
            </w:r>
          </w:p>
        </w:tc>
        <w:tc>
          <w:tcPr>
            <w:tcW w:w="1478" w:type="dxa"/>
          </w:tcPr>
          <w:p w14:paraId="5C18342D" w14:textId="77777777" w:rsidR="00371737" w:rsidRDefault="00000000">
            <w:pPr>
              <w:pStyle w:val="TableParagraph"/>
              <w:rPr>
                <w:sz w:val="24"/>
              </w:rPr>
            </w:pPr>
            <w:r>
              <w:rPr>
                <w:spacing w:val="-10"/>
                <w:w w:val="115"/>
                <w:sz w:val="24"/>
              </w:rPr>
              <w:t>1</w:t>
            </w:r>
          </w:p>
        </w:tc>
        <w:tc>
          <w:tcPr>
            <w:tcW w:w="2172" w:type="dxa"/>
          </w:tcPr>
          <w:p w14:paraId="27969A4F" w14:textId="77777777" w:rsidR="00371737" w:rsidRDefault="00000000">
            <w:pPr>
              <w:pStyle w:val="TableParagraph"/>
              <w:rPr>
                <w:sz w:val="24"/>
              </w:rPr>
            </w:pPr>
            <w:r>
              <w:rPr>
                <w:spacing w:val="-10"/>
                <w:w w:val="115"/>
                <w:sz w:val="24"/>
              </w:rPr>
              <w:t>1</w:t>
            </w:r>
          </w:p>
        </w:tc>
      </w:tr>
      <w:tr w:rsidR="00371737" w14:paraId="0E54898C" w14:textId="77777777">
        <w:trPr>
          <w:trHeight w:val="431"/>
        </w:trPr>
        <w:tc>
          <w:tcPr>
            <w:tcW w:w="1098" w:type="dxa"/>
          </w:tcPr>
          <w:p w14:paraId="470DC69C" w14:textId="77777777" w:rsidR="00371737" w:rsidRDefault="00000000">
            <w:pPr>
              <w:pStyle w:val="TableParagraph"/>
              <w:ind w:left="8"/>
              <w:rPr>
                <w:b/>
                <w:sz w:val="24"/>
              </w:rPr>
            </w:pPr>
            <w:r>
              <w:rPr>
                <w:b/>
                <w:spacing w:val="-5"/>
                <w:sz w:val="24"/>
              </w:rPr>
              <w:t>14</w:t>
            </w:r>
          </w:p>
        </w:tc>
        <w:tc>
          <w:tcPr>
            <w:tcW w:w="1183" w:type="dxa"/>
          </w:tcPr>
          <w:p w14:paraId="76891A0C" w14:textId="77777777" w:rsidR="00371737" w:rsidRDefault="00000000">
            <w:pPr>
              <w:pStyle w:val="TableParagraph"/>
              <w:rPr>
                <w:sz w:val="24"/>
              </w:rPr>
            </w:pPr>
            <w:r>
              <w:rPr>
                <w:spacing w:val="-10"/>
                <w:w w:val="90"/>
                <w:sz w:val="24"/>
              </w:rPr>
              <w:t>0</w:t>
            </w:r>
          </w:p>
        </w:tc>
        <w:tc>
          <w:tcPr>
            <w:tcW w:w="1248" w:type="dxa"/>
          </w:tcPr>
          <w:p w14:paraId="04B9343A" w14:textId="77777777" w:rsidR="00371737" w:rsidRDefault="00000000">
            <w:pPr>
              <w:pStyle w:val="TableParagraph"/>
              <w:rPr>
                <w:sz w:val="24"/>
              </w:rPr>
            </w:pPr>
            <w:r>
              <w:rPr>
                <w:spacing w:val="-10"/>
                <w:w w:val="115"/>
                <w:sz w:val="24"/>
              </w:rPr>
              <w:t>1</w:t>
            </w:r>
          </w:p>
        </w:tc>
        <w:tc>
          <w:tcPr>
            <w:tcW w:w="1656" w:type="dxa"/>
          </w:tcPr>
          <w:p w14:paraId="50153DE8" w14:textId="77777777" w:rsidR="00371737" w:rsidRDefault="00000000">
            <w:pPr>
              <w:pStyle w:val="TableParagraph"/>
              <w:ind w:left="10"/>
              <w:rPr>
                <w:sz w:val="24"/>
              </w:rPr>
            </w:pPr>
            <w:r>
              <w:rPr>
                <w:spacing w:val="-10"/>
                <w:w w:val="115"/>
                <w:sz w:val="24"/>
              </w:rPr>
              <w:t>1</w:t>
            </w:r>
          </w:p>
        </w:tc>
        <w:tc>
          <w:tcPr>
            <w:tcW w:w="1478" w:type="dxa"/>
          </w:tcPr>
          <w:p w14:paraId="59F4C6E5" w14:textId="77777777" w:rsidR="00371737" w:rsidRDefault="00000000">
            <w:pPr>
              <w:pStyle w:val="TableParagraph"/>
              <w:rPr>
                <w:sz w:val="24"/>
              </w:rPr>
            </w:pPr>
            <w:r>
              <w:rPr>
                <w:spacing w:val="-10"/>
                <w:w w:val="115"/>
                <w:sz w:val="24"/>
              </w:rPr>
              <w:t>1</w:t>
            </w:r>
          </w:p>
        </w:tc>
        <w:tc>
          <w:tcPr>
            <w:tcW w:w="2172" w:type="dxa"/>
          </w:tcPr>
          <w:p w14:paraId="1E7F2253" w14:textId="77777777" w:rsidR="00371737" w:rsidRDefault="00000000">
            <w:pPr>
              <w:pStyle w:val="TableParagraph"/>
              <w:rPr>
                <w:sz w:val="24"/>
              </w:rPr>
            </w:pPr>
            <w:r>
              <w:rPr>
                <w:spacing w:val="-10"/>
                <w:w w:val="115"/>
                <w:sz w:val="24"/>
              </w:rPr>
              <w:t>1</w:t>
            </w:r>
          </w:p>
        </w:tc>
      </w:tr>
      <w:tr w:rsidR="00371737" w14:paraId="51DF9163" w14:textId="77777777">
        <w:trPr>
          <w:trHeight w:val="431"/>
        </w:trPr>
        <w:tc>
          <w:tcPr>
            <w:tcW w:w="1098" w:type="dxa"/>
          </w:tcPr>
          <w:p w14:paraId="5C2D6699" w14:textId="77777777" w:rsidR="00371737" w:rsidRDefault="00000000">
            <w:pPr>
              <w:pStyle w:val="TableParagraph"/>
              <w:ind w:left="8"/>
              <w:rPr>
                <w:b/>
                <w:sz w:val="24"/>
              </w:rPr>
            </w:pPr>
            <w:r>
              <w:rPr>
                <w:b/>
                <w:spacing w:val="-5"/>
                <w:sz w:val="24"/>
              </w:rPr>
              <w:t>15</w:t>
            </w:r>
          </w:p>
        </w:tc>
        <w:tc>
          <w:tcPr>
            <w:tcW w:w="1183" w:type="dxa"/>
          </w:tcPr>
          <w:p w14:paraId="54C5D1E6" w14:textId="77777777" w:rsidR="00371737" w:rsidRDefault="00000000">
            <w:pPr>
              <w:pStyle w:val="TableParagraph"/>
              <w:rPr>
                <w:sz w:val="24"/>
              </w:rPr>
            </w:pPr>
            <w:r>
              <w:rPr>
                <w:spacing w:val="-10"/>
                <w:w w:val="95"/>
                <w:sz w:val="24"/>
              </w:rPr>
              <w:t>2</w:t>
            </w:r>
          </w:p>
        </w:tc>
        <w:tc>
          <w:tcPr>
            <w:tcW w:w="1248" w:type="dxa"/>
          </w:tcPr>
          <w:p w14:paraId="441247FC" w14:textId="77777777" w:rsidR="00371737" w:rsidRDefault="00000000">
            <w:pPr>
              <w:pStyle w:val="TableParagraph"/>
              <w:rPr>
                <w:sz w:val="24"/>
              </w:rPr>
            </w:pPr>
            <w:r>
              <w:rPr>
                <w:spacing w:val="-10"/>
                <w:sz w:val="24"/>
              </w:rPr>
              <w:t>3</w:t>
            </w:r>
          </w:p>
        </w:tc>
        <w:tc>
          <w:tcPr>
            <w:tcW w:w="1656" w:type="dxa"/>
          </w:tcPr>
          <w:p w14:paraId="0C6069D0" w14:textId="77777777" w:rsidR="00371737" w:rsidRDefault="00000000">
            <w:pPr>
              <w:pStyle w:val="TableParagraph"/>
              <w:ind w:left="10"/>
              <w:rPr>
                <w:sz w:val="24"/>
              </w:rPr>
            </w:pPr>
            <w:r>
              <w:rPr>
                <w:spacing w:val="-10"/>
                <w:w w:val="115"/>
                <w:sz w:val="24"/>
              </w:rPr>
              <w:t>1</w:t>
            </w:r>
          </w:p>
        </w:tc>
        <w:tc>
          <w:tcPr>
            <w:tcW w:w="1478" w:type="dxa"/>
          </w:tcPr>
          <w:p w14:paraId="69C80D2D" w14:textId="77777777" w:rsidR="00371737" w:rsidRDefault="00000000">
            <w:pPr>
              <w:pStyle w:val="TableParagraph"/>
              <w:rPr>
                <w:sz w:val="24"/>
              </w:rPr>
            </w:pPr>
            <w:r>
              <w:rPr>
                <w:spacing w:val="-10"/>
                <w:w w:val="115"/>
                <w:sz w:val="24"/>
              </w:rPr>
              <w:t>1</w:t>
            </w:r>
          </w:p>
        </w:tc>
        <w:tc>
          <w:tcPr>
            <w:tcW w:w="2172" w:type="dxa"/>
          </w:tcPr>
          <w:p w14:paraId="3AAE7587" w14:textId="77777777" w:rsidR="00371737" w:rsidRDefault="00000000">
            <w:pPr>
              <w:pStyle w:val="TableParagraph"/>
              <w:rPr>
                <w:sz w:val="24"/>
              </w:rPr>
            </w:pPr>
            <w:r>
              <w:rPr>
                <w:spacing w:val="-10"/>
                <w:w w:val="115"/>
                <w:sz w:val="24"/>
              </w:rPr>
              <w:t>1</w:t>
            </w:r>
          </w:p>
        </w:tc>
      </w:tr>
      <w:tr w:rsidR="00371737" w14:paraId="0A221974" w14:textId="77777777">
        <w:trPr>
          <w:trHeight w:val="431"/>
        </w:trPr>
        <w:tc>
          <w:tcPr>
            <w:tcW w:w="1098" w:type="dxa"/>
          </w:tcPr>
          <w:p w14:paraId="08D95889" w14:textId="77777777" w:rsidR="00371737" w:rsidRDefault="00000000">
            <w:pPr>
              <w:pStyle w:val="TableParagraph"/>
              <w:ind w:left="8"/>
              <w:rPr>
                <w:b/>
                <w:sz w:val="24"/>
              </w:rPr>
            </w:pPr>
            <w:r>
              <w:rPr>
                <w:b/>
                <w:spacing w:val="-5"/>
                <w:sz w:val="24"/>
              </w:rPr>
              <w:t>16</w:t>
            </w:r>
          </w:p>
        </w:tc>
        <w:tc>
          <w:tcPr>
            <w:tcW w:w="1183" w:type="dxa"/>
          </w:tcPr>
          <w:p w14:paraId="152643E2" w14:textId="77777777" w:rsidR="00371737" w:rsidRDefault="00000000">
            <w:pPr>
              <w:pStyle w:val="TableParagraph"/>
              <w:rPr>
                <w:sz w:val="24"/>
              </w:rPr>
            </w:pPr>
            <w:r>
              <w:rPr>
                <w:spacing w:val="-10"/>
                <w:w w:val="95"/>
                <w:sz w:val="24"/>
              </w:rPr>
              <w:t>4</w:t>
            </w:r>
          </w:p>
        </w:tc>
        <w:tc>
          <w:tcPr>
            <w:tcW w:w="1248" w:type="dxa"/>
          </w:tcPr>
          <w:p w14:paraId="7806ECD8" w14:textId="77777777" w:rsidR="00371737" w:rsidRDefault="00000000">
            <w:pPr>
              <w:pStyle w:val="TableParagraph"/>
              <w:rPr>
                <w:sz w:val="24"/>
              </w:rPr>
            </w:pPr>
            <w:r>
              <w:rPr>
                <w:spacing w:val="-10"/>
                <w:sz w:val="24"/>
              </w:rPr>
              <w:t>5</w:t>
            </w:r>
          </w:p>
        </w:tc>
        <w:tc>
          <w:tcPr>
            <w:tcW w:w="1656" w:type="dxa"/>
          </w:tcPr>
          <w:p w14:paraId="3CB92011" w14:textId="77777777" w:rsidR="00371737" w:rsidRDefault="00000000">
            <w:pPr>
              <w:pStyle w:val="TableParagraph"/>
              <w:ind w:left="10"/>
              <w:rPr>
                <w:sz w:val="24"/>
              </w:rPr>
            </w:pPr>
            <w:r>
              <w:rPr>
                <w:spacing w:val="-10"/>
                <w:w w:val="115"/>
                <w:sz w:val="24"/>
              </w:rPr>
              <w:t>1</w:t>
            </w:r>
          </w:p>
        </w:tc>
        <w:tc>
          <w:tcPr>
            <w:tcW w:w="1478" w:type="dxa"/>
          </w:tcPr>
          <w:p w14:paraId="251000EC" w14:textId="77777777" w:rsidR="00371737" w:rsidRDefault="00000000">
            <w:pPr>
              <w:pStyle w:val="TableParagraph"/>
              <w:rPr>
                <w:sz w:val="24"/>
              </w:rPr>
            </w:pPr>
            <w:r>
              <w:rPr>
                <w:spacing w:val="-10"/>
                <w:w w:val="115"/>
                <w:sz w:val="24"/>
              </w:rPr>
              <w:t>1</w:t>
            </w:r>
          </w:p>
        </w:tc>
        <w:tc>
          <w:tcPr>
            <w:tcW w:w="2172" w:type="dxa"/>
          </w:tcPr>
          <w:p w14:paraId="720021EB" w14:textId="77777777" w:rsidR="00371737" w:rsidRDefault="00000000">
            <w:pPr>
              <w:pStyle w:val="TableParagraph"/>
              <w:rPr>
                <w:sz w:val="24"/>
              </w:rPr>
            </w:pPr>
            <w:r>
              <w:rPr>
                <w:spacing w:val="-10"/>
                <w:w w:val="115"/>
                <w:sz w:val="24"/>
              </w:rPr>
              <w:t>1</w:t>
            </w:r>
          </w:p>
        </w:tc>
      </w:tr>
      <w:tr w:rsidR="00371737" w14:paraId="6864F453" w14:textId="77777777">
        <w:trPr>
          <w:trHeight w:val="431"/>
        </w:trPr>
        <w:tc>
          <w:tcPr>
            <w:tcW w:w="1098" w:type="dxa"/>
          </w:tcPr>
          <w:p w14:paraId="59372BF7" w14:textId="77777777" w:rsidR="00371737" w:rsidRDefault="00000000">
            <w:pPr>
              <w:pStyle w:val="TableParagraph"/>
              <w:ind w:left="8"/>
              <w:rPr>
                <w:b/>
                <w:sz w:val="24"/>
              </w:rPr>
            </w:pPr>
            <w:r>
              <w:rPr>
                <w:b/>
                <w:spacing w:val="-5"/>
                <w:w w:val="105"/>
                <w:sz w:val="24"/>
              </w:rPr>
              <w:t>17</w:t>
            </w:r>
          </w:p>
        </w:tc>
        <w:tc>
          <w:tcPr>
            <w:tcW w:w="1183" w:type="dxa"/>
          </w:tcPr>
          <w:p w14:paraId="349E7EBE" w14:textId="77777777" w:rsidR="00371737" w:rsidRDefault="00000000">
            <w:pPr>
              <w:pStyle w:val="TableParagraph"/>
              <w:rPr>
                <w:sz w:val="24"/>
              </w:rPr>
            </w:pPr>
            <w:r>
              <w:rPr>
                <w:spacing w:val="-10"/>
                <w:w w:val="90"/>
                <w:sz w:val="24"/>
              </w:rPr>
              <w:t>0</w:t>
            </w:r>
          </w:p>
        </w:tc>
        <w:tc>
          <w:tcPr>
            <w:tcW w:w="1248" w:type="dxa"/>
          </w:tcPr>
          <w:p w14:paraId="3F711AF6" w14:textId="77777777" w:rsidR="00371737" w:rsidRDefault="00000000">
            <w:pPr>
              <w:pStyle w:val="TableParagraph"/>
              <w:rPr>
                <w:sz w:val="24"/>
              </w:rPr>
            </w:pPr>
            <w:r>
              <w:rPr>
                <w:spacing w:val="-10"/>
                <w:w w:val="115"/>
                <w:sz w:val="24"/>
              </w:rPr>
              <w:t>1</w:t>
            </w:r>
          </w:p>
        </w:tc>
        <w:tc>
          <w:tcPr>
            <w:tcW w:w="1656" w:type="dxa"/>
          </w:tcPr>
          <w:p w14:paraId="71242455" w14:textId="77777777" w:rsidR="00371737" w:rsidRDefault="00000000">
            <w:pPr>
              <w:pStyle w:val="TableParagraph"/>
              <w:ind w:left="10"/>
              <w:rPr>
                <w:sz w:val="24"/>
              </w:rPr>
            </w:pPr>
            <w:r>
              <w:rPr>
                <w:spacing w:val="-10"/>
                <w:w w:val="115"/>
                <w:sz w:val="24"/>
              </w:rPr>
              <w:t>1</w:t>
            </w:r>
          </w:p>
        </w:tc>
        <w:tc>
          <w:tcPr>
            <w:tcW w:w="1478" w:type="dxa"/>
          </w:tcPr>
          <w:p w14:paraId="1292D056" w14:textId="77777777" w:rsidR="00371737" w:rsidRDefault="00000000">
            <w:pPr>
              <w:pStyle w:val="TableParagraph"/>
              <w:rPr>
                <w:sz w:val="24"/>
              </w:rPr>
            </w:pPr>
            <w:r>
              <w:rPr>
                <w:spacing w:val="-10"/>
                <w:w w:val="115"/>
                <w:sz w:val="24"/>
              </w:rPr>
              <w:t>1</w:t>
            </w:r>
          </w:p>
        </w:tc>
        <w:tc>
          <w:tcPr>
            <w:tcW w:w="2172" w:type="dxa"/>
          </w:tcPr>
          <w:p w14:paraId="254F25AC" w14:textId="77777777" w:rsidR="00371737" w:rsidRDefault="00000000">
            <w:pPr>
              <w:pStyle w:val="TableParagraph"/>
              <w:rPr>
                <w:sz w:val="24"/>
              </w:rPr>
            </w:pPr>
            <w:r>
              <w:rPr>
                <w:spacing w:val="-10"/>
                <w:w w:val="115"/>
                <w:sz w:val="24"/>
              </w:rPr>
              <w:t>1</w:t>
            </w:r>
          </w:p>
        </w:tc>
      </w:tr>
      <w:tr w:rsidR="00371737" w14:paraId="1660CCFA" w14:textId="77777777">
        <w:trPr>
          <w:trHeight w:val="431"/>
        </w:trPr>
        <w:tc>
          <w:tcPr>
            <w:tcW w:w="1098" w:type="dxa"/>
          </w:tcPr>
          <w:p w14:paraId="03FE00E1" w14:textId="77777777" w:rsidR="00371737" w:rsidRDefault="00000000">
            <w:pPr>
              <w:pStyle w:val="TableParagraph"/>
              <w:ind w:left="8"/>
              <w:rPr>
                <w:b/>
                <w:sz w:val="24"/>
              </w:rPr>
            </w:pPr>
            <w:r>
              <w:rPr>
                <w:b/>
                <w:spacing w:val="-5"/>
                <w:sz w:val="24"/>
              </w:rPr>
              <w:t>18</w:t>
            </w:r>
          </w:p>
        </w:tc>
        <w:tc>
          <w:tcPr>
            <w:tcW w:w="1183" w:type="dxa"/>
          </w:tcPr>
          <w:p w14:paraId="42745A5B" w14:textId="77777777" w:rsidR="00371737" w:rsidRDefault="00000000">
            <w:pPr>
              <w:pStyle w:val="TableParagraph"/>
              <w:rPr>
                <w:sz w:val="24"/>
              </w:rPr>
            </w:pPr>
            <w:r>
              <w:rPr>
                <w:spacing w:val="-10"/>
                <w:w w:val="95"/>
                <w:sz w:val="24"/>
              </w:rPr>
              <w:t>2</w:t>
            </w:r>
          </w:p>
        </w:tc>
        <w:tc>
          <w:tcPr>
            <w:tcW w:w="1248" w:type="dxa"/>
          </w:tcPr>
          <w:p w14:paraId="04BB2BC1" w14:textId="77777777" w:rsidR="00371737" w:rsidRDefault="00000000">
            <w:pPr>
              <w:pStyle w:val="TableParagraph"/>
              <w:rPr>
                <w:sz w:val="24"/>
              </w:rPr>
            </w:pPr>
            <w:r>
              <w:rPr>
                <w:spacing w:val="-10"/>
                <w:sz w:val="24"/>
              </w:rPr>
              <w:t>3</w:t>
            </w:r>
          </w:p>
        </w:tc>
        <w:tc>
          <w:tcPr>
            <w:tcW w:w="1656" w:type="dxa"/>
          </w:tcPr>
          <w:p w14:paraId="1B8A44A9" w14:textId="77777777" w:rsidR="00371737" w:rsidRDefault="00000000">
            <w:pPr>
              <w:pStyle w:val="TableParagraph"/>
              <w:ind w:left="10"/>
              <w:rPr>
                <w:sz w:val="24"/>
              </w:rPr>
            </w:pPr>
            <w:r>
              <w:rPr>
                <w:spacing w:val="-10"/>
                <w:w w:val="115"/>
                <w:sz w:val="24"/>
              </w:rPr>
              <w:t>1</w:t>
            </w:r>
          </w:p>
        </w:tc>
        <w:tc>
          <w:tcPr>
            <w:tcW w:w="1478" w:type="dxa"/>
          </w:tcPr>
          <w:p w14:paraId="2278CE0E" w14:textId="77777777" w:rsidR="00371737" w:rsidRDefault="00000000">
            <w:pPr>
              <w:pStyle w:val="TableParagraph"/>
              <w:rPr>
                <w:sz w:val="24"/>
              </w:rPr>
            </w:pPr>
            <w:r>
              <w:rPr>
                <w:spacing w:val="-10"/>
                <w:w w:val="115"/>
                <w:sz w:val="24"/>
              </w:rPr>
              <w:t>1</w:t>
            </w:r>
          </w:p>
        </w:tc>
        <w:tc>
          <w:tcPr>
            <w:tcW w:w="2172" w:type="dxa"/>
          </w:tcPr>
          <w:p w14:paraId="0F85AD94" w14:textId="77777777" w:rsidR="00371737" w:rsidRDefault="00000000">
            <w:pPr>
              <w:pStyle w:val="TableParagraph"/>
              <w:rPr>
                <w:sz w:val="24"/>
              </w:rPr>
            </w:pPr>
            <w:r>
              <w:rPr>
                <w:spacing w:val="-10"/>
                <w:w w:val="115"/>
                <w:sz w:val="24"/>
              </w:rPr>
              <w:t>1</w:t>
            </w:r>
          </w:p>
        </w:tc>
      </w:tr>
      <w:tr w:rsidR="00371737" w14:paraId="51EDECCB" w14:textId="77777777">
        <w:trPr>
          <w:trHeight w:val="431"/>
        </w:trPr>
        <w:tc>
          <w:tcPr>
            <w:tcW w:w="1098" w:type="dxa"/>
          </w:tcPr>
          <w:p w14:paraId="1AA44DDE" w14:textId="77777777" w:rsidR="00371737" w:rsidRDefault="00000000">
            <w:pPr>
              <w:pStyle w:val="TableParagraph"/>
              <w:ind w:left="8"/>
              <w:rPr>
                <w:b/>
                <w:sz w:val="24"/>
              </w:rPr>
            </w:pPr>
            <w:r>
              <w:rPr>
                <w:b/>
                <w:spacing w:val="-5"/>
                <w:sz w:val="24"/>
              </w:rPr>
              <w:t>19</w:t>
            </w:r>
          </w:p>
        </w:tc>
        <w:tc>
          <w:tcPr>
            <w:tcW w:w="1183" w:type="dxa"/>
          </w:tcPr>
          <w:p w14:paraId="2C4BF639" w14:textId="77777777" w:rsidR="00371737" w:rsidRDefault="00000000">
            <w:pPr>
              <w:pStyle w:val="TableParagraph"/>
              <w:rPr>
                <w:sz w:val="24"/>
              </w:rPr>
            </w:pPr>
            <w:r>
              <w:rPr>
                <w:spacing w:val="-10"/>
                <w:w w:val="95"/>
                <w:sz w:val="24"/>
              </w:rPr>
              <w:t>4</w:t>
            </w:r>
          </w:p>
        </w:tc>
        <w:tc>
          <w:tcPr>
            <w:tcW w:w="1248" w:type="dxa"/>
          </w:tcPr>
          <w:p w14:paraId="7931A180" w14:textId="77777777" w:rsidR="00371737" w:rsidRDefault="00000000">
            <w:pPr>
              <w:pStyle w:val="TableParagraph"/>
              <w:rPr>
                <w:sz w:val="24"/>
              </w:rPr>
            </w:pPr>
            <w:r>
              <w:rPr>
                <w:spacing w:val="-10"/>
                <w:sz w:val="24"/>
              </w:rPr>
              <w:t>5</w:t>
            </w:r>
          </w:p>
        </w:tc>
        <w:tc>
          <w:tcPr>
            <w:tcW w:w="1656" w:type="dxa"/>
          </w:tcPr>
          <w:p w14:paraId="000D9F91" w14:textId="77777777" w:rsidR="00371737" w:rsidRDefault="00000000">
            <w:pPr>
              <w:pStyle w:val="TableParagraph"/>
              <w:ind w:left="10"/>
              <w:rPr>
                <w:sz w:val="24"/>
              </w:rPr>
            </w:pPr>
            <w:r>
              <w:rPr>
                <w:spacing w:val="-10"/>
                <w:w w:val="115"/>
                <w:sz w:val="24"/>
              </w:rPr>
              <w:t>1</w:t>
            </w:r>
          </w:p>
        </w:tc>
        <w:tc>
          <w:tcPr>
            <w:tcW w:w="1478" w:type="dxa"/>
          </w:tcPr>
          <w:p w14:paraId="25AF3F17" w14:textId="77777777" w:rsidR="00371737" w:rsidRDefault="00000000">
            <w:pPr>
              <w:pStyle w:val="TableParagraph"/>
              <w:rPr>
                <w:sz w:val="24"/>
              </w:rPr>
            </w:pPr>
            <w:r>
              <w:rPr>
                <w:spacing w:val="-10"/>
                <w:w w:val="115"/>
                <w:sz w:val="24"/>
              </w:rPr>
              <w:t>1</w:t>
            </w:r>
          </w:p>
        </w:tc>
        <w:tc>
          <w:tcPr>
            <w:tcW w:w="2172" w:type="dxa"/>
          </w:tcPr>
          <w:p w14:paraId="4F141EC9" w14:textId="77777777" w:rsidR="00371737" w:rsidRDefault="00000000">
            <w:pPr>
              <w:pStyle w:val="TableParagraph"/>
              <w:rPr>
                <w:sz w:val="24"/>
              </w:rPr>
            </w:pPr>
            <w:r>
              <w:rPr>
                <w:spacing w:val="-10"/>
                <w:w w:val="115"/>
                <w:sz w:val="24"/>
              </w:rPr>
              <w:t>1</w:t>
            </w:r>
          </w:p>
        </w:tc>
      </w:tr>
      <w:tr w:rsidR="00371737" w14:paraId="2D9CFD27" w14:textId="77777777">
        <w:trPr>
          <w:trHeight w:val="431"/>
        </w:trPr>
        <w:tc>
          <w:tcPr>
            <w:tcW w:w="1098" w:type="dxa"/>
          </w:tcPr>
          <w:p w14:paraId="2FA2178A" w14:textId="77777777" w:rsidR="00371737" w:rsidRDefault="00000000">
            <w:pPr>
              <w:pStyle w:val="TableParagraph"/>
              <w:ind w:left="8"/>
              <w:rPr>
                <w:b/>
                <w:sz w:val="24"/>
              </w:rPr>
            </w:pPr>
            <w:r>
              <w:rPr>
                <w:b/>
                <w:spacing w:val="-5"/>
                <w:w w:val="95"/>
                <w:sz w:val="24"/>
              </w:rPr>
              <w:t>20</w:t>
            </w:r>
          </w:p>
        </w:tc>
        <w:tc>
          <w:tcPr>
            <w:tcW w:w="1183" w:type="dxa"/>
          </w:tcPr>
          <w:p w14:paraId="786DE345" w14:textId="77777777" w:rsidR="00371737" w:rsidRDefault="00000000">
            <w:pPr>
              <w:pStyle w:val="TableParagraph"/>
              <w:rPr>
                <w:sz w:val="24"/>
              </w:rPr>
            </w:pPr>
            <w:r>
              <w:rPr>
                <w:spacing w:val="-10"/>
                <w:w w:val="90"/>
                <w:sz w:val="24"/>
              </w:rPr>
              <w:t>0</w:t>
            </w:r>
          </w:p>
        </w:tc>
        <w:tc>
          <w:tcPr>
            <w:tcW w:w="1248" w:type="dxa"/>
          </w:tcPr>
          <w:p w14:paraId="2AB4BB9D" w14:textId="77777777" w:rsidR="00371737" w:rsidRDefault="00000000">
            <w:pPr>
              <w:pStyle w:val="TableParagraph"/>
              <w:rPr>
                <w:sz w:val="24"/>
              </w:rPr>
            </w:pPr>
            <w:r>
              <w:rPr>
                <w:spacing w:val="-10"/>
                <w:w w:val="115"/>
                <w:sz w:val="24"/>
              </w:rPr>
              <w:t>1</w:t>
            </w:r>
          </w:p>
        </w:tc>
        <w:tc>
          <w:tcPr>
            <w:tcW w:w="1656" w:type="dxa"/>
          </w:tcPr>
          <w:p w14:paraId="728E3EF0" w14:textId="77777777" w:rsidR="00371737" w:rsidRDefault="00000000">
            <w:pPr>
              <w:pStyle w:val="TableParagraph"/>
              <w:ind w:left="10"/>
              <w:rPr>
                <w:sz w:val="24"/>
              </w:rPr>
            </w:pPr>
            <w:r>
              <w:rPr>
                <w:spacing w:val="-10"/>
                <w:w w:val="115"/>
                <w:sz w:val="24"/>
              </w:rPr>
              <w:t>1</w:t>
            </w:r>
          </w:p>
        </w:tc>
        <w:tc>
          <w:tcPr>
            <w:tcW w:w="1478" w:type="dxa"/>
          </w:tcPr>
          <w:p w14:paraId="56117346" w14:textId="77777777" w:rsidR="00371737" w:rsidRDefault="00000000">
            <w:pPr>
              <w:pStyle w:val="TableParagraph"/>
              <w:rPr>
                <w:sz w:val="24"/>
              </w:rPr>
            </w:pPr>
            <w:r>
              <w:rPr>
                <w:spacing w:val="-10"/>
                <w:w w:val="115"/>
                <w:sz w:val="24"/>
              </w:rPr>
              <w:t>1</w:t>
            </w:r>
          </w:p>
        </w:tc>
        <w:tc>
          <w:tcPr>
            <w:tcW w:w="2172" w:type="dxa"/>
          </w:tcPr>
          <w:p w14:paraId="76802875" w14:textId="77777777" w:rsidR="00371737" w:rsidRDefault="00000000">
            <w:pPr>
              <w:pStyle w:val="TableParagraph"/>
              <w:rPr>
                <w:sz w:val="24"/>
              </w:rPr>
            </w:pPr>
            <w:r>
              <w:rPr>
                <w:spacing w:val="-10"/>
                <w:w w:val="115"/>
                <w:sz w:val="24"/>
              </w:rPr>
              <w:t>1</w:t>
            </w:r>
          </w:p>
        </w:tc>
      </w:tr>
    </w:tbl>
    <w:p w14:paraId="7AA8832D" w14:textId="77777777" w:rsidR="00371737" w:rsidRDefault="00371737">
      <w:pPr>
        <w:pStyle w:val="BodyText"/>
        <w:spacing w:before="244"/>
      </w:pPr>
    </w:p>
    <w:p w14:paraId="2DBD5687" w14:textId="77777777" w:rsidR="00371737" w:rsidRDefault="00000000">
      <w:pPr>
        <w:pStyle w:val="BodyText"/>
        <w:spacing w:line="381" w:lineRule="auto"/>
        <w:ind w:left="114" w:right="23" w:firstLine="351"/>
      </w:pPr>
      <w:r>
        <w:rPr>
          <w:spacing w:val="-2"/>
        </w:rPr>
        <w:t>The</w:t>
      </w:r>
      <w:r>
        <w:t xml:space="preserve"> </w:t>
      </w:r>
      <w:r>
        <w:rPr>
          <w:spacing w:val="-2"/>
        </w:rPr>
        <w:t>final</w:t>
      </w:r>
      <w:r>
        <w:t xml:space="preserve"> </w:t>
      </w:r>
      <w:r>
        <w:rPr>
          <w:spacing w:val="-2"/>
        </w:rPr>
        <w:t>output</w:t>
      </w:r>
      <w:r>
        <w:t xml:space="preserve"> </w:t>
      </w:r>
      <w:r>
        <w:rPr>
          <w:spacing w:val="-2"/>
        </w:rPr>
        <w:t>from</w:t>
      </w:r>
      <w:r>
        <w:t xml:space="preserve"> </w:t>
      </w:r>
      <w:r>
        <w:rPr>
          <w:spacing w:val="-2"/>
        </w:rPr>
        <w:t>the</w:t>
      </w:r>
      <w:r>
        <w:t xml:space="preserve"> </w:t>
      </w:r>
      <w:r>
        <w:rPr>
          <w:spacing w:val="-2"/>
        </w:rPr>
        <w:t>experiments</w:t>
      </w:r>
      <w:r>
        <w:t xml:space="preserve"> </w:t>
      </w:r>
      <w:r>
        <w:rPr>
          <w:spacing w:val="-2"/>
        </w:rPr>
        <w:t>produces</w:t>
      </w:r>
      <w:r>
        <w:t xml:space="preserve"> </w:t>
      </w:r>
      <w:r>
        <w:rPr>
          <w:spacing w:val="-2"/>
        </w:rPr>
        <w:t>a</w:t>
      </w:r>
      <w:r>
        <w:t xml:space="preserve"> </w:t>
      </w:r>
      <w:r>
        <w:rPr>
          <w:spacing w:val="-2"/>
        </w:rPr>
        <w:t>matrix</w:t>
      </w:r>
      <w:r>
        <w:t xml:space="preserve"> </w:t>
      </w:r>
      <w:r>
        <w:rPr>
          <w:spacing w:val="-2"/>
        </w:rPr>
        <w:t>of</w:t>
      </w:r>
      <w:r>
        <w:t xml:space="preserve"> </w:t>
      </w:r>
      <w:r>
        <w:rPr>
          <w:spacing w:val="-2"/>
        </w:rPr>
        <w:t>mean</w:t>
      </w:r>
      <w:r>
        <w:t xml:space="preserve"> </w:t>
      </w:r>
      <w:r>
        <w:rPr>
          <w:spacing w:val="-2"/>
        </w:rPr>
        <w:t>values</w:t>
      </w:r>
      <w:r>
        <w:t xml:space="preserve"> </w:t>
      </w:r>
      <w:r>
        <w:rPr>
          <w:spacing w:val="-2"/>
        </w:rPr>
        <w:t>for</w:t>
      </w:r>
      <w:r>
        <w:t xml:space="preserve"> </w:t>
      </w:r>
      <w:r>
        <w:rPr>
          <w:spacing w:val="-2"/>
        </w:rPr>
        <w:t xml:space="preserve">the </w:t>
      </w:r>
      <w:r>
        <w:t xml:space="preserve">metrics results in the following format </w:t>
      </w:r>
      <w:hyperlink w:anchor="_bookmark42" w:history="1">
        <w:r>
          <w:t>4.5.</w:t>
        </w:r>
      </w:hyperlink>
    </w:p>
    <w:p w14:paraId="53AD3236" w14:textId="77777777" w:rsidR="00371737" w:rsidRDefault="00371737">
      <w:pPr>
        <w:spacing w:line="381" w:lineRule="auto"/>
        <w:sectPr w:rsidR="00371737" w:rsidSect="00FA1DAD">
          <w:pgSz w:w="12240" w:h="15840"/>
          <w:pgMar w:top="1300" w:right="1480" w:bottom="980" w:left="1700" w:header="805" w:footer="799" w:gutter="0"/>
          <w:cols w:space="720"/>
        </w:sectPr>
      </w:pPr>
    </w:p>
    <w:p w14:paraId="366C3229" w14:textId="77777777" w:rsidR="00371737" w:rsidRDefault="00000000">
      <w:pPr>
        <w:pStyle w:val="BodyText"/>
        <w:spacing w:before="192"/>
        <w:ind w:left="93" w:right="198"/>
        <w:jc w:val="center"/>
      </w:pPr>
      <w:bookmarkStart w:id="156" w:name="_bookmark42"/>
      <w:bookmarkEnd w:id="156"/>
      <w:r>
        <w:lastRenderedPageBreak/>
        <w:t>Table</w:t>
      </w:r>
      <w:r>
        <w:rPr>
          <w:spacing w:val="-4"/>
        </w:rPr>
        <w:t xml:space="preserve"> </w:t>
      </w:r>
      <w:r>
        <w:t>4.5:</w:t>
      </w:r>
      <w:r>
        <w:rPr>
          <w:spacing w:val="14"/>
        </w:rPr>
        <w:t xml:space="preserve"> </w:t>
      </w:r>
      <w:r>
        <w:t>Final</w:t>
      </w:r>
      <w:r>
        <w:rPr>
          <w:spacing w:val="-4"/>
        </w:rPr>
        <w:t xml:space="preserve"> </w:t>
      </w:r>
      <w:r>
        <w:t>Table</w:t>
      </w:r>
      <w:r>
        <w:rPr>
          <w:spacing w:val="-4"/>
        </w:rPr>
        <w:t xml:space="preserve"> </w:t>
      </w:r>
      <w:r>
        <w:t>of</w:t>
      </w:r>
      <w:r>
        <w:rPr>
          <w:spacing w:val="-3"/>
        </w:rPr>
        <w:t xml:space="preserve"> </w:t>
      </w:r>
      <w:r>
        <w:t>XAI</w:t>
      </w:r>
      <w:r>
        <w:rPr>
          <w:spacing w:val="-4"/>
        </w:rPr>
        <w:t xml:space="preserve"> </w:t>
      </w:r>
      <w:r>
        <w:t>Metrics</w:t>
      </w:r>
      <w:r>
        <w:rPr>
          <w:spacing w:val="-3"/>
        </w:rPr>
        <w:t xml:space="preserve"> </w:t>
      </w:r>
      <w:r>
        <w:rPr>
          <w:spacing w:val="-2"/>
        </w:rPr>
        <w:t>Results</w:t>
      </w:r>
    </w:p>
    <w:p w14:paraId="6FCD21FD" w14:textId="77777777" w:rsidR="00371737" w:rsidRDefault="00371737">
      <w:pPr>
        <w:pStyle w:val="BodyText"/>
        <w:spacing w:before="49" w:after="1"/>
        <w:rPr>
          <w:sz w:val="20"/>
        </w:rPr>
      </w:pPr>
    </w:p>
    <w:tbl>
      <w:tblPr>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5"/>
        <w:gridCol w:w="1131"/>
        <w:gridCol w:w="1131"/>
        <w:gridCol w:w="1617"/>
        <w:gridCol w:w="1131"/>
      </w:tblGrid>
      <w:tr w:rsidR="00371737" w14:paraId="7C5534B3" w14:textId="77777777">
        <w:trPr>
          <w:trHeight w:val="431"/>
        </w:trPr>
        <w:tc>
          <w:tcPr>
            <w:tcW w:w="3225" w:type="dxa"/>
          </w:tcPr>
          <w:p w14:paraId="2B9DD19C" w14:textId="77777777" w:rsidR="00371737" w:rsidRDefault="00371737">
            <w:pPr>
              <w:pStyle w:val="TableParagraph"/>
              <w:spacing w:before="0"/>
              <w:ind w:left="0"/>
              <w:jc w:val="left"/>
              <w:rPr>
                <w:rFonts w:ascii="Times New Roman"/>
                <w:sz w:val="24"/>
              </w:rPr>
            </w:pPr>
          </w:p>
        </w:tc>
        <w:tc>
          <w:tcPr>
            <w:tcW w:w="1131" w:type="dxa"/>
          </w:tcPr>
          <w:p w14:paraId="607F1A52" w14:textId="77777777" w:rsidR="00371737" w:rsidRDefault="00000000">
            <w:pPr>
              <w:pStyle w:val="TableParagraph"/>
              <w:ind w:left="11" w:right="3"/>
              <w:rPr>
                <w:b/>
                <w:sz w:val="24"/>
              </w:rPr>
            </w:pPr>
            <w:r>
              <w:rPr>
                <w:b/>
                <w:spacing w:val="-4"/>
                <w:sz w:val="24"/>
              </w:rPr>
              <w:t>SHAP</w:t>
            </w:r>
          </w:p>
        </w:tc>
        <w:tc>
          <w:tcPr>
            <w:tcW w:w="1131" w:type="dxa"/>
          </w:tcPr>
          <w:p w14:paraId="0721B507" w14:textId="77777777" w:rsidR="00371737" w:rsidRDefault="00000000">
            <w:pPr>
              <w:pStyle w:val="TableParagraph"/>
              <w:ind w:left="11" w:right="2"/>
              <w:rPr>
                <w:b/>
                <w:sz w:val="24"/>
              </w:rPr>
            </w:pPr>
            <w:r>
              <w:rPr>
                <w:b/>
                <w:spacing w:val="-4"/>
                <w:sz w:val="24"/>
              </w:rPr>
              <w:t>LIME</w:t>
            </w:r>
          </w:p>
        </w:tc>
        <w:tc>
          <w:tcPr>
            <w:tcW w:w="1617" w:type="dxa"/>
          </w:tcPr>
          <w:p w14:paraId="332A7CF9" w14:textId="77777777" w:rsidR="00371737" w:rsidRDefault="00000000">
            <w:pPr>
              <w:pStyle w:val="TableParagraph"/>
              <w:ind w:left="10" w:right="1"/>
              <w:rPr>
                <w:b/>
                <w:sz w:val="24"/>
              </w:rPr>
            </w:pPr>
            <w:r>
              <w:rPr>
                <w:b/>
                <w:spacing w:val="-2"/>
                <w:w w:val="105"/>
                <w:sz w:val="24"/>
              </w:rPr>
              <w:t>ANCHORS</w:t>
            </w:r>
          </w:p>
        </w:tc>
        <w:tc>
          <w:tcPr>
            <w:tcW w:w="1131" w:type="dxa"/>
          </w:tcPr>
          <w:p w14:paraId="0009357A" w14:textId="77777777" w:rsidR="00371737" w:rsidRDefault="00000000">
            <w:pPr>
              <w:pStyle w:val="TableParagraph"/>
              <w:ind w:left="11"/>
              <w:rPr>
                <w:b/>
                <w:sz w:val="24"/>
              </w:rPr>
            </w:pPr>
            <w:proofErr w:type="spellStart"/>
            <w:r>
              <w:rPr>
                <w:b/>
                <w:spacing w:val="-4"/>
                <w:w w:val="105"/>
                <w:sz w:val="24"/>
              </w:rPr>
              <w:t>DiCE</w:t>
            </w:r>
            <w:proofErr w:type="spellEnd"/>
          </w:p>
        </w:tc>
      </w:tr>
      <w:tr w:rsidR="00371737" w14:paraId="046C14DA" w14:textId="77777777">
        <w:trPr>
          <w:trHeight w:val="431"/>
        </w:trPr>
        <w:tc>
          <w:tcPr>
            <w:tcW w:w="3225" w:type="dxa"/>
          </w:tcPr>
          <w:p w14:paraId="6BD3BDBF" w14:textId="77777777" w:rsidR="00371737" w:rsidRDefault="00000000">
            <w:pPr>
              <w:pStyle w:val="TableParagraph"/>
              <w:ind w:left="5" w:right="2"/>
              <w:rPr>
                <w:b/>
                <w:sz w:val="24"/>
              </w:rPr>
            </w:pPr>
            <w:r>
              <w:rPr>
                <w:b/>
                <w:spacing w:val="-2"/>
                <w:sz w:val="24"/>
              </w:rPr>
              <w:t>Identity</w:t>
            </w:r>
          </w:p>
        </w:tc>
        <w:tc>
          <w:tcPr>
            <w:tcW w:w="1131" w:type="dxa"/>
          </w:tcPr>
          <w:p w14:paraId="3523467E" w14:textId="77777777" w:rsidR="00371737" w:rsidRDefault="00000000">
            <w:pPr>
              <w:pStyle w:val="TableParagraph"/>
              <w:ind w:left="11" w:right="3"/>
              <w:rPr>
                <w:sz w:val="24"/>
              </w:rPr>
            </w:pPr>
            <w:r>
              <w:rPr>
                <w:spacing w:val="-4"/>
                <w:w w:val="90"/>
                <w:sz w:val="24"/>
              </w:rPr>
              <w:t>0.08</w:t>
            </w:r>
          </w:p>
        </w:tc>
        <w:tc>
          <w:tcPr>
            <w:tcW w:w="1131" w:type="dxa"/>
          </w:tcPr>
          <w:p w14:paraId="25541E3A" w14:textId="77777777" w:rsidR="00371737" w:rsidRDefault="00000000">
            <w:pPr>
              <w:pStyle w:val="TableParagraph"/>
              <w:ind w:left="11" w:right="2"/>
              <w:rPr>
                <w:sz w:val="24"/>
              </w:rPr>
            </w:pPr>
            <w:r>
              <w:rPr>
                <w:spacing w:val="-4"/>
                <w:sz w:val="24"/>
              </w:rPr>
              <w:t>0.01</w:t>
            </w:r>
          </w:p>
        </w:tc>
        <w:tc>
          <w:tcPr>
            <w:tcW w:w="1617" w:type="dxa"/>
          </w:tcPr>
          <w:p w14:paraId="2718515E" w14:textId="77777777" w:rsidR="00371737" w:rsidRDefault="00000000">
            <w:pPr>
              <w:pStyle w:val="TableParagraph"/>
              <w:ind w:left="10"/>
              <w:rPr>
                <w:sz w:val="24"/>
              </w:rPr>
            </w:pPr>
            <w:r>
              <w:rPr>
                <w:spacing w:val="-4"/>
                <w:sz w:val="24"/>
              </w:rPr>
              <w:t>0.01</w:t>
            </w:r>
          </w:p>
        </w:tc>
        <w:tc>
          <w:tcPr>
            <w:tcW w:w="1131" w:type="dxa"/>
          </w:tcPr>
          <w:p w14:paraId="6AF642C3" w14:textId="77777777" w:rsidR="00371737" w:rsidRDefault="00000000">
            <w:pPr>
              <w:pStyle w:val="TableParagraph"/>
              <w:ind w:left="11"/>
              <w:rPr>
                <w:sz w:val="24"/>
              </w:rPr>
            </w:pPr>
            <w:r>
              <w:rPr>
                <w:spacing w:val="-4"/>
                <w:w w:val="95"/>
                <w:sz w:val="24"/>
              </w:rPr>
              <w:t>0.65</w:t>
            </w:r>
          </w:p>
        </w:tc>
      </w:tr>
      <w:tr w:rsidR="00371737" w14:paraId="0AE97614" w14:textId="77777777">
        <w:trPr>
          <w:trHeight w:val="431"/>
        </w:trPr>
        <w:tc>
          <w:tcPr>
            <w:tcW w:w="3225" w:type="dxa"/>
          </w:tcPr>
          <w:p w14:paraId="416892C9" w14:textId="77777777" w:rsidR="00371737" w:rsidRDefault="00000000">
            <w:pPr>
              <w:pStyle w:val="TableParagraph"/>
              <w:ind w:left="5" w:right="1"/>
              <w:rPr>
                <w:b/>
                <w:sz w:val="24"/>
              </w:rPr>
            </w:pPr>
            <w:r>
              <w:rPr>
                <w:b/>
                <w:spacing w:val="-2"/>
                <w:sz w:val="24"/>
              </w:rPr>
              <w:t>Stability</w:t>
            </w:r>
          </w:p>
        </w:tc>
        <w:tc>
          <w:tcPr>
            <w:tcW w:w="1131" w:type="dxa"/>
          </w:tcPr>
          <w:p w14:paraId="63D40D92" w14:textId="77777777" w:rsidR="00371737" w:rsidRDefault="00000000">
            <w:pPr>
              <w:pStyle w:val="TableParagraph"/>
              <w:ind w:left="11" w:right="3"/>
              <w:rPr>
                <w:sz w:val="24"/>
              </w:rPr>
            </w:pPr>
            <w:r>
              <w:rPr>
                <w:spacing w:val="-2"/>
                <w:sz w:val="24"/>
              </w:rPr>
              <w:t>0.9167</w:t>
            </w:r>
          </w:p>
        </w:tc>
        <w:tc>
          <w:tcPr>
            <w:tcW w:w="1131" w:type="dxa"/>
          </w:tcPr>
          <w:p w14:paraId="59199119" w14:textId="77777777" w:rsidR="00371737" w:rsidRDefault="00000000">
            <w:pPr>
              <w:pStyle w:val="TableParagraph"/>
              <w:ind w:left="11" w:right="2"/>
              <w:rPr>
                <w:sz w:val="24"/>
              </w:rPr>
            </w:pPr>
            <w:r>
              <w:rPr>
                <w:spacing w:val="-4"/>
                <w:sz w:val="24"/>
              </w:rPr>
              <w:t>0.01</w:t>
            </w:r>
          </w:p>
        </w:tc>
        <w:tc>
          <w:tcPr>
            <w:tcW w:w="1617" w:type="dxa"/>
          </w:tcPr>
          <w:p w14:paraId="44E05DF9" w14:textId="77777777" w:rsidR="00371737" w:rsidRDefault="00000000">
            <w:pPr>
              <w:pStyle w:val="TableParagraph"/>
              <w:ind w:left="10"/>
              <w:rPr>
                <w:sz w:val="24"/>
              </w:rPr>
            </w:pPr>
            <w:r>
              <w:rPr>
                <w:spacing w:val="-4"/>
                <w:sz w:val="24"/>
              </w:rPr>
              <w:t>0.01</w:t>
            </w:r>
          </w:p>
        </w:tc>
        <w:tc>
          <w:tcPr>
            <w:tcW w:w="1131" w:type="dxa"/>
          </w:tcPr>
          <w:p w14:paraId="6E81F6E4" w14:textId="77777777" w:rsidR="00371737" w:rsidRDefault="00000000">
            <w:pPr>
              <w:pStyle w:val="TableParagraph"/>
              <w:ind w:left="11"/>
              <w:rPr>
                <w:sz w:val="24"/>
              </w:rPr>
            </w:pPr>
            <w:r>
              <w:rPr>
                <w:spacing w:val="-2"/>
                <w:sz w:val="24"/>
              </w:rPr>
              <w:t>0.875</w:t>
            </w:r>
          </w:p>
        </w:tc>
      </w:tr>
      <w:tr w:rsidR="00371737" w14:paraId="699E02F2" w14:textId="77777777">
        <w:trPr>
          <w:trHeight w:val="431"/>
        </w:trPr>
        <w:tc>
          <w:tcPr>
            <w:tcW w:w="3225" w:type="dxa"/>
          </w:tcPr>
          <w:p w14:paraId="39638A4C" w14:textId="77777777" w:rsidR="00371737" w:rsidRDefault="00000000">
            <w:pPr>
              <w:pStyle w:val="TableParagraph"/>
              <w:ind w:left="5" w:right="1"/>
              <w:rPr>
                <w:b/>
                <w:sz w:val="24"/>
              </w:rPr>
            </w:pPr>
            <w:r>
              <w:rPr>
                <w:b/>
                <w:spacing w:val="-2"/>
                <w:sz w:val="24"/>
              </w:rPr>
              <w:t>Separability</w:t>
            </w:r>
          </w:p>
        </w:tc>
        <w:tc>
          <w:tcPr>
            <w:tcW w:w="1131" w:type="dxa"/>
          </w:tcPr>
          <w:p w14:paraId="3ABD65D1" w14:textId="77777777" w:rsidR="00371737" w:rsidRDefault="00000000">
            <w:pPr>
              <w:pStyle w:val="TableParagraph"/>
              <w:ind w:left="11" w:right="3"/>
              <w:rPr>
                <w:sz w:val="24"/>
              </w:rPr>
            </w:pPr>
            <w:r>
              <w:rPr>
                <w:spacing w:val="-10"/>
                <w:w w:val="115"/>
                <w:sz w:val="24"/>
              </w:rPr>
              <w:t>1</w:t>
            </w:r>
          </w:p>
        </w:tc>
        <w:tc>
          <w:tcPr>
            <w:tcW w:w="1131" w:type="dxa"/>
          </w:tcPr>
          <w:p w14:paraId="0EF7E576" w14:textId="77777777" w:rsidR="00371737" w:rsidRDefault="00000000">
            <w:pPr>
              <w:pStyle w:val="TableParagraph"/>
              <w:ind w:left="11" w:right="2"/>
              <w:rPr>
                <w:sz w:val="24"/>
              </w:rPr>
            </w:pPr>
            <w:r>
              <w:rPr>
                <w:spacing w:val="-10"/>
                <w:w w:val="115"/>
                <w:sz w:val="24"/>
              </w:rPr>
              <w:t>1</w:t>
            </w:r>
          </w:p>
        </w:tc>
        <w:tc>
          <w:tcPr>
            <w:tcW w:w="1617" w:type="dxa"/>
          </w:tcPr>
          <w:p w14:paraId="572A8DDF" w14:textId="77777777" w:rsidR="00371737" w:rsidRDefault="00000000">
            <w:pPr>
              <w:pStyle w:val="TableParagraph"/>
              <w:ind w:left="10"/>
              <w:rPr>
                <w:sz w:val="24"/>
              </w:rPr>
            </w:pPr>
            <w:r>
              <w:rPr>
                <w:spacing w:val="-4"/>
                <w:sz w:val="24"/>
              </w:rPr>
              <w:t>0.01</w:t>
            </w:r>
          </w:p>
        </w:tc>
        <w:tc>
          <w:tcPr>
            <w:tcW w:w="1131" w:type="dxa"/>
          </w:tcPr>
          <w:p w14:paraId="16919216" w14:textId="77777777" w:rsidR="00371737" w:rsidRDefault="00000000">
            <w:pPr>
              <w:pStyle w:val="TableParagraph"/>
              <w:ind w:left="11"/>
              <w:rPr>
                <w:sz w:val="24"/>
              </w:rPr>
            </w:pPr>
            <w:r>
              <w:rPr>
                <w:spacing w:val="-5"/>
                <w:w w:val="95"/>
                <w:sz w:val="24"/>
              </w:rPr>
              <w:t>0.9</w:t>
            </w:r>
          </w:p>
        </w:tc>
      </w:tr>
      <w:tr w:rsidR="00371737" w14:paraId="1B3E2787" w14:textId="77777777">
        <w:trPr>
          <w:trHeight w:val="431"/>
        </w:trPr>
        <w:tc>
          <w:tcPr>
            <w:tcW w:w="3225" w:type="dxa"/>
          </w:tcPr>
          <w:p w14:paraId="6DE3FD84" w14:textId="77777777" w:rsidR="00371737" w:rsidRDefault="00000000">
            <w:pPr>
              <w:pStyle w:val="TableParagraph"/>
              <w:ind w:left="5" w:right="1"/>
              <w:rPr>
                <w:b/>
                <w:sz w:val="24"/>
              </w:rPr>
            </w:pPr>
            <w:r>
              <w:rPr>
                <w:b/>
                <w:spacing w:val="-2"/>
                <w:sz w:val="24"/>
              </w:rPr>
              <w:t>Similarity</w:t>
            </w:r>
          </w:p>
        </w:tc>
        <w:tc>
          <w:tcPr>
            <w:tcW w:w="1131" w:type="dxa"/>
          </w:tcPr>
          <w:p w14:paraId="5E81979A" w14:textId="77777777" w:rsidR="00371737" w:rsidRDefault="00000000">
            <w:pPr>
              <w:pStyle w:val="TableParagraph"/>
              <w:ind w:left="11" w:right="3"/>
              <w:rPr>
                <w:sz w:val="24"/>
              </w:rPr>
            </w:pPr>
            <w:r>
              <w:rPr>
                <w:spacing w:val="-4"/>
                <w:w w:val="95"/>
                <w:sz w:val="24"/>
              </w:rPr>
              <w:t>0.34</w:t>
            </w:r>
          </w:p>
        </w:tc>
        <w:tc>
          <w:tcPr>
            <w:tcW w:w="1131" w:type="dxa"/>
          </w:tcPr>
          <w:p w14:paraId="2CA1E94E" w14:textId="77777777" w:rsidR="00371737" w:rsidRDefault="00000000">
            <w:pPr>
              <w:pStyle w:val="TableParagraph"/>
              <w:ind w:left="11" w:right="2"/>
              <w:rPr>
                <w:sz w:val="24"/>
              </w:rPr>
            </w:pPr>
            <w:r>
              <w:rPr>
                <w:spacing w:val="-2"/>
                <w:sz w:val="24"/>
              </w:rPr>
              <w:t>0.22159</w:t>
            </w:r>
          </w:p>
        </w:tc>
        <w:tc>
          <w:tcPr>
            <w:tcW w:w="1617" w:type="dxa"/>
          </w:tcPr>
          <w:p w14:paraId="5A802090" w14:textId="77777777" w:rsidR="00371737" w:rsidRDefault="00000000">
            <w:pPr>
              <w:pStyle w:val="TableParagraph"/>
              <w:ind w:left="10"/>
              <w:rPr>
                <w:sz w:val="24"/>
              </w:rPr>
            </w:pPr>
            <w:r>
              <w:rPr>
                <w:spacing w:val="-2"/>
                <w:w w:val="95"/>
                <w:sz w:val="24"/>
              </w:rPr>
              <w:t>0.5586</w:t>
            </w:r>
          </w:p>
        </w:tc>
        <w:tc>
          <w:tcPr>
            <w:tcW w:w="1131" w:type="dxa"/>
          </w:tcPr>
          <w:p w14:paraId="006E1C3E" w14:textId="77777777" w:rsidR="00371737" w:rsidRDefault="00000000">
            <w:pPr>
              <w:pStyle w:val="TableParagraph"/>
              <w:ind w:left="11"/>
              <w:rPr>
                <w:sz w:val="24"/>
              </w:rPr>
            </w:pPr>
            <w:r>
              <w:rPr>
                <w:spacing w:val="-2"/>
                <w:w w:val="95"/>
                <w:sz w:val="24"/>
              </w:rPr>
              <w:t>0.536</w:t>
            </w:r>
          </w:p>
        </w:tc>
      </w:tr>
      <w:tr w:rsidR="00371737" w14:paraId="066FA865" w14:textId="77777777">
        <w:trPr>
          <w:trHeight w:val="431"/>
        </w:trPr>
        <w:tc>
          <w:tcPr>
            <w:tcW w:w="3225" w:type="dxa"/>
          </w:tcPr>
          <w:p w14:paraId="3A7F37F1" w14:textId="77777777" w:rsidR="00371737" w:rsidRDefault="00000000">
            <w:pPr>
              <w:pStyle w:val="TableParagraph"/>
              <w:ind w:left="5"/>
              <w:rPr>
                <w:b/>
                <w:sz w:val="24"/>
              </w:rPr>
            </w:pPr>
            <w:r>
              <w:rPr>
                <w:b/>
                <w:spacing w:val="-8"/>
                <w:sz w:val="24"/>
              </w:rPr>
              <w:t>Computational</w:t>
            </w:r>
            <w:r>
              <w:rPr>
                <w:b/>
                <w:spacing w:val="20"/>
                <w:sz w:val="24"/>
              </w:rPr>
              <w:t xml:space="preserve"> </w:t>
            </w:r>
            <w:r>
              <w:rPr>
                <w:b/>
                <w:spacing w:val="-2"/>
                <w:sz w:val="24"/>
              </w:rPr>
              <w:t>Efficiency</w:t>
            </w:r>
          </w:p>
        </w:tc>
        <w:tc>
          <w:tcPr>
            <w:tcW w:w="1131" w:type="dxa"/>
          </w:tcPr>
          <w:p w14:paraId="3D91EBFC" w14:textId="77777777" w:rsidR="00371737" w:rsidRDefault="00000000">
            <w:pPr>
              <w:pStyle w:val="TableParagraph"/>
              <w:ind w:left="11" w:right="3"/>
              <w:rPr>
                <w:sz w:val="24"/>
              </w:rPr>
            </w:pPr>
            <w:r>
              <w:rPr>
                <w:spacing w:val="-2"/>
                <w:w w:val="95"/>
                <w:sz w:val="24"/>
              </w:rPr>
              <w:t>0.265867</w:t>
            </w:r>
          </w:p>
        </w:tc>
        <w:tc>
          <w:tcPr>
            <w:tcW w:w="1131" w:type="dxa"/>
          </w:tcPr>
          <w:p w14:paraId="2216F319" w14:textId="77777777" w:rsidR="00371737" w:rsidRDefault="00000000">
            <w:pPr>
              <w:pStyle w:val="TableParagraph"/>
              <w:ind w:left="11" w:right="2"/>
              <w:rPr>
                <w:sz w:val="24"/>
              </w:rPr>
            </w:pPr>
            <w:r>
              <w:rPr>
                <w:spacing w:val="-2"/>
                <w:w w:val="95"/>
                <w:sz w:val="24"/>
              </w:rPr>
              <w:t>0.468697</w:t>
            </w:r>
          </w:p>
        </w:tc>
        <w:tc>
          <w:tcPr>
            <w:tcW w:w="1617" w:type="dxa"/>
          </w:tcPr>
          <w:p w14:paraId="6578C3AC" w14:textId="77777777" w:rsidR="00371737" w:rsidRDefault="00000000">
            <w:pPr>
              <w:pStyle w:val="TableParagraph"/>
              <w:ind w:left="10"/>
              <w:rPr>
                <w:sz w:val="24"/>
              </w:rPr>
            </w:pPr>
            <w:r>
              <w:rPr>
                <w:spacing w:val="-2"/>
                <w:w w:val="95"/>
                <w:sz w:val="24"/>
              </w:rPr>
              <w:t>0.109903</w:t>
            </w:r>
          </w:p>
        </w:tc>
        <w:tc>
          <w:tcPr>
            <w:tcW w:w="1131" w:type="dxa"/>
          </w:tcPr>
          <w:p w14:paraId="64F78329" w14:textId="77777777" w:rsidR="00371737" w:rsidRDefault="00000000">
            <w:pPr>
              <w:pStyle w:val="TableParagraph"/>
              <w:ind w:left="11"/>
              <w:rPr>
                <w:sz w:val="24"/>
              </w:rPr>
            </w:pPr>
            <w:r>
              <w:rPr>
                <w:spacing w:val="-2"/>
                <w:sz w:val="24"/>
              </w:rPr>
              <w:t>0.024115</w:t>
            </w:r>
          </w:p>
        </w:tc>
      </w:tr>
    </w:tbl>
    <w:p w14:paraId="049BDEC5" w14:textId="77777777" w:rsidR="00371737" w:rsidRDefault="00371737">
      <w:pPr>
        <w:pStyle w:val="BodyText"/>
      </w:pPr>
    </w:p>
    <w:p w14:paraId="6ABDE842" w14:textId="77777777" w:rsidR="00371737" w:rsidRDefault="00371737">
      <w:pPr>
        <w:pStyle w:val="BodyText"/>
        <w:spacing w:before="141"/>
      </w:pPr>
    </w:p>
    <w:p w14:paraId="12840AC4" w14:textId="77777777" w:rsidR="00371737" w:rsidRDefault="00000000">
      <w:pPr>
        <w:pStyle w:val="Heading2"/>
        <w:numPr>
          <w:ilvl w:val="1"/>
          <w:numId w:val="3"/>
        </w:numPr>
        <w:tabs>
          <w:tab w:val="left" w:pos="996"/>
        </w:tabs>
        <w:ind w:hanging="882"/>
      </w:pPr>
      <w:bookmarkStart w:id="157" w:name="Evaluation_of_XAI_Metrics_Results"/>
      <w:bookmarkStart w:id="158" w:name="_bookmark43"/>
      <w:bookmarkEnd w:id="157"/>
      <w:bookmarkEnd w:id="158"/>
      <w:r>
        <w:t>Evaluation</w:t>
      </w:r>
      <w:r>
        <w:rPr>
          <w:spacing w:val="2"/>
        </w:rPr>
        <w:t xml:space="preserve"> </w:t>
      </w:r>
      <w:r>
        <w:t>of</w:t>
      </w:r>
      <w:r>
        <w:rPr>
          <w:spacing w:val="3"/>
        </w:rPr>
        <w:t xml:space="preserve"> </w:t>
      </w:r>
      <w:r>
        <w:t>XAI</w:t>
      </w:r>
      <w:r>
        <w:rPr>
          <w:spacing w:val="3"/>
        </w:rPr>
        <w:t xml:space="preserve"> </w:t>
      </w:r>
      <w:r>
        <w:t>Metrics</w:t>
      </w:r>
      <w:r>
        <w:rPr>
          <w:spacing w:val="3"/>
        </w:rPr>
        <w:t xml:space="preserve"> </w:t>
      </w:r>
      <w:r>
        <w:rPr>
          <w:spacing w:val="-2"/>
        </w:rPr>
        <w:t>Results</w:t>
      </w:r>
    </w:p>
    <w:p w14:paraId="6E9DAC0F" w14:textId="77777777" w:rsidR="00371737" w:rsidRDefault="00371737">
      <w:pPr>
        <w:pStyle w:val="BodyText"/>
        <w:spacing w:before="57"/>
        <w:rPr>
          <w:b/>
          <w:sz w:val="34"/>
        </w:rPr>
      </w:pPr>
    </w:p>
    <w:p w14:paraId="31DEB7C2" w14:textId="77777777" w:rsidR="00371737" w:rsidRDefault="00000000">
      <w:pPr>
        <w:pStyle w:val="Heading3"/>
        <w:numPr>
          <w:ilvl w:val="2"/>
          <w:numId w:val="3"/>
        </w:numPr>
        <w:tabs>
          <w:tab w:val="left" w:pos="1100"/>
        </w:tabs>
        <w:spacing w:before="1"/>
        <w:ind w:hanging="986"/>
      </w:pPr>
      <w:bookmarkStart w:id="159" w:name="Friedman_Test_Analysis"/>
      <w:bookmarkStart w:id="160" w:name="_bookmark44"/>
      <w:bookmarkEnd w:id="159"/>
      <w:bookmarkEnd w:id="160"/>
      <w:r>
        <w:rPr>
          <w:spacing w:val="-4"/>
        </w:rPr>
        <w:t>Friedman</w:t>
      </w:r>
      <w:r>
        <w:rPr>
          <w:spacing w:val="4"/>
        </w:rPr>
        <w:t xml:space="preserve"> </w:t>
      </w:r>
      <w:r>
        <w:rPr>
          <w:spacing w:val="-4"/>
        </w:rPr>
        <w:t>Test</w:t>
      </w:r>
      <w:r>
        <w:rPr>
          <w:spacing w:val="4"/>
        </w:rPr>
        <w:t xml:space="preserve"> </w:t>
      </w:r>
      <w:r>
        <w:rPr>
          <w:spacing w:val="-4"/>
        </w:rPr>
        <w:t>Analysis</w:t>
      </w:r>
    </w:p>
    <w:p w14:paraId="483C4E24" w14:textId="77777777" w:rsidR="00371737" w:rsidRDefault="00000000">
      <w:pPr>
        <w:pStyle w:val="Heading4"/>
        <w:spacing w:before="306"/>
      </w:pPr>
      <w:r>
        <w:rPr>
          <w:spacing w:val="-6"/>
        </w:rPr>
        <w:t>Tabular</w:t>
      </w:r>
      <w:r>
        <w:rPr>
          <w:spacing w:val="-3"/>
        </w:rPr>
        <w:t xml:space="preserve"> </w:t>
      </w:r>
      <w:r>
        <w:rPr>
          <w:spacing w:val="-6"/>
        </w:rPr>
        <w:t>View</w:t>
      </w:r>
      <w:r>
        <w:rPr>
          <w:spacing w:val="-2"/>
        </w:rPr>
        <w:t xml:space="preserve"> </w:t>
      </w:r>
      <w:r>
        <w:rPr>
          <w:spacing w:val="-6"/>
        </w:rPr>
        <w:t>of</w:t>
      </w:r>
      <w:r>
        <w:rPr>
          <w:spacing w:val="-3"/>
        </w:rPr>
        <w:t xml:space="preserve"> </w:t>
      </w:r>
      <w:r>
        <w:rPr>
          <w:spacing w:val="-6"/>
        </w:rPr>
        <w:t>Friedman</w:t>
      </w:r>
      <w:r>
        <w:rPr>
          <w:spacing w:val="-2"/>
        </w:rPr>
        <w:t xml:space="preserve"> </w:t>
      </w:r>
      <w:r>
        <w:rPr>
          <w:spacing w:val="-6"/>
        </w:rPr>
        <w:t>Results</w:t>
      </w:r>
    </w:p>
    <w:p w14:paraId="4C8E8B8D" w14:textId="77777777" w:rsidR="00371737" w:rsidRDefault="00371737">
      <w:pPr>
        <w:pStyle w:val="BodyText"/>
        <w:spacing w:before="42"/>
        <w:rPr>
          <w:b/>
        </w:rPr>
      </w:pPr>
    </w:p>
    <w:p w14:paraId="138C7D36" w14:textId="77777777" w:rsidR="00371737" w:rsidRDefault="00000000">
      <w:pPr>
        <w:pStyle w:val="BodyText"/>
        <w:spacing w:line="381" w:lineRule="auto"/>
        <w:ind w:left="114" w:right="23"/>
      </w:pPr>
      <w:r>
        <w:t>...Elaborate</w:t>
      </w:r>
      <w:r>
        <w:rPr>
          <w:spacing w:val="16"/>
        </w:rPr>
        <w:t xml:space="preserve"> </w:t>
      </w:r>
      <w:r>
        <w:t>on</w:t>
      </w:r>
      <w:r>
        <w:rPr>
          <w:spacing w:val="16"/>
        </w:rPr>
        <w:t xml:space="preserve"> </w:t>
      </w:r>
      <w:r>
        <w:t>the</w:t>
      </w:r>
      <w:r>
        <w:rPr>
          <w:spacing w:val="16"/>
        </w:rPr>
        <w:t xml:space="preserve"> </w:t>
      </w:r>
      <w:r>
        <w:t>reason</w:t>
      </w:r>
      <w:r>
        <w:rPr>
          <w:spacing w:val="16"/>
        </w:rPr>
        <w:t xml:space="preserve"> </w:t>
      </w:r>
      <w:r>
        <w:t>for</w:t>
      </w:r>
      <w:r>
        <w:rPr>
          <w:spacing w:val="16"/>
        </w:rPr>
        <w:t xml:space="preserve"> </w:t>
      </w:r>
      <w:r>
        <w:t>why</w:t>
      </w:r>
      <w:r>
        <w:rPr>
          <w:spacing w:val="16"/>
        </w:rPr>
        <w:t xml:space="preserve"> </w:t>
      </w:r>
      <w:r>
        <w:t>we</w:t>
      </w:r>
      <w:r>
        <w:rPr>
          <w:spacing w:val="16"/>
        </w:rPr>
        <w:t xml:space="preserve"> </w:t>
      </w:r>
      <w:r>
        <w:t>use</w:t>
      </w:r>
      <w:r>
        <w:rPr>
          <w:spacing w:val="16"/>
        </w:rPr>
        <w:t xml:space="preserve"> </w:t>
      </w:r>
      <w:r>
        <w:t>a</w:t>
      </w:r>
      <w:r>
        <w:rPr>
          <w:spacing w:val="16"/>
        </w:rPr>
        <w:t xml:space="preserve"> </w:t>
      </w:r>
      <w:r>
        <w:t>Friedman</w:t>
      </w:r>
      <w:r>
        <w:rPr>
          <w:spacing w:val="16"/>
        </w:rPr>
        <w:t xml:space="preserve"> </w:t>
      </w:r>
      <w:r>
        <w:t>test</w:t>
      </w:r>
      <w:r>
        <w:rPr>
          <w:spacing w:val="16"/>
        </w:rPr>
        <w:t xml:space="preserve"> </w:t>
      </w:r>
      <w:r>
        <w:t>in</w:t>
      </w:r>
      <w:r>
        <w:rPr>
          <w:spacing w:val="16"/>
        </w:rPr>
        <w:t xml:space="preserve"> </w:t>
      </w:r>
      <w:r>
        <w:t>this</w:t>
      </w:r>
      <w:r>
        <w:rPr>
          <w:spacing w:val="16"/>
        </w:rPr>
        <w:t xml:space="preserve"> </w:t>
      </w:r>
      <w:r>
        <w:t>instance</w:t>
      </w:r>
      <w:r>
        <w:rPr>
          <w:spacing w:val="16"/>
        </w:rPr>
        <w:t xml:space="preserve"> </w:t>
      </w:r>
      <w:r>
        <w:t>-</w:t>
      </w:r>
      <w:r>
        <w:rPr>
          <w:spacing w:val="16"/>
        </w:rPr>
        <w:t xml:space="preserve"> </w:t>
      </w:r>
      <w:r>
        <w:t>non- parametric test on data not normally distributed etc....</w:t>
      </w:r>
    </w:p>
    <w:p w14:paraId="0FAC440E" w14:textId="77777777" w:rsidR="00371737" w:rsidRDefault="00000000">
      <w:pPr>
        <w:pStyle w:val="BodyText"/>
        <w:spacing w:line="381" w:lineRule="auto"/>
        <w:ind w:left="114" w:firstLine="351"/>
      </w:pPr>
      <w:r>
        <w:rPr>
          <w:spacing w:val="-2"/>
        </w:rPr>
        <w:t>Using</w:t>
      </w:r>
      <w:r>
        <w:rPr>
          <w:spacing w:val="-11"/>
        </w:rPr>
        <w:t xml:space="preserve"> </w:t>
      </w:r>
      <w:r>
        <w:rPr>
          <w:spacing w:val="-2"/>
        </w:rPr>
        <w:t>the</w:t>
      </w:r>
      <w:r>
        <w:rPr>
          <w:spacing w:val="-11"/>
        </w:rPr>
        <w:t xml:space="preserve"> </w:t>
      </w:r>
      <w:r>
        <w:rPr>
          <w:spacing w:val="-2"/>
        </w:rPr>
        <w:t>data</w:t>
      </w:r>
      <w:r>
        <w:rPr>
          <w:spacing w:val="-11"/>
        </w:rPr>
        <w:t xml:space="preserve"> </w:t>
      </w:r>
      <w:r>
        <w:rPr>
          <w:spacing w:val="-2"/>
        </w:rPr>
        <w:t>in</w:t>
      </w:r>
      <w:r>
        <w:rPr>
          <w:spacing w:val="-10"/>
        </w:rPr>
        <w:t xml:space="preserve"> </w:t>
      </w:r>
      <w:r>
        <w:rPr>
          <w:spacing w:val="-2"/>
        </w:rPr>
        <w:t>Table</w:t>
      </w:r>
      <w:r>
        <w:rPr>
          <w:spacing w:val="-11"/>
        </w:rPr>
        <w:t xml:space="preserve"> </w:t>
      </w:r>
      <w:hyperlink w:anchor="_bookmark42" w:history="1">
        <w:r>
          <w:rPr>
            <w:spacing w:val="-2"/>
          </w:rPr>
          <w:t>4.5</w:t>
        </w:r>
      </w:hyperlink>
      <w:r>
        <w:rPr>
          <w:spacing w:val="-11"/>
        </w:rPr>
        <w:t xml:space="preserve"> </w:t>
      </w:r>
      <w:r>
        <w:rPr>
          <w:spacing w:val="-2"/>
        </w:rPr>
        <w:t>as</w:t>
      </w:r>
      <w:r>
        <w:rPr>
          <w:spacing w:val="-11"/>
        </w:rPr>
        <w:t xml:space="preserve"> </w:t>
      </w:r>
      <w:r>
        <w:rPr>
          <w:spacing w:val="-2"/>
        </w:rPr>
        <w:t>the</w:t>
      </w:r>
      <w:r>
        <w:rPr>
          <w:spacing w:val="-11"/>
        </w:rPr>
        <w:t xml:space="preserve"> </w:t>
      </w:r>
      <w:r>
        <w:rPr>
          <w:spacing w:val="-2"/>
        </w:rPr>
        <w:t>input</w:t>
      </w:r>
      <w:r>
        <w:rPr>
          <w:spacing w:val="-11"/>
        </w:rPr>
        <w:t xml:space="preserve"> </w:t>
      </w:r>
      <w:r>
        <w:rPr>
          <w:spacing w:val="-2"/>
        </w:rPr>
        <w:t>to</w:t>
      </w:r>
      <w:r>
        <w:rPr>
          <w:spacing w:val="-11"/>
        </w:rPr>
        <w:t xml:space="preserve"> </w:t>
      </w:r>
      <w:r>
        <w:rPr>
          <w:spacing w:val="-2"/>
        </w:rPr>
        <w:t>a</w:t>
      </w:r>
      <w:r>
        <w:rPr>
          <w:spacing w:val="-11"/>
        </w:rPr>
        <w:t xml:space="preserve"> </w:t>
      </w:r>
      <w:r>
        <w:rPr>
          <w:spacing w:val="-2"/>
        </w:rPr>
        <w:t>Friedman</w:t>
      </w:r>
      <w:r>
        <w:rPr>
          <w:spacing w:val="-11"/>
        </w:rPr>
        <w:t xml:space="preserve"> </w:t>
      </w:r>
      <w:r>
        <w:rPr>
          <w:spacing w:val="-2"/>
        </w:rPr>
        <w:t>test,</w:t>
      </w:r>
      <w:r>
        <w:rPr>
          <w:spacing w:val="-9"/>
        </w:rPr>
        <w:t xml:space="preserve"> </w:t>
      </w:r>
      <w:r>
        <w:rPr>
          <w:spacing w:val="-2"/>
        </w:rPr>
        <w:t>the</w:t>
      </w:r>
      <w:r>
        <w:rPr>
          <w:spacing w:val="-11"/>
        </w:rPr>
        <w:t xml:space="preserve"> </w:t>
      </w:r>
      <w:r>
        <w:rPr>
          <w:spacing w:val="-2"/>
        </w:rPr>
        <w:t>following</w:t>
      </w:r>
      <w:r>
        <w:rPr>
          <w:spacing w:val="-11"/>
        </w:rPr>
        <w:t xml:space="preserve"> </w:t>
      </w:r>
      <w:r>
        <w:rPr>
          <w:spacing w:val="-2"/>
        </w:rPr>
        <w:t xml:space="preserve">statistics </w:t>
      </w:r>
      <w:bookmarkStart w:id="161" w:name="_bookmark45"/>
      <w:bookmarkEnd w:id="161"/>
      <w:r>
        <w:t xml:space="preserve">were </w:t>
      </w:r>
      <w:proofErr w:type="gramStart"/>
      <w:r>
        <w:t>generated</w:t>
      </w:r>
      <w:proofErr w:type="gramEnd"/>
    </w:p>
    <w:p w14:paraId="5EBB92D8" w14:textId="77777777" w:rsidR="00371737" w:rsidRDefault="00000000">
      <w:pPr>
        <w:pStyle w:val="BodyText"/>
        <w:spacing w:before="141"/>
        <w:ind w:left="2671"/>
      </w:pPr>
      <w:r>
        <w:rPr>
          <w:spacing w:val="-4"/>
        </w:rPr>
        <w:t>Table</w:t>
      </w:r>
      <w:r>
        <w:rPr>
          <w:spacing w:val="-2"/>
        </w:rPr>
        <w:t xml:space="preserve"> </w:t>
      </w:r>
      <w:r>
        <w:rPr>
          <w:spacing w:val="-4"/>
        </w:rPr>
        <w:t>4.6:</w:t>
      </w:r>
      <w:r>
        <w:rPr>
          <w:spacing w:val="16"/>
        </w:rPr>
        <w:t xml:space="preserve"> </w:t>
      </w:r>
      <w:r>
        <w:rPr>
          <w:spacing w:val="-4"/>
        </w:rPr>
        <w:t>Friedman</w:t>
      </w:r>
      <w:r>
        <w:rPr>
          <w:spacing w:val="-2"/>
        </w:rPr>
        <w:t xml:space="preserve"> </w:t>
      </w:r>
      <w:r>
        <w:rPr>
          <w:spacing w:val="-4"/>
        </w:rPr>
        <w:t>Test</w:t>
      </w:r>
      <w:r>
        <w:rPr>
          <w:spacing w:val="-2"/>
        </w:rPr>
        <w:t xml:space="preserve"> </w:t>
      </w:r>
      <w:r>
        <w:rPr>
          <w:spacing w:val="-4"/>
        </w:rPr>
        <w:t>Statistics</w:t>
      </w:r>
    </w:p>
    <w:p w14:paraId="5CFD466D" w14:textId="77777777" w:rsidR="00371737" w:rsidRDefault="00371737">
      <w:pPr>
        <w:pStyle w:val="BodyText"/>
        <w:spacing w:before="49" w:after="1"/>
        <w:rPr>
          <w:sz w:val="20"/>
        </w:rPr>
      </w:pPr>
    </w:p>
    <w:tbl>
      <w:tblPr>
        <w:tblW w:w="0" w:type="auto"/>
        <w:tblInd w:w="3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6"/>
        <w:gridCol w:w="897"/>
      </w:tblGrid>
      <w:tr w:rsidR="00371737" w14:paraId="136F7A4C" w14:textId="77777777">
        <w:trPr>
          <w:trHeight w:val="431"/>
        </w:trPr>
        <w:tc>
          <w:tcPr>
            <w:tcW w:w="1216" w:type="dxa"/>
          </w:tcPr>
          <w:p w14:paraId="7B83BB41" w14:textId="77777777" w:rsidR="00371737" w:rsidRDefault="00000000">
            <w:pPr>
              <w:pStyle w:val="TableParagraph"/>
              <w:ind w:left="8" w:right="1"/>
              <w:rPr>
                <w:b/>
                <w:sz w:val="24"/>
              </w:rPr>
            </w:pPr>
            <w:r>
              <w:rPr>
                <w:b/>
                <w:spacing w:val="-2"/>
                <w:sz w:val="24"/>
              </w:rPr>
              <w:t>Statistic</w:t>
            </w:r>
          </w:p>
        </w:tc>
        <w:tc>
          <w:tcPr>
            <w:tcW w:w="897" w:type="dxa"/>
          </w:tcPr>
          <w:p w14:paraId="07B3AFE4" w14:textId="77777777" w:rsidR="00371737" w:rsidRDefault="00000000">
            <w:pPr>
              <w:pStyle w:val="TableParagraph"/>
              <w:ind w:left="8"/>
              <w:rPr>
                <w:sz w:val="24"/>
              </w:rPr>
            </w:pPr>
            <w:r>
              <w:rPr>
                <w:spacing w:val="-2"/>
                <w:sz w:val="24"/>
              </w:rPr>
              <w:t>2.1064</w:t>
            </w:r>
          </w:p>
        </w:tc>
      </w:tr>
      <w:tr w:rsidR="00371737" w14:paraId="5EEEFA74" w14:textId="77777777">
        <w:trPr>
          <w:trHeight w:val="431"/>
        </w:trPr>
        <w:tc>
          <w:tcPr>
            <w:tcW w:w="1216" w:type="dxa"/>
          </w:tcPr>
          <w:p w14:paraId="36B37F7D" w14:textId="77777777" w:rsidR="00371737" w:rsidRDefault="00000000">
            <w:pPr>
              <w:pStyle w:val="TableParagraph"/>
              <w:ind w:left="8"/>
              <w:rPr>
                <w:b/>
                <w:sz w:val="24"/>
              </w:rPr>
            </w:pPr>
            <w:r>
              <w:rPr>
                <w:b/>
                <w:sz w:val="24"/>
              </w:rPr>
              <w:t>P-</w:t>
            </w:r>
            <w:r>
              <w:rPr>
                <w:b/>
                <w:spacing w:val="-2"/>
                <w:sz w:val="24"/>
              </w:rPr>
              <w:t>Value</w:t>
            </w:r>
          </w:p>
        </w:tc>
        <w:tc>
          <w:tcPr>
            <w:tcW w:w="897" w:type="dxa"/>
          </w:tcPr>
          <w:p w14:paraId="1F2EBBFF" w14:textId="77777777" w:rsidR="00371737" w:rsidRDefault="00000000">
            <w:pPr>
              <w:pStyle w:val="TableParagraph"/>
              <w:ind w:left="8"/>
              <w:rPr>
                <w:sz w:val="24"/>
              </w:rPr>
            </w:pPr>
            <w:r>
              <w:rPr>
                <w:spacing w:val="-2"/>
                <w:w w:val="95"/>
                <w:sz w:val="24"/>
              </w:rPr>
              <w:t>0.5506</w:t>
            </w:r>
          </w:p>
        </w:tc>
      </w:tr>
    </w:tbl>
    <w:p w14:paraId="110B25A9" w14:textId="77777777" w:rsidR="00371737" w:rsidRDefault="00371737">
      <w:pPr>
        <w:pStyle w:val="BodyText"/>
        <w:spacing w:before="144"/>
      </w:pPr>
    </w:p>
    <w:p w14:paraId="73B07EFC" w14:textId="77777777" w:rsidR="00371737" w:rsidRDefault="00000000">
      <w:pPr>
        <w:pStyle w:val="BodyText"/>
        <w:spacing w:line="381" w:lineRule="auto"/>
        <w:ind w:left="114" w:right="220" w:firstLine="351"/>
        <w:jc w:val="both"/>
      </w:pPr>
      <w:r>
        <w:t>The Friedman test statistic is 2.1064 with a p-value of 0.5506.</w:t>
      </w:r>
      <w:r>
        <w:rPr>
          <w:spacing w:val="40"/>
        </w:rPr>
        <w:t xml:space="preserve"> </w:t>
      </w:r>
      <w:r>
        <w:t>...Explain the meaning of ’statistic’ and ’P-Value’ in this context....</w:t>
      </w:r>
    </w:p>
    <w:p w14:paraId="55048B66" w14:textId="77777777" w:rsidR="00371737" w:rsidRDefault="00000000">
      <w:pPr>
        <w:pStyle w:val="BodyText"/>
        <w:spacing w:line="381" w:lineRule="auto"/>
        <w:ind w:left="114" w:right="219" w:firstLine="351"/>
        <w:jc w:val="both"/>
      </w:pPr>
      <w:r>
        <w:t>Since</w:t>
      </w:r>
      <w:r>
        <w:rPr>
          <w:spacing w:val="-4"/>
        </w:rPr>
        <w:t xml:space="preserve"> </w:t>
      </w:r>
      <w:r>
        <w:t>the</w:t>
      </w:r>
      <w:r>
        <w:rPr>
          <w:spacing w:val="-4"/>
        </w:rPr>
        <w:t xml:space="preserve"> </w:t>
      </w:r>
      <w:r>
        <w:t>p-value</w:t>
      </w:r>
      <w:r>
        <w:rPr>
          <w:spacing w:val="-4"/>
        </w:rPr>
        <w:t xml:space="preserve"> </w:t>
      </w:r>
      <w:r>
        <w:t>is</w:t>
      </w:r>
      <w:r>
        <w:rPr>
          <w:spacing w:val="-4"/>
        </w:rPr>
        <w:t xml:space="preserve"> </w:t>
      </w:r>
      <w:r>
        <w:t>greater</w:t>
      </w:r>
      <w:r>
        <w:rPr>
          <w:spacing w:val="-4"/>
        </w:rPr>
        <w:t xml:space="preserve"> </w:t>
      </w:r>
      <w:r>
        <w:t>than</w:t>
      </w:r>
      <w:r>
        <w:rPr>
          <w:spacing w:val="-4"/>
        </w:rPr>
        <w:t xml:space="preserve"> </w:t>
      </w:r>
      <w:r>
        <w:t>the</w:t>
      </w:r>
      <w:r>
        <w:rPr>
          <w:spacing w:val="-4"/>
        </w:rPr>
        <w:t xml:space="preserve"> </w:t>
      </w:r>
      <w:r>
        <w:t>level</w:t>
      </w:r>
      <w:r>
        <w:rPr>
          <w:spacing w:val="-4"/>
        </w:rPr>
        <w:t xml:space="preserve"> </w:t>
      </w:r>
      <w:r>
        <w:t>of</w:t>
      </w:r>
      <w:r>
        <w:rPr>
          <w:spacing w:val="-4"/>
        </w:rPr>
        <w:t xml:space="preserve"> </w:t>
      </w:r>
      <w:r>
        <w:t>significance</w:t>
      </w:r>
      <w:r>
        <w:rPr>
          <w:spacing w:val="-4"/>
        </w:rPr>
        <w:t xml:space="preserve"> </w:t>
      </w:r>
      <w:r>
        <w:t>(0.05),</w:t>
      </w:r>
      <w:r>
        <w:rPr>
          <w:spacing w:val="-2"/>
        </w:rPr>
        <w:t xml:space="preserve"> </w:t>
      </w:r>
      <w:r>
        <w:t>we</w:t>
      </w:r>
      <w:r>
        <w:rPr>
          <w:spacing w:val="-4"/>
        </w:rPr>
        <w:t xml:space="preserve"> </w:t>
      </w:r>
      <w:r>
        <w:t>fail</w:t>
      </w:r>
      <w:r>
        <w:rPr>
          <w:spacing w:val="-4"/>
        </w:rPr>
        <w:t xml:space="preserve"> </w:t>
      </w:r>
      <w:r>
        <w:t>to</w:t>
      </w:r>
      <w:r>
        <w:rPr>
          <w:spacing w:val="-4"/>
        </w:rPr>
        <w:t xml:space="preserve"> </w:t>
      </w:r>
      <w:r>
        <w:t>reject the null hypothesis.</w:t>
      </w:r>
    </w:p>
    <w:p w14:paraId="2A6499A7" w14:textId="77777777" w:rsidR="00371737" w:rsidRDefault="00000000">
      <w:pPr>
        <w:pStyle w:val="BodyText"/>
        <w:spacing w:line="381" w:lineRule="auto"/>
        <w:ind w:left="114" w:right="217" w:firstLine="351"/>
        <w:jc w:val="both"/>
      </w:pPr>
      <w:r>
        <w:t>This means that there is no statistically significant difference between the four XAI</w:t>
      </w:r>
      <w:r>
        <w:rPr>
          <w:spacing w:val="-12"/>
        </w:rPr>
        <w:t xml:space="preserve"> </w:t>
      </w:r>
      <w:r>
        <w:t>methods</w:t>
      </w:r>
      <w:r>
        <w:rPr>
          <w:spacing w:val="-12"/>
        </w:rPr>
        <w:t xml:space="preserve"> </w:t>
      </w:r>
      <w:r>
        <w:t>(SHAP,</w:t>
      </w:r>
      <w:r>
        <w:rPr>
          <w:spacing w:val="-12"/>
        </w:rPr>
        <w:t xml:space="preserve"> </w:t>
      </w:r>
      <w:r>
        <w:t>LIME,</w:t>
      </w:r>
      <w:r>
        <w:rPr>
          <w:spacing w:val="-12"/>
        </w:rPr>
        <w:t xml:space="preserve"> </w:t>
      </w:r>
      <w:r>
        <w:t>ANCHORS,</w:t>
      </w:r>
      <w:r>
        <w:rPr>
          <w:spacing w:val="-12"/>
        </w:rPr>
        <w:t xml:space="preserve"> </w:t>
      </w:r>
      <w:r>
        <w:t>and</w:t>
      </w:r>
      <w:r>
        <w:rPr>
          <w:spacing w:val="-12"/>
        </w:rPr>
        <w:t xml:space="preserve"> </w:t>
      </w:r>
      <w:proofErr w:type="spellStart"/>
      <w:r>
        <w:t>DiCE</w:t>
      </w:r>
      <w:proofErr w:type="spellEnd"/>
      <w:r>
        <w:t>)</w:t>
      </w:r>
      <w:r>
        <w:rPr>
          <w:spacing w:val="-12"/>
        </w:rPr>
        <w:t xml:space="preserve"> </w:t>
      </w:r>
      <w:r>
        <w:t>when</w:t>
      </w:r>
      <w:r>
        <w:rPr>
          <w:spacing w:val="-12"/>
        </w:rPr>
        <w:t xml:space="preserve"> </w:t>
      </w:r>
      <w:r>
        <w:t>comparing</w:t>
      </w:r>
      <w:r>
        <w:rPr>
          <w:spacing w:val="-12"/>
        </w:rPr>
        <w:t xml:space="preserve"> </w:t>
      </w:r>
      <w:r>
        <w:t>results</w:t>
      </w:r>
      <w:r>
        <w:rPr>
          <w:spacing w:val="-12"/>
        </w:rPr>
        <w:t xml:space="preserve"> </w:t>
      </w:r>
      <w:r>
        <w:t>on</w:t>
      </w:r>
      <w:r>
        <w:rPr>
          <w:spacing w:val="-12"/>
        </w:rPr>
        <w:t xml:space="preserve"> </w:t>
      </w:r>
      <w:r>
        <w:t xml:space="preserve">our </w:t>
      </w:r>
      <w:r>
        <w:rPr>
          <w:spacing w:val="-2"/>
        </w:rPr>
        <w:t>chosen</w:t>
      </w:r>
      <w:r>
        <w:rPr>
          <w:spacing w:val="-12"/>
        </w:rPr>
        <w:t xml:space="preserve"> </w:t>
      </w:r>
      <w:proofErr w:type="spellStart"/>
      <w:r>
        <w:rPr>
          <w:spacing w:val="-2"/>
        </w:rPr>
        <w:t>credirt</w:t>
      </w:r>
      <w:proofErr w:type="spellEnd"/>
      <w:r>
        <w:rPr>
          <w:spacing w:val="-12"/>
        </w:rPr>
        <w:t xml:space="preserve"> </w:t>
      </w:r>
      <w:r>
        <w:rPr>
          <w:spacing w:val="-2"/>
        </w:rPr>
        <w:t>card</w:t>
      </w:r>
      <w:r>
        <w:rPr>
          <w:spacing w:val="-12"/>
        </w:rPr>
        <w:t xml:space="preserve"> </w:t>
      </w:r>
      <w:r>
        <w:rPr>
          <w:spacing w:val="-2"/>
        </w:rPr>
        <w:t>fraud</w:t>
      </w:r>
      <w:r>
        <w:rPr>
          <w:spacing w:val="-12"/>
        </w:rPr>
        <w:t xml:space="preserve"> </w:t>
      </w:r>
      <w:r>
        <w:rPr>
          <w:spacing w:val="-2"/>
        </w:rPr>
        <w:t>dataset.</w:t>
      </w:r>
      <w:r>
        <w:rPr>
          <w:spacing w:val="5"/>
        </w:rPr>
        <w:t xml:space="preserve"> </w:t>
      </w:r>
      <w:r>
        <w:rPr>
          <w:spacing w:val="-2"/>
        </w:rPr>
        <w:t>This</w:t>
      </w:r>
      <w:r>
        <w:rPr>
          <w:spacing w:val="-12"/>
        </w:rPr>
        <w:t xml:space="preserve"> </w:t>
      </w:r>
      <w:r>
        <w:rPr>
          <w:spacing w:val="-2"/>
        </w:rPr>
        <w:t>analysis</w:t>
      </w:r>
      <w:r>
        <w:rPr>
          <w:spacing w:val="-12"/>
        </w:rPr>
        <w:t xml:space="preserve"> </w:t>
      </w:r>
      <w:r>
        <w:rPr>
          <w:spacing w:val="-2"/>
        </w:rPr>
        <w:t>is</w:t>
      </w:r>
      <w:r>
        <w:rPr>
          <w:spacing w:val="-12"/>
        </w:rPr>
        <w:t xml:space="preserve"> </w:t>
      </w:r>
      <w:r>
        <w:rPr>
          <w:spacing w:val="-2"/>
        </w:rPr>
        <w:t>based</w:t>
      </w:r>
      <w:r>
        <w:rPr>
          <w:spacing w:val="-12"/>
        </w:rPr>
        <w:t xml:space="preserve"> </w:t>
      </w:r>
      <w:r>
        <w:rPr>
          <w:spacing w:val="-2"/>
        </w:rPr>
        <w:t>on</w:t>
      </w:r>
      <w:r>
        <w:rPr>
          <w:spacing w:val="-12"/>
        </w:rPr>
        <w:t xml:space="preserve"> </w:t>
      </w:r>
      <w:r>
        <w:rPr>
          <w:spacing w:val="-2"/>
        </w:rPr>
        <w:t>the</w:t>
      </w:r>
      <w:r>
        <w:rPr>
          <w:spacing w:val="-12"/>
        </w:rPr>
        <w:t xml:space="preserve"> </w:t>
      </w:r>
      <w:r>
        <w:rPr>
          <w:spacing w:val="-2"/>
        </w:rPr>
        <w:t>numbers</w:t>
      </w:r>
      <w:r>
        <w:rPr>
          <w:spacing w:val="-12"/>
        </w:rPr>
        <w:t xml:space="preserve"> </w:t>
      </w:r>
      <w:r>
        <w:rPr>
          <w:spacing w:val="-2"/>
        </w:rPr>
        <w:t>captured</w:t>
      </w:r>
      <w:r>
        <w:rPr>
          <w:spacing w:val="-12"/>
        </w:rPr>
        <w:t xml:space="preserve"> </w:t>
      </w:r>
      <w:r>
        <w:rPr>
          <w:spacing w:val="-2"/>
        </w:rPr>
        <w:t xml:space="preserve">for </w:t>
      </w:r>
      <w:r>
        <w:t>the XAI Metrics in the earlier experiments.</w:t>
      </w:r>
    </w:p>
    <w:p w14:paraId="70676E16"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4AF73AB4" w14:textId="77777777" w:rsidR="00371737" w:rsidRDefault="00000000">
      <w:pPr>
        <w:pStyle w:val="Heading4"/>
        <w:spacing w:before="128"/>
        <w:jc w:val="both"/>
      </w:pPr>
      <w:r>
        <w:lastRenderedPageBreak/>
        <w:t>Graphical</w:t>
      </w:r>
      <w:r>
        <w:rPr>
          <w:spacing w:val="-3"/>
        </w:rPr>
        <w:t xml:space="preserve"> </w:t>
      </w:r>
      <w:r>
        <w:t>View</w:t>
      </w:r>
      <w:r>
        <w:rPr>
          <w:spacing w:val="-2"/>
        </w:rPr>
        <w:t xml:space="preserve"> </w:t>
      </w:r>
      <w:r>
        <w:t>of</w:t>
      </w:r>
      <w:r>
        <w:rPr>
          <w:spacing w:val="-2"/>
        </w:rPr>
        <w:t xml:space="preserve"> </w:t>
      </w:r>
      <w:r>
        <w:t>XAI</w:t>
      </w:r>
      <w:r>
        <w:rPr>
          <w:spacing w:val="-3"/>
        </w:rPr>
        <w:t xml:space="preserve"> </w:t>
      </w:r>
      <w:r>
        <w:t>Metrics</w:t>
      </w:r>
      <w:r>
        <w:rPr>
          <w:spacing w:val="-2"/>
        </w:rPr>
        <w:t xml:space="preserve"> Distribution</w:t>
      </w:r>
    </w:p>
    <w:p w14:paraId="0993D6D9" w14:textId="77777777" w:rsidR="00371737" w:rsidRDefault="00371737">
      <w:pPr>
        <w:pStyle w:val="BodyText"/>
        <w:spacing w:before="42"/>
        <w:rPr>
          <w:b/>
        </w:rPr>
      </w:pPr>
    </w:p>
    <w:p w14:paraId="07A5F2F1" w14:textId="77777777" w:rsidR="00371737" w:rsidRDefault="00000000">
      <w:pPr>
        <w:pStyle w:val="BodyText"/>
        <w:spacing w:line="381" w:lineRule="auto"/>
        <w:ind w:left="114" w:right="216"/>
        <w:jc w:val="both"/>
      </w:pPr>
      <w:r>
        <w:t>After</w:t>
      </w:r>
      <w:r>
        <w:rPr>
          <w:spacing w:val="-9"/>
        </w:rPr>
        <w:t xml:space="preserve"> </w:t>
      </w:r>
      <w:r>
        <w:t>the</w:t>
      </w:r>
      <w:r>
        <w:rPr>
          <w:spacing w:val="-9"/>
        </w:rPr>
        <w:t xml:space="preserve"> </w:t>
      </w:r>
      <w:r>
        <w:t>statistical</w:t>
      </w:r>
      <w:r>
        <w:rPr>
          <w:spacing w:val="-9"/>
        </w:rPr>
        <w:t xml:space="preserve"> </w:t>
      </w:r>
      <w:r>
        <w:t>analysis,</w:t>
      </w:r>
      <w:r>
        <w:rPr>
          <w:spacing w:val="-8"/>
        </w:rPr>
        <w:t xml:space="preserve"> </w:t>
      </w:r>
      <w:r>
        <w:t>generating</w:t>
      </w:r>
      <w:r>
        <w:rPr>
          <w:spacing w:val="-9"/>
        </w:rPr>
        <w:t xml:space="preserve"> </w:t>
      </w:r>
      <w:r>
        <w:t>both</w:t>
      </w:r>
      <w:r>
        <w:rPr>
          <w:spacing w:val="-9"/>
        </w:rPr>
        <w:t xml:space="preserve"> </w:t>
      </w:r>
      <w:r>
        <w:t>a</w:t>
      </w:r>
      <w:r>
        <w:rPr>
          <w:spacing w:val="-9"/>
        </w:rPr>
        <w:t xml:space="preserve"> </w:t>
      </w:r>
      <w:r>
        <w:t>box</w:t>
      </w:r>
      <w:r>
        <w:rPr>
          <w:spacing w:val="-9"/>
        </w:rPr>
        <w:t xml:space="preserve"> </w:t>
      </w:r>
      <w:r>
        <w:t>plot</w:t>
      </w:r>
      <w:r>
        <w:rPr>
          <w:spacing w:val="-9"/>
        </w:rPr>
        <w:t xml:space="preserve"> </w:t>
      </w:r>
      <w:r>
        <w:t>and</w:t>
      </w:r>
      <w:r>
        <w:rPr>
          <w:spacing w:val="-9"/>
        </w:rPr>
        <w:t xml:space="preserve"> </w:t>
      </w:r>
      <w:r>
        <w:t>a</w:t>
      </w:r>
      <w:r>
        <w:rPr>
          <w:spacing w:val="-9"/>
        </w:rPr>
        <w:t xml:space="preserve"> </w:t>
      </w:r>
      <w:r>
        <w:t>violin</w:t>
      </w:r>
      <w:r>
        <w:rPr>
          <w:spacing w:val="-9"/>
        </w:rPr>
        <w:t xml:space="preserve"> </w:t>
      </w:r>
      <w:r>
        <w:t>plot</w:t>
      </w:r>
      <w:r>
        <w:rPr>
          <w:spacing w:val="-9"/>
        </w:rPr>
        <w:t xml:space="preserve"> </w:t>
      </w:r>
      <w:r>
        <w:t>for</w:t>
      </w:r>
      <w:r>
        <w:rPr>
          <w:spacing w:val="-9"/>
        </w:rPr>
        <w:t xml:space="preserve"> </w:t>
      </w:r>
      <w:r>
        <w:t>the</w:t>
      </w:r>
      <w:r>
        <w:rPr>
          <w:spacing w:val="-9"/>
        </w:rPr>
        <w:t xml:space="preserve"> </w:t>
      </w:r>
      <w:r>
        <w:t>XAI metric</w:t>
      </w:r>
      <w:r>
        <w:rPr>
          <w:spacing w:val="-9"/>
        </w:rPr>
        <w:t xml:space="preserve"> </w:t>
      </w:r>
      <w:r>
        <w:t>data</w:t>
      </w:r>
      <w:r>
        <w:rPr>
          <w:spacing w:val="-9"/>
        </w:rPr>
        <w:t xml:space="preserve"> </w:t>
      </w:r>
      <w:r>
        <w:t>helps</w:t>
      </w:r>
      <w:r>
        <w:rPr>
          <w:spacing w:val="-9"/>
        </w:rPr>
        <w:t xml:space="preserve"> </w:t>
      </w:r>
      <w:r>
        <w:t>visualize</w:t>
      </w:r>
      <w:r>
        <w:rPr>
          <w:spacing w:val="-9"/>
        </w:rPr>
        <w:t xml:space="preserve"> </w:t>
      </w:r>
      <w:r>
        <w:t>the</w:t>
      </w:r>
      <w:r>
        <w:rPr>
          <w:spacing w:val="-9"/>
        </w:rPr>
        <w:t xml:space="preserve"> </w:t>
      </w:r>
      <w:r>
        <w:t>distribution</w:t>
      </w:r>
      <w:r>
        <w:rPr>
          <w:spacing w:val="-9"/>
        </w:rPr>
        <w:t xml:space="preserve"> </w:t>
      </w:r>
      <w:r>
        <w:t>and</w:t>
      </w:r>
      <w:r>
        <w:rPr>
          <w:spacing w:val="-8"/>
        </w:rPr>
        <w:t xml:space="preserve"> </w:t>
      </w:r>
      <w:r>
        <w:t>spread</w:t>
      </w:r>
      <w:r>
        <w:rPr>
          <w:spacing w:val="-9"/>
        </w:rPr>
        <w:t xml:space="preserve"> </w:t>
      </w:r>
      <w:r>
        <w:t>of</w:t>
      </w:r>
      <w:r>
        <w:rPr>
          <w:spacing w:val="-9"/>
        </w:rPr>
        <w:t xml:space="preserve"> </w:t>
      </w:r>
      <w:r>
        <w:t>the</w:t>
      </w:r>
      <w:r>
        <w:rPr>
          <w:spacing w:val="-9"/>
        </w:rPr>
        <w:t xml:space="preserve"> </w:t>
      </w:r>
      <w:r>
        <w:t>results</w:t>
      </w:r>
      <w:r>
        <w:rPr>
          <w:spacing w:val="-9"/>
        </w:rPr>
        <w:t xml:space="preserve"> </w:t>
      </w:r>
      <w:r>
        <w:t>across</w:t>
      </w:r>
      <w:r>
        <w:rPr>
          <w:spacing w:val="-9"/>
        </w:rPr>
        <w:t xml:space="preserve"> </w:t>
      </w:r>
      <w:r>
        <w:t>the</w:t>
      </w:r>
      <w:r>
        <w:rPr>
          <w:spacing w:val="-9"/>
        </w:rPr>
        <w:t xml:space="preserve"> </w:t>
      </w:r>
      <w:r>
        <w:t>four XAI methods.</w:t>
      </w:r>
    </w:p>
    <w:p w14:paraId="0465AC32" w14:textId="77777777" w:rsidR="00371737" w:rsidRDefault="00000000">
      <w:pPr>
        <w:pStyle w:val="BodyText"/>
        <w:spacing w:line="381" w:lineRule="auto"/>
        <w:ind w:left="114" w:right="218" w:firstLine="351"/>
        <w:jc w:val="both"/>
      </w:pPr>
      <w:r>
        <w:rPr>
          <w:spacing w:val="-4"/>
        </w:rPr>
        <w:t>In</w:t>
      </w:r>
      <w:r>
        <w:rPr>
          <w:spacing w:val="-11"/>
        </w:rPr>
        <w:t xml:space="preserve"> </w:t>
      </w:r>
      <w:r>
        <w:rPr>
          <w:spacing w:val="-4"/>
        </w:rPr>
        <w:t>the</w:t>
      </w:r>
      <w:r>
        <w:rPr>
          <w:spacing w:val="-10"/>
        </w:rPr>
        <w:t xml:space="preserve"> </w:t>
      </w:r>
      <w:r>
        <w:rPr>
          <w:b/>
          <w:spacing w:val="-4"/>
        </w:rPr>
        <w:t>Box</w:t>
      </w:r>
      <w:r>
        <w:rPr>
          <w:b/>
          <w:spacing w:val="-12"/>
        </w:rPr>
        <w:t xml:space="preserve"> </w:t>
      </w:r>
      <w:r>
        <w:rPr>
          <w:b/>
          <w:spacing w:val="-4"/>
        </w:rPr>
        <w:t>Plot</w:t>
      </w:r>
      <w:r>
        <w:rPr>
          <w:spacing w:val="-4"/>
        </w:rPr>
        <w:t>,</w:t>
      </w:r>
      <w:r>
        <w:rPr>
          <w:spacing w:val="-10"/>
        </w:rPr>
        <w:t xml:space="preserve"> </w:t>
      </w:r>
      <w:r>
        <w:rPr>
          <w:spacing w:val="-4"/>
        </w:rPr>
        <w:t>the</w:t>
      </w:r>
      <w:r>
        <w:rPr>
          <w:spacing w:val="-11"/>
        </w:rPr>
        <w:t xml:space="preserve"> </w:t>
      </w:r>
      <w:r>
        <w:rPr>
          <w:spacing w:val="-4"/>
        </w:rPr>
        <w:t>x-axis</w:t>
      </w:r>
      <w:r>
        <w:rPr>
          <w:spacing w:val="-10"/>
        </w:rPr>
        <w:t xml:space="preserve"> </w:t>
      </w:r>
      <w:r>
        <w:rPr>
          <w:spacing w:val="-4"/>
        </w:rPr>
        <w:t>now</w:t>
      </w:r>
      <w:r>
        <w:rPr>
          <w:spacing w:val="-11"/>
        </w:rPr>
        <w:t xml:space="preserve"> </w:t>
      </w:r>
      <w:r>
        <w:rPr>
          <w:spacing w:val="-4"/>
        </w:rPr>
        <w:t>correctly</w:t>
      </w:r>
      <w:r>
        <w:rPr>
          <w:spacing w:val="-10"/>
        </w:rPr>
        <w:t xml:space="preserve"> </w:t>
      </w:r>
      <w:r>
        <w:rPr>
          <w:spacing w:val="-4"/>
        </w:rPr>
        <w:t>represents</w:t>
      </w:r>
      <w:r>
        <w:rPr>
          <w:spacing w:val="-11"/>
        </w:rPr>
        <w:t xml:space="preserve"> </w:t>
      </w:r>
      <w:r>
        <w:rPr>
          <w:spacing w:val="-4"/>
        </w:rPr>
        <w:t>the</w:t>
      </w:r>
      <w:r>
        <w:rPr>
          <w:spacing w:val="-10"/>
        </w:rPr>
        <w:t xml:space="preserve"> </w:t>
      </w:r>
      <w:r>
        <w:rPr>
          <w:spacing w:val="-4"/>
        </w:rPr>
        <w:t>four</w:t>
      </w:r>
      <w:r>
        <w:rPr>
          <w:spacing w:val="-10"/>
        </w:rPr>
        <w:t xml:space="preserve"> </w:t>
      </w:r>
      <w:r>
        <w:rPr>
          <w:spacing w:val="-4"/>
        </w:rPr>
        <w:t>XAI</w:t>
      </w:r>
      <w:r>
        <w:rPr>
          <w:spacing w:val="-11"/>
        </w:rPr>
        <w:t xml:space="preserve"> </w:t>
      </w:r>
      <w:r>
        <w:rPr>
          <w:spacing w:val="-4"/>
        </w:rPr>
        <w:t>methods</w:t>
      </w:r>
      <w:r>
        <w:rPr>
          <w:spacing w:val="-10"/>
        </w:rPr>
        <w:t xml:space="preserve"> </w:t>
      </w:r>
      <w:r>
        <w:rPr>
          <w:spacing w:val="-4"/>
        </w:rPr>
        <w:t xml:space="preserve">(SHAP, </w:t>
      </w:r>
      <w:r>
        <w:t xml:space="preserve">LIME, ANCHORS, and </w:t>
      </w:r>
      <w:proofErr w:type="spellStart"/>
      <w:r>
        <w:t>DiCE</w:t>
      </w:r>
      <w:proofErr w:type="spellEnd"/>
      <w:r>
        <w:t xml:space="preserve">). The box shows the interquartile range (IQR), </w:t>
      </w:r>
      <w:proofErr w:type="spellStart"/>
      <w:r>
        <w:t>indi</w:t>
      </w:r>
      <w:proofErr w:type="spellEnd"/>
      <w:r>
        <w:t xml:space="preserve">- </w:t>
      </w:r>
      <w:proofErr w:type="spellStart"/>
      <w:r>
        <w:t>cating</w:t>
      </w:r>
      <w:proofErr w:type="spellEnd"/>
      <w:r>
        <w:rPr>
          <w:spacing w:val="-9"/>
        </w:rPr>
        <w:t xml:space="preserve"> </w:t>
      </w:r>
      <w:r>
        <w:t>the</w:t>
      </w:r>
      <w:r>
        <w:rPr>
          <w:spacing w:val="-9"/>
        </w:rPr>
        <w:t xml:space="preserve"> </w:t>
      </w:r>
      <w:r>
        <w:t>middle</w:t>
      </w:r>
      <w:r>
        <w:rPr>
          <w:spacing w:val="-9"/>
        </w:rPr>
        <w:t xml:space="preserve"> </w:t>
      </w:r>
      <w:r>
        <w:t>50%</w:t>
      </w:r>
      <w:r>
        <w:rPr>
          <w:spacing w:val="-9"/>
        </w:rPr>
        <w:t xml:space="preserve"> </w:t>
      </w:r>
      <w:r>
        <w:t>of</w:t>
      </w:r>
      <w:r>
        <w:rPr>
          <w:spacing w:val="-9"/>
        </w:rPr>
        <w:t xml:space="preserve"> </w:t>
      </w:r>
      <w:r>
        <w:t>scores</w:t>
      </w:r>
      <w:r>
        <w:rPr>
          <w:spacing w:val="-9"/>
        </w:rPr>
        <w:t xml:space="preserve"> </w:t>
      </w:r>
      <w:r>
        <w:t>for</w:t>
      </w:r>
      <w:r>
        <w:rPr>
          <w:spacing w:val="-9"/>
        </w:rPr>
        <w:t xml:space="preserve"> </w:t>
      </w:r>
      <w:r>
        <w:t>each</w:t>
      </w:r>
      <w:r>
        <w:rPr>
          <w:spacing w:val="-9"/>
        </w:rPr>
        <w:t xml:space="preserve"> </w:t>
      </w:r>
      <w:r>
        <w:t>method.</w:t>
      </w:r>
      <w:r>
        <w:rPr>
          <w:spacing w:val="16"/>
        </w:rPr>
        <w:t xml:space="preserve"> </w:t>
      </w:r>
      <w:r>
        <w:t>The</w:t>
      </w:r>
      <w:r>
        <w:rPr>
          <w:spacing w:val="-9"/>
        </w:rPr>
        <w:t xml:space="preserve"> </w:t>
      </w:r>
      <w:r>
        <w:t>median</w:t>
      </w:r>
      <w:r>
        <w:rPr>
          <w:spacing w:val="-9"/>
        </w:rPr>
        <w:t xml:space="preserve"> </w:t>
      </w:r>
      <w:r>
        <w:t>is</w:t>
      </w:r>
      <w:r>
        <w:rPr>
          <w:spacing w:val="-9"/>
        </w:rPr>
        <w:t xml:space="preserve"> </w:t>
      </w:r>
      <w:r>
        <w:t>represented</w:t>
      </w:r>
      <w:r>
        <w:rPr>
          <w:spacing w:val="-9"/>
        </w:rPr>
        <w:t xml:space="preserve"> </w:t>
      </w:r>
      <w:r>
        <w:t>by</w:t>
      </w:r>
      <w:r>
        <w:rPr>
          <w:spacing w:val="-9"/>
        </w:rPr>
        <w:t xml:space="preserve"> </w:t>
      </w:r>
      <w:r>
        <w:t>the line within the box.</w:t>
      </w:r>
      <w:r>
        <w:rPr>
          <w:spacing w:val="40"/>
        </w:rPr>
        <w:t xml:space="preserve"> </w:t>
      </w:r>
      <w:r>
        <w:t>The whiskers extend to show the range of the data, excluding outliers.</w:t>
      </w:r>
      <w:r>
        <w:rPr>
          <w:spacing w:val="9"/>
        </w:rPr>
        <w:t xml:space="preserve"> </w:t>
      </w:r>
      <w:r>
        <w:t>Any</w:t>
      </w:r>
      <w:r>
        <w:rPr>
          <w:spacing w:val="-7"/>
        </w:rPr>
        <w:t xml:space="preserve"> </w:t>
      </w:r>
      <w:r>
        <w:t>outliers</w:t>
      </w:r>
      <w:r>
        <w:rPr>
          <w:spacing w:val="-7"/>
        </w:rPr>
        <w:t xml:space="preserve"> </w:t>
      </w:r>
      <w:r>
        <w:t>are</w:t>
      </w:r>
      <w:r>
        <w:rPr>
          <w:spacing w:val="-7"/>
        </w:rPr>
        <w:t xml:space="preserve"> </w:t>
      </w:r>
      <w:r>
        <w:t>shown</w:t>
      </w:r>
      <w:r>
        <w:rPr>
          <w:spacing w:val="-7"/>
        </w:rPr>
        <w:t xml:space="preserve"> </w:t>
      </w:r>
      <w:r>
        <w:t>as</w:t>
      </w:r>
      <w:r>
        <w:rPr>
          <w:spacing w:val="-7"/>
        </w:rPr>
        <w:t xml:space="preserve"> </w:t>
      </w:r>
      <w:r>
        <w:t>individual</w:t>
      </w:r>
      <w:r>
        <w:rPr>
          <w:spacing w:val="-7"/>
        </w:rPr>
        <w:t xml:space="preserve"> </w:t>
      </w:r>
      <w:r>
        <w:t>points</w:t>
      </w:r>
      <w:r>
        <w:rPr>
          <w:spacing w:val="-7"/>
        </w:rPr>
        <w:t xml:space="preserve"> </w:t>
      </w:r>
      <w:r>
        <w:t>beyond</w:t>
      </w:r>
      <w:r>
        <w:rPr>
          <w:spacing w:val="-7"/>
        </w:rPr>
        <w:t xml:space="preserve"> </w:t>
      </w:r>
      <w:r>
        <w:t>the</w:t>
      </w:r>
      <w:r>
        <w:rPr>
          <w:spacing w:val="-7"/>
        </w:rPr>
        <w:t xml:space="preserve"> </w:t>
      </w:r>
      <w:r>
        <w:t>whiskers.</w:t>
      </w:r>
    </w:p>
    <w:p w14:paraId="4B8BA6D2" w14:textId="77777777" w:rsidR="00371737" w:rsidRDefault="00000000">
      <w:pPr>
        <w:pStyle w:val="BodyText"/>
        <w:spacing w:line="381" w:lineRule="auto"/>
        <w:ind w:left="114" w:right="220" w:firstLine="351"/>
        <w:jc w:val="both"/>
      </w:pPr>
      <w:r>
        <w:rPr>
          <w:spacing w:val="-4"/>
        </w:rPr>
        <w:t>This</w:t>
      </w:r>
      <w:r>
        <w:rPr>
          <w:spacing w:val="-6"/>
        </w:rPr>
        <w:t xml:space="preserve"> </w:t>
      </w:r>
      <w:r>
        <w:rPr>
          <w:spacing w:val="-4"/>
        </w:rPr>
        <w:t>plot</w:t>
      </w:r>
      <w:r>
        <w:rPr>
          <w:spacing w:val="-6"/>
        </w:rPr>
        <w:t xml:space="preserve"> </w:t>
      </w:r>
      <w:r>
        <w:rPr>
          <w:spacing w:val="-4"/>
        </w:rPr>
        <w:t>below</w:t>
      </w:r>
      <w:r>
        <w:rPr>
          <w:spacing w:val="-6"/>
        </w:rPr>
        <w:t xml:space="preserve"> </w:t>
      </w:r>
      <w:r>
        <w:rPr>
          <w:spacing w:val="-4"/>
        </w:rPr>
        <w:t>allows</w:t>
      </w:r>
      <w:r>
        <w:rPr>
          <w:spacing w:val="-6"/>
        </w:rPr>
        <w:t xml:space="preserve"> </w:t>
      </w:r>
      <w:r>
        <w:rPr>
          <w:spacing w:val="-4"/>
        </w:rPr>
        <w:t>us</w:t>
      </w:r>
      <w:r>
        <w:rPr>
          <w:spacing w:val="-6"/>
        </w:rPr>
        <w:t xml:space="preserve"> </w:t>
      </w:r>
      <w:r>
        <w:rPr>
          <w:spacing w:val="-4"/>
        </w:rPr>
        <w:t>to</w:t>
      </w:r>
      <w:r>
        <w:rPr>
          <w:spacing w:val="-6"/>
        </w:rPr>
        <w:t xml:space="preserve"> </w:t>
      </w:r>
      <w:r>
        <w:rPr>
          <w:spacing w:val="-4"/>
        </w:rPr>
        <w:t>compare</w:t>
      </w:r>
      <w:r>
        <w:rPr>
          <w:spacing w:val="-6"/>
        </w:rPr>
        <w:t xml:space="preserve"> </w:t>
      </w:r>
      <w:r>
        <w:rPr>
          <w:spacing w:val="-4"/>
        </w:rPr>
        <w:t>the</w:t>
      </w:r>
      <w:r>
        <w:rPr>
          <w:spacing w:val="-6"/>
        </w:rPr>
        <w:t xml:space="preserve"> </w:t>
      </w:r>
      <w:r>
        <w:rPr>
          <w:spacing w:val="-4"/>
        </w:rPr>
        <w:t>central</w:t>
      </w:r>
      <w:r>
        <w:rPr>
          <w:spacing w:val="-6"/>
        </w:rPr>
        <w:t xml:space="preserve"> </w:t>
      </w:r>
      <w:r>
        <w:rPr>
          <w:spacing w:val="-4"/>
        </w:rPr>
        <w:t>tendency</w:t>
      </w:r>
      <w:r>
        <w:rPr>
          <w:spacing w:val="-6"/>
        </w:rPr>
        <w:t xml:space="preserve"> </w:t>
      </w:r>
      <w:r>
        <w:rPr>
          <w:spacing w:val="-4"/>
        </w:rPr>
        <w:t>and</w:t>
      </w:r>
      <w:r>
        <w:rPr>
          <w:spacing w:val="-6"/>
        </w:rPr>
        <w:t xml:space="preserve"> </w:t>
      </w:r>
      <w:r>
        <w:rPr>
          <w:spacing w:val="-4"/>
        </w:rPr>
        <w:t>variability</w:t>
      </w:r>
      <w:r>
        <w:rPr>
          <w:spacing w:val="-6"/>
        </w:rPr>
        <w:t xml:space="preserve"> </w:t>
      </w:r>
      <w:r>
        <w:rPr>
          <w:spacing w:val="-4"/>
        </w:rPr>
        <w:t>in</w:t>
      </w:r>
      <w:r>
        <w:rPr>
          <w:spacing w:val="-6"/>
        </w:rPr>
        <w:t xml:space="preserve"> </w:t>
      </w:r>
      <w:r>
        <w:rPr>
          <w:spacing w:val="-4"/>
        </w:rPr>
        <w:t xml:space="preserve">scores </w:t>
      </w:r>
      <w:r>
        <w:t>across the different XAI methods.</w:t>
      </w:r>
    </w:p>
    <w:p w14:paraId="478BAA05" w14:textId="77777777" w:rsidR="00371737" w:rsidRDefault="00000000">
      <w:pPr>
        <w:pStyle w:val="BodyText"/>
        <w:rPr>
          <w:sz w:val="10"/>
        </w:rPr>
      </w:pPr>
      <w:r>
        <w:rPr>
          <w:noProof/>
        </w:rPr>
        <w:drawing>
          <wp:anchor distT="0" distB="0" distL="0" distR="0" simplePos="0" relativeHeight="487588352" behindDoc="1" locked="0" layoutInCell="1" allowOverlap="1" wp14:anchorId="02222118" wp14:editId="725C5900">
            <wp:simplePos x="0" y="0"/>
            <wp:positionH relativeFrom="page">
              <wp:posOffset>1175186</wp:posOffset>
            </wp:positionH>
            <wp:positionV relativeFrom="paragraph">
              <wp:posOffset>87458</wp:posOffset>
            </wp:positionV>
            <wp:extent cx="5461142" cy="346309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9" cstate="print"/>
                    <a:stretch>
                      <a:fillRect/>
                    </a:stretch>
                  </pic:blipFill>
                  <pic:spPr>
                    <a:xfrm>
                      <a:off x="0" y="0"/>
                      <a:ext cx="5461142" cy="3463099"/>
                    </a:xfrm>
                    <a:prstGeom prst="rect">
                      <a:avLst/>
                    </a:prstGeom>
                  </pic:spPr>
                </pic:pic>
              </a:graphicData>
            </a:graphic>
          </wp:anchor>
        </w:drawing>
      </w:r>
    </w:p>
    <w:p w14:paraId="54065297" w14:textId="77777777" w:rsidR="00371737" w:rsidRDefault="00371737">
      <w:pPr>
        <w:pStyle w:val="BodyText"/>
        <w:spacing w:before="152"/>
      </w:pPr>
    </w:p>
    <w:p w14:paraId="119B3D5B" w14:textId="77777777" w:rsidR="00371737" w:rsidRDefault="00000000">
      <w:pPr>
        <w:pStyle w:val="BodyText"/>
        <w:ind w:left="91" w:right="198"/>
        <w:jc w:val="center"/>
      </w:pPr>
      <w:bookmarkStart w:id="162" w:name="_bookmark46"/>
      <w:bookmarkEnd w:id="162"/>
      <w:r>
        <w:t>Figure</w:t>
      </w:r>
      <w:r>
        <w:rPr>
          <w:spacing w:val="5"/>
        </w:rPr>
        <w:t xml:space="preserve"> </w:t>
      </w:r>
      <w:r>
        <w:t>4.1:</w:t>
      </w:r>
      <w:r>
        <w:rPr>
          <w:spacing w:val="26"/>
        </w:rPr>
        <w:t xml:space="preserve"> </w:t>
      </w:r>
      <w:r>
        <w:t>Box</w:t>
      </w:r>
      <w:r>
        <w:rPr>
          <w:spacing w:val="6"/>
        </w:rPr>
        <w:t xml:space="preserve"> </w:t>
      </w:r>
      <w:r>
        <w:t>Plot</w:t>
      </w:r>
      <w:r>
        <w:rPr>
          <w:spacing w:val="6"/>
        </w:rPr>
        <w:t xml:space="preserve"> </w:t>
      </w:r>
      <w:r>
        <w:t>Analysis</w:t>
      </w:r>
      <w:r>
        <w:rPr>
          <w:spacing w:val="5"/>
        </w:rPr>
        <w:t xml:space="preserve"> </w:t>
      </w:r>
      <w:r>
        <w:t>of</w:t>
      </w:r>
      <w:r>
        <w:rPr>
          <w:spacing w:val="6"/>
        </w:rPr>
        <w:t xml:space="preserve"> </w:t>
      </w:r>
      <w:r>
        <w:t>XAI</w:t>
      </w:r>
      <w:r>
        <w:rPr>
          <w:spacing w:val="6"/>
        </w:rPr>
        <w:t xml:space="preserve"> </w:t>
      </w:r>
      <w:r>
        <w:rPr>
          <w:spacing w:val="-2"/>
        </w:rPr>
        <w:t>Distributions</w:t>
      </w:r>
    </w:p>
    <w:p w14:paraId="0B8D7F03" w14:textId="77777777" w:rsidR="00371737" w:rsidRDefault="00371737">
      <w:pPr>
        <w:pStyle w:val="BodyText"/>
      </w:pPr>
    </w:p>
    <w:p w14:paraId="4E4E5D59" w14:textId="77777777" w:rsidR="00371737" w:rsidRDefault="00371737">
      <w:pPr>
        <w:pStyle w:val="BodyText"/>
        <w:spacing w:before="24"/>
      </w:pPr>
    </w:p>
    <w:p w14:paraId="2F5FEF35" w14:textId="563834A7" w:rsidR="00371737" w:rsidRDefault="00000000">
      <w:pPr>
        <w:pStyle w:val="BodyText"/>
        <w:spacing w:line="381" w:lineRule="auto"/>
        <w:ind w:left="114" w:right="218" w:firstLine="351"/>
        <w:jc w:val="both"/>
      </w:pPr>
      <w:r>
        <w:rPr>
          <w:spacing w:val="-2"/>
        </w:rPr>
        <w:t>A</w:t>
      </w:r>
      <w:r>
        <w:rPr>
          <w:spacing w:val="-8"/>
        </w:rPr>
        <w:t xml:space="preserve"> </w:t>
      </w:r>
      <w:r>
        <w:rPr>
          <w:b/>
          <w:spacing w:val="-2"/>
        </w:rPr>
        <w:t>Violin</w:t>
      </w:r>
      <w:r>
        <w:rPr>
          <w:b/>
          <w:spacing w:val="-3"/>
        </w:rPr>
        <w:t xml:space="preserve"> </w:t>
      </w:r>
      <w:r>
        <w:rPr>
          <w:b/>
          <w:spacing w:val="-2"/>
        </w:rPr>
        <w:t>Plot</w:t>
      </w:r>
      <w:r>
        <w:rPr>
          <w:b/>
          <w:spacing w:val="-10"/>
        </w:rPr>
        <w:t xml:space="preserve"> </w:t>
      </w:r>
      <w:r>
        <w:rPr>
          <w:spacing w:val="-2"/>
        </w:rPr>
        <w:t>offers</w:t>
      </w:r>
      <w:r>
        <w:rPr>
          <w:spacing w:val="-8"/>
        </w:rPr>
        <w:t xml:space="preserve"> </w:t>
      </w:r>
      <w:r>
        <w:rPr>
          <w:spacing w:val="-2"/>
        </w:rPr>
        <w:t>a</w:t>
      </w:r>
      <w:r>
        <w:rPr>
          <w:spacing w:val="-7"/>
        </w:rPr>
        <w:t xml:space="preserve"> </w:t>
      </w:r>
      <w:r>
        <w:rPr>
          <w:spacing w:val="-2"/>
        </w:rPr>
        <w:t>deeper</w:t>
      </w:r>
      <w:r>
        <w:rPr>
          <w:spacing w:val="-7"/>
        </w:rPr>
        <w:t xml:space="preserve"> </w:t>
      </w:r>
      <w:r>
        <w:rPr>
          <w:spacing w:val="-2"/>
        </w:rPr>
        <w:t>insight</w:t>
      </w:r>
      <w:r>
        <w:rPr>
          <w:spacing w:val="-7"/>
        </w:rPr>
        <w:t xml:space="preserve"> </w:t>
      </w:r>
      <w:r>
        <w:rPr>
          <w:spacing w:val="-2"/>
        </w:rPr>
        <w:t>into</w:t>
      </w:r>
      <w:r>
        <w:rPr>
          <w:spacing w:val="-7"/>
        </w:rPr>
        <w:t xml:space="preserve"> </w:t>
      </w:r>
      <w:r>
        <w:rPr>
          <w:spacing w:val="-2"/>
        </w:rPr>
        <w:t>the</w:t>
      </w:r>
      <w:r>
        <w:rPr>
          <w:spacing w:val="-8"/>
        </w:rPr>
        <w:t xml:space="preserve"> </w:t>
      </w:r>
      <w:r>
        <w:rPr>
          <w:spacing w:val="-2"/>
        </w:rPr>
        <w:t>density</w:t>
      </w:r>
      <w:r>
        <w:rPr>
          <w:spacing w:val="-7"/>
        </w:rPr>
        <w:t xml:space="preserve"> </w:t>
      </w:r>
      <w:r>
        <w:rPr>
          <w:spacing w:val="-2"/>
        </w:rPr>
        <w:t>and</w:t>
      </w:r>
      <w:r>
        <w:rPr>
          <w:spacing w:val="-7"/>
        </w:rPr>
        <w:t xml:space="preserve"> </w:t>
      </w:r>
      <w:r>
        <w:rPr>
          <w:spacing w:val="-2"/>
        </w:rPr>
        <w:t>distribution</w:t>
      </w:r>
      <w:r>
        <w:rPr>
          <w:spacing w:val="-7"/>
        </w:rPr>
        <w:t xml:space="preserve"> </w:t>
      </w:r>
      <w:r>
        <w:rPr>
          <w:spacing w:val="-2"/>
        </w:rPr>
        <w:t>of</w:t>
      </w:r>
      <w:r>
        <w:rPr>
          <w:spacing w:val="-8"/>
        </w:rPr>
        <w:t xml:space="preserve"> </w:t>
      </w:r>
      <w:r>
        <w:rPr>
          <w:spacing w:val="-2"/>
        </w:rPr>
        <w:t>the</w:t>
      </w:r>
      <w:r>
        <w:rPr>
          <w:spacing w:val="-8"/>
        </w:rPr>
        <w:t xml:space="preserve"> </w:t>
      </w:r>
      <w:r>
        <w:rPr>
          <w:spacing w:val="-2"/>
        </w:rPr>
        <w:t xml:space="preserve">XAI </w:t>
      </w:r>
      <w:r>
        <w:t>metric scores for the XAI methods.</w:t>
      </w:r>
      <w:ins w:id="163" w:author="Bujar Raufi" w:date="2024-01-15T11:15:00Z">
        <w:r w:rsidR="00161081">
          <w:t xml:space="preserve"> </w:t>
        </w:r>
      </w:ins>
      <w:r>
        <w:t xml:space="preserve">The width of the plot at different score values </w:t>
      </w:r>
      <w:proofErr w:type="gramStart"/>
      <w:r>
        <w:rPr>
          <w:spacing w:val="-2"/>
        </w:rPr>
        <w:t>indicates</w:t>
      </w:r>
      <w:proofErr w:type="gramEnd"/>
      <w:r>
        <w:rPr>
          <w:spacing w:val="2"/>
        </w:rPr>
        <w:t xml:space="preserve"> </w:t>
      </w:r>
      <w:r>
        <w:rPr>
          <w:spacing w:val="-2"/>
        </w:rPr>
        <w:t>the</w:t>
      </w:r>
      <w:r>
        <w:rPr>
          <w:spacing w:val="2"/>
        </w:rPr>
        <w:t xml:space="preserve"> </w:t>
      </w:r>
      <w:r>
        <w:rPr>
          <w:spacing w:val="-2"/>
        </w:rPr>
        <w:t>density</w:t>
      </w:r>
      <w:r>
        <w:rPr>
          <w:spacing w:val="2"/>
        </w:rPr>
        <w:t xml:space="preserve"> </w:t>
      </w:r>
      <w:r>
        <w:rPr>
          <w:spacing w:val="-2"/>
        </w:rPr>
        <w:t>of</w:t>
      </w:r>
      <w:r>
        <w:rPr>
          <w:spacing w:val="2"/>
        </w:rPr>
        <w:t xml:space="preserve"> </w:t>
      </w:r>
      <w:r>
        <w:rPr>
          <w:spacing w:val="-2"/>
        </w:rPr>
        <w:t>scores.</w:t>
      </w:r>
      <w:r>
        <w:rPr>
          <w:spacing w:val="31"/>
        </w:rPr>
        <w:t xml:space="preserve"> </w:t>
      </w:r>
      <w:r>
        <w:rPr>
          <w:spacing w:val="-2"/>
        </w:rPr>
        <w:t>It</w:t>
      </w:r>
      <w:r>
        <w:rPr>
          <w:spacing w:val="2"/>
        </w:rPr>
        <w:t xml:space="preserve"> </w:t>
      </w:r>
      <w:r>
        <w:rPr>
          <w:spacing w:val="-2"/>
        </w:rPr>
        <w:t>combines</w:t>
      </w:r>
      <w:r>
        <w:rPr>
          <w:spacing w:val="2"/>
        </w:rPr>
        <w:t xml:space="preserve"> </w:t>
      </w:r>
      <w:r>
        <w:rPr>
          <w:spacing w:val="-2"/>
        </w:rPr>
        <w:t>features</w:t>
      </w:r>
      <w:r>
        <w:rPr>
          <w:spacing w:val="2"/>
        </w:rPr>
        <w:t xml:space="preserve"> </w:t>
      </w:r>
      <w:r>
        <w:rPr>
          <w:spacing w:val="-2"/>
        </w:rPr>
        <w:t>of</w:t>
      </w:r>
      <w:r>
        <w:rPr>
          <w:spacing w:val="3"/>
        </w:rPr>
        <w:t xml:space="preserve"> </w:t>
      </w:r>
      <w:r>
        <w:rPr>
          <w:spacing w:val="-2"/>
        </w:rPr>
        <w:t>the</w:t>
      </w:r>
      <w:r>
        <w:rPr>
          <w:spacing w:val="2"/>
        </w:rPr>
        <w:t xml:space="preserve"> </w:t>
      </w:r>
      <w:r>
        <w:rPr>
          <w:spacing w:val="-2"/>
        </w:rPr>
        <w:t>box</w:t>
      </w:r>
      <w:r>
        <w:rPr>
          <w:spacing w:val="2"/>
        </w:rPr>
        <w:t xml:space="preserve"> </w:t>
      </w:r>
      <w:r>
        <w:rPr>
          <w:spacing w:val="-2"/>
        </w:rPr>
        <w:t>plot,</w:t>
      </w:r>
      <w:r>
        <w:rPr>
          <w:spacing w:val="3"/>
        </w:rPr>
        <w:t xml:space="preserve"> </w:t>
      </w:r>
      <w:r>
        <w:rPr>
          <w:spacing w:val="-2"/>
        </w:rPr>
        <w:t>like</w:t>
      </w:r>
      <w:r>
        <w:rPr>
          <w:spacing w:val="2"/>
        </w:rPr>
        <w:t xml:space="preserve"> </w:t>
      </w:r>
      <w:r>
        <w:rPr>
          <w:spacing w:val="-2"/>
        </w:rPr>
        <w:t>the</w:t>
      </w:r>
      <w:r>
        <w:rPr>
          <w:spacing w:val="2"/>
        </w:rPr>
        <w:t xml:space="preserve"> </w:t>
      </w:r>
      <w:proofErr w:type="gramStart"/>
      <w:r>
        <w:rPr>
          <w:spacing w:val="-2"/>
        </w:rPr>
        <w:t>median</w:t>
      </w:r>
      <w:proofErr w:type="gramEnd"/>
    </w:p>
    <w:p w14:paraId="0E688FDC"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5C63A8F6" w14:textId="77777777" w:rsidR="00371737" w:rsidRDefault="00000000">
      <w:pPr>
        <w:pStyle w:val="BodyText"/>
        <w:spacing w:before="128"/>
        <w:ind w:left="114"/>
        <w:jc w:val="both"/>
      </w:pPr>
      <w:r>
        <w:rPr>
          <w:spacing w:val="-2"/>
        </w:rPr>
        <w:lastRenderedPageBreak/>
        <w:t>and</w:t>
      </w:r>
      <w:r>
        <w:rPr>
          <w:spacing w:val="-1"/>
        </w:rPr>
        <w:t xml:space="preserve"> </w:t>
      </w:r>
      <w:r>
        <w:rPr>
          <w:spacing w:val="-2"/>
        </w:rPr>
        <w:t>IQR,</w:t>
      </w:r>
      <w:r>
        <w:t xml:space="preserve"> </w:t>
      </w:r>
      <w:r>
        <w:rPr>
          <w:spacing w:val="-2"/>
        </w:rPr>
        <w:t>with</w:t>
      </w:r>
      <w:r>
        <w:t xml:space="preserve"> </w:t>
      </w:r>
      <w:r>
        <w:rPr>
          <w:spacing w:val="-2"/>
        </w:rPr>
        <w:t>the</w:t>
      </w:r>
      <w:r>
        <w:t xml:space="preserve"> </w:t>
      </w:r>
      <w:r>
        <w:rPr>
          <w:spacing w:val="-2"/>
        </w:rPr>
        <w:t>kernel</w:t>
      </w:r>
      <w:r>
        <w:t xml:space="preserve"> </w:t>
      </w:r>
      <w:r>
        <w:rPr>
          <w:spacing w:val="-2"/>
        </w:rPr>
        <w:t>density</w:t>
      </w:r>
      <w:r>
        <w:t xml:space="preserve"> </w:t>
      </w:r>
      <w:r>
        <w:rPr>
          <w:spacing w:val="-2"/>
        </w:rPr>
        <w:t>estimation.</w:t>
      </w:r>
    </w:p>
    <w:p w14:paraId="7655CE7D" w14:textId="77777777" w:rsidR="00371737" w:rsidRDefault="00000000">
      <w:pPr>
        <w:pStyle w:val="BodyText"/>
        <w:spacing w:before="66"/>
        <w:rPr>
          <w:sz w:val="20"/>
        </w:rPr>
      </w:pPr>
      <w:r>
        <w:rPr>
          <w:noProof/>
        </w:rPr>
        <w:drawing>
          <wp:anchor distT="0" distB="0" distL="0" distR="0" simplePos="0" relativeHeight="487588864" behindDoc="1" locked="0" layoutInCell="1" allowOverlap="1" wp14:anchorId="5BCF598D" wp14:editId="3CAB4D11">
            <wp:simplePos x="0" y="0"/>
            <wp:positionH relativeFrom="page">
              <wp:posOffset>1197605</wp:posOffset>
            </wp:positionH>
            <wp:positionV relativeFrom="paragraph">
              <wp:posOffset>201690</wp:posOffset>
            </wp:positionV>
            <wp:extent cx="5430721" cy="349843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stretch>
                      <a:fillRect/>
                    </a:stretch>
                  </pic:blipFill>
                  <pic:spPr>
                    <a:xfrm>
                      <a:off x="0" y="0"/>
                      <a:ext cx="5430721" cy="3498437"/>
                    </a:xfrm>
                    <a:prstGeom prst="rect">
                      <a:avLst/>
                    </a:prstGeom>
                  </pic:spPr>
                </pic:pic>
              </a:graphicData>
            </a:graphic>
          </wp:anchor>
        </w:drawing>
      </w:r>
    </w:p>
    <w:p w14:paraId="54DF8B8B" w14:textId="77777777" w:rsidR="00371737" w:rsidRDefault="00371737">
      <w:pPr>
        <w:pStyle w:val="BodyText"/>
        <w:spacing w:before="125"/>
      </w:pPr>
    </w:p>
    <w:p w14:paraId="1EF9302F" w14:textId="77777777" w:rsidR="00371737" w:rsidRDefault="00000000">
      <w:pPr>
        <w:pStyle w:val="BodyText"/>
        <w:ind w:left="91" w:right="198"/>
        <w:jc w:val="center"/>
      </w:pPr>
      <w:bookmarkStart w:id="164" w:name="_bookmark47"/>
      <w:bookmarkEnd w:id="164"/>
      <w:commentRangeStart w:id="165"/>
      <w:r>
        <w:t>Figure</w:t>
      </w:r>
      <w:r>
        <w:rPr>
          <w:spacing w:val="-1"/>
        </w:rPr>
        <w:t xml:space="preserve"> </w:t>
      </w:r>
      <w:r>
        <w:t>4.2:</w:t>
      </w:r>
      <w:r>
        <w:rPr>
          <w:spacing w:val="17"/>
        </w:rPr>
        <w:t xml:space="preserve"> </w:t>
      </w:r>
      <w:r>
        <w:t>Violin</w:t>
      </w:r>
      <w:r>
        <w:rPr>
          <w:spacing w:val="-1"/>
        </w:rPr>
        <w:t xml:space="preserve"> </w:t>
      </w:r>
      <w:r>
        <w:t>Plot</w:t>
      </w:r>
      <w:r>
        <w:rPr>
          <w:spacing w:val="-1"/>
        </w:rPr>
        <w:t xml:space="preserve"> </w:t>
      </w:r>
      <w:r>
        <w:t>Analysis of</w:t>
      </w:r>
      <w:r>
        <w:rPr>
          <w:spacing w:val="-1"/>
        </w:rPr>
        <w:t xml:space="preserve"> </w:t>
      </w:r>
      <w:r>
        <w:t>XAI</w:t>
      </w:r>
      <w:r>
        <w:rPr>
          <w:spacing w:val="-1"/>
        </w:rPr>
        <w:t xml:space="preserve"> </w:t>
      </w:r>
      <w:r>
        <w:rPr>
          <w:spacing w:val="-2"/>
        </w:rPr>
        <w:t>Distributions</w:t>
      </w:r>
      <w:commentRangeEnd w:id="165"/>
      <w:r w:rsidR="00161081">
        <w:rPr>
          <w:rStyle w:val="CommentReference"/>
        </w:rPr>
        <w:commentReference w:id="165"/>
      </w:r>
    </w:p>
    <w:p w14:paraId="58BA4900" w14:textId="77777777" w:rsidR="00371737" w:rsidRDefault="00371737">
      <w:pPr>
        <w:pStyle w:val="BodyText"/>
      </w:pPr>
    </w:p>
    <w:p w14:paraId="7D8F5B3D" w14:textId="77777777" w:rsidR="00371737" w:rsidRDefault="00371737">
      <w:pPr>
        <w:pStyle w:val="BodyText"/>
      </w:pPr>
    </w:p>
    <w:p w14:paraId="7FAC35FB" w14:textId="77777777" w:rsidR="00371737" w:rsidRDefault="00371737">
      <w:pPr>
        <w:pStyle w:val="BodyText"/>
        <w:spacing w:before="107"/>
      </w:pPr>
    </w:p>
    <w:p w14:paraId="0C9FE3EF" w14:textId="77777777" w:rsidR="00371737" w:rsidRDefault="00000000">
      <w:pPr>
        <w:pStyle w:val="Heading3"/>
        <w:numPr>
          <w:ilvl w:val="2"/>
          <w:numId w:val="3"/>
        </w:numPr>
        <w:tabs>
          <w:tab w:val="left" w:pos="1100"/>
        </w:tabs>
        <w:spacing w:before="1"/>
        <w:ind w:hanging="986"/>
      </w:pPr>
      <w:bookmarkStart w:id="166" w:name="Wilcoxon_Signed-Rank_Test_Analysis"/>
      <w:bookmarkStart w:id="167" w:name="_bookmark48"/>
      <w:bookmarkEnd w:id="166"/>
      <w:bookmarkEnd w:id="167"/>
      <w:r>
        <w:rPr>
          <w:spacing w:val="-2"/>
        </w:rPr>
        <w:t>Wilcoxon</w:t>
      </w:r>
      <w:r>
        <w:rPr>
          <w:spacing w:val="2"/>
        </w:rPr>
        <w:t xml:space="preserve"> </w:t>
      </w:r>
      <w:r>
        <w:rPr>
          <w:spacing w:val="-2"/>
        </w:rPr>
        <w:t>Signed-Rank</w:t>
      </w:r>
      <w:r>
        <w:rPr>
          <w:spacing w:val="3"/>
        </w:rPr>
        <w:t xml:space="preserve"> </w:t>
      </w:r>
      <w:r>
        <w:rPr>
          <w:spacing w:val="-2"/>
        </w:rPr>
        <w:t>Test</w:t>
      </w:r>
      <w:r>
        <w:rPr>
          <w:spacing w:val="3"/>
        </w:rPr>
        <w:t xml:space="preserve"> </w:t>
      </w:r>
      <w:r>
        <w:rPr>
          <w:spacing w:val="-2"/>
        </w:rPr>
        <w:t>Analysis</w:t>
      </w:r>
    </w:p>
    <w:p w14:paraId="6CF80424" w14:textId="77777777" w:rsidR="00371737" w:rsidRDefault="00000000">
      <w:pPr>
        <w:pStyle w:val="BodyText"/>
        <w:spacing w:before="306" w:line="381" w:lineRule="auto"/>
        <w:ind w:left="114" w:right="219"/>
        <w:jc w:val="both"/>
      </w:pPr>
      <w:r>
        <w:t>The</w:t>
      </w:r>
      <w:r>
        <w:rPr>
          <w:spacing w:val="-15"/>
        </w:rPr>
        <w:t xml:space="preserve"> </w:t>
      </w:r>
      <w:r>
        <w:t>Wilcoxon</w:t>
      </w:r>
      <w:r>
        <w:rPr>
          <w:spacing w:val="-14"/>
        </w:rPr>
        <w:t xml:space="preserve"> </w:t>
      </w:r>
      <w:r>
        <w:t>signed-rank</w:t>
      </w:r>
      <w:r>
        <w:rPr>
          <w:spacing w:val="-15"/>
        </w:rPr>
        <w:t xml:space="preserve"> </w:t>
      </w:r>
      <w:r>
        <w:t>test</w:t>
      </w:r>
      <w:r>
        <w:rPr>
          <w:spacing w:val="-14"/>
        </w:rPr>
        <w:t xml:space="preserve"> </w:t>
      </w:r>
      <w:r>
        <w:t>is</w:t>
      </w:r>
      <w:r>
        <w:rPr>
          <w:spacing w:val="-15"/>
        </w:rPr>
        <w:t xml:space="preserve"> </w:t>
      </w:r>
      <w:r>
        <w:t>a</w:t>
      </w:r>
      <w:r>
        <w:rPr>
          <w:spacing w:val="-14"/>
        </w:rPr>
        <w:t xml:space="preserve"> </w:t>
      </w:r>
      <w:r>
        <w:t>non-parametric</w:t>
      </w:r>
      <w:r>
        <w:rPr>
          <w:spacing w:val="-15"/>
        </w:rPr>
        <w:t xml:space="preserve"> </w:t>
      </w:r>
      <w:r>
        <w:t>test</w:t>
      </w:r>
      <w:r>
        <w:rPr>
          <w:spacing w:val="-14"/>
        </w:rPr>
        <w:t xml:space="preserve"> </w:t>
      </w:r>
      <w:r>
        <w:t>used</w:t>
      </w:r>
      <w:r>
        <w:rPr>
          <w:spacing w:val="-15"/>
        </w:rPr>
        <w:t xml:space="preserve"> </w:t>
      </w:r>
      <w:r>
        <w:t>to</w:t>
      </w:r>
      <w:r>
        <w:rPr>
          <w:spacing w:val="-14"/>
        </w:rPr>
        <w:t xml:space="preserve"> </w:t>
      </w:r>
      <w:r>
        <w:t>compare</w:t>
      </w:r>
      <w:r>
        <w:rPr>
          <w:spacing w:val="-15"/>
        </w:rPr>
        <w:t xml:space="preserve"> </w:t>
      </w:r>
      <w:r>
        <w:t>two</w:t>
      </w:r>
      <w:r>
        <w:rPr>
          <w:spacing w:val="-14"/>
        </w:rPr>
        <w:t xml:space="preserve"> </w:t>
      </w:r>
      <w:r>
        <w:t>related samples</w:t>
      </w:r>
      <w:r>
        <w:rPr>
          <w:spacing w:val="-6"/>
        </w:rPr>
        <w:t xml:space="preserve"> </w:t>
      </w:r>
      <w:r>
        <w:t>to</w:t>
      </w:r>
      <w:r>
        <w:rPr>
          <w:spacing w:val="-6"/>
        </w:rPr>
        <w:t xml:space="preserve"> </w:t>
      </w:r>
      <w:r>
        <w:t>assess</w:t>
      </w:r>
      <w:r>
        <w:rPr>
          <w:spacing w:val="-6"/>
        </w:rPr>
        <w:t xml:space="preserve"> </w:t>
      </w:r>
      <w:r>
        <w:t>whether</w:t>
      </w:r>
      <w:r>
        <w:rPr>
          <w:spacing w:val="-6"/>
        </w:rPr>
        <w:t xml:space="preserve"> </w:t>
      </w:r>
      <w:r>
        <w:t>their</w:t>
      </w:r>
      <w:r>
        <w:rPr>
          <w:spacing w:val="-6"/>
        </w:rPr>
        <w:t xml:space="preserve"> </w:t>
      </w:r>
      <w:r>
        <w:t>population</w:t>
      </w:r>
      <w:r>
        <w:rPr>
          <w:spacing w:val="-6"/>
        </w:rPr>
        <w:t xml:space="preserve"> </w:t>
      </w:r>
      <w:r>
        <w:t>mean</w:t>
      </w:r>
      <w:r>
        <w:rPr>
          <w:spacing w:val="-6"/>
        </w:rPr>
        <w:t xml:space="preserve"> </w:t>
      </w:r>
      <w:r>
        <w:t>ranks</w:t>
      </w:r>
      <w:r>
        <w:rPr>
          <w:spacing w:val="-6"/>
        </w:rPr>
        <w:t xml:space="preserve"> </w:t>
      </w:r>
      <w:r>
        <w:t>differ.</w:t>
      </w:r>
      <w:r>
        <w:rPr>
          <w:spacing w:val="25"/>
        </w:rPr>
        <w:t xml:space="preserve"> </w:t>
      </w:r>
      <w:r>
        <w:t>It’s</w:t>
      </w:r>
      <w:r>
        <w:rPr>
          <w:spacing w:val="-6"/>
        </w:rPr>
        <w:t xml:space="preserve"> </w:t>
      </w:r>
      <w:r>
        <w:t>an</w:t>
      </w:r>
      <w:r>
        <w:rPr>
          <w:spacing w:val="-6"/>
        </w:rPr>
        <w:t xml:space="preserve"> </w:t>
      </w:r>
      <w:r>
        <w:t>alternative</w:t>
      </w:r>
      <w:r>
        <w:rPr>
          <w:spacing w:val="-6"/>
        </w:rPr>
        <w:t xml:space="preserve"> </w:t>
      </w:r>
      <w:r>
        <w:t>to the paired t-test when the data cannot be assumed to be normally distributed.</w:t>
      </w:r>
    </w:p>
    <w:p w14:paraId="01C3BB63" w14:textId="77777777" w:rsidR="00371737" w:rsidRDefault="00371737">
      <w:pPr>
        <w:pStyle w:val="BodyText"/>
        <w:spacing w:before="61"/>
      </w:pPr>
    </w:p>
    <w:p w14:paraId="4CF8846E" w14:textId="77777777" w:rsidR="00371737" w:rsidRDefault="00000000">
      <w:pPr>
        <w:pStyle w:val="Heading4"/>
        <w:jc w:val="both"/>
      </w:pPr>
      <w:r>
        <w:rPr>
          <w:spacing w:val="-6"/>
        </w:rPr>
        <w:t>Tabular</w:t>
      </w:r>
      <w:r>
        <w:rPr>
          <w:spacing w:val="6"/>
        </w:rPr>
        <w:t xml:space="preserve"> </w:t>
      </w:r>
      <w:r>
        <w:rPr>
          <w:spacing w:val="-6"/>
        </w:rPr>
        <w:t>View</w:t>
      </w:r>
      <w:r>
        <w:rPr>
          <w:spacing w:val="6"/>
        </w:rPr>
        <w:t xml:space="preserve"> </w:t>
      </w:r>
      <w:r>
        <w:rPr>
          <w:spacing w:val="-6"/>
        </w:rPr>
        <w:t>of</w:t>
      </w:r>
      <w:r>
        <w:rPr>
          <w:spacing w:val="6"/>
        </w:rPr>
        <w:t xml:space="preserve"> </w:t>
      </w:r>
      <w:r>
        <w:rPr>
          <w:spacing w:val="-6"/>
        </w:rPr>
        <w:t>Wilcoxon</w:t>
      </w:r>
      <w:r>
        <w:rPr>
          <w:spacing w:val="7"/>
        </w:rPr>
        <w:t xml:space="preserve"> </w:t>
      </w:r>
      <w:r>
        <w:rPr>
          <w:spacing w:val="-6"/>
        </w:rPr>
        <w:t>Results</w:t>
      </w:r>
    </w:p>
    <w:p w14:paraId="74FD4408" w14:textId="77777777" w:rsidR="00371737" w:rsidRDefault="00371737">
      <w:pPr>
        <w:pStyle w:val="BodyText"/>
        <w:spacing w:before="42"/>
        <w:rPr>
          <w:b/>
        </w:rPr>
      </w:pPr>
    </w:p>
    <w:p w14:paraId="3327D01B" w14:textId="77777777" w:rsidR="00371737" w:rsidRDefault="00000000">
      <w:pPr>
        <w:pStyle w:val="BodyText"/>
        <w:spacing w:before="1" w:line="381" w:lineRule="auto"/>
        <w:ind w:left="114" w:right="218"/>
        <w:jc w:val="both"/>
      </w:pPr>
      <w:r>
        <w:t xml:space="preserve">We have seen in Section </w:t>
      </w:r>
      <w:hyperlink w:anchor="_bookmark44" w:history="1">
        <w:r>
          <w:t>4.2.1</w:t>
        </w:r>
      </w:hyperlink>
      <w:r>
        <w:t xml:space="preserve"> that the results support the NULL Hypothesis that </w:t>
      </w:r>
      <w:r>
        <w:rPr>
          <w:spacing w:val="-2"/>
        </w:rPr>
        <w:t>there</w:t>
      </w:r>
      <w:r>
        <w:rPr>
          <w:spacing w:val="-8"/>
        </w:rPr>
        <w:t xml:space="preserve"> </w:t>
      </w:r>
      <w:r>
        <w:rPr>
          <w:spacing w:val="-2"/>
        </w:rPr>
        <w:t>is</w:t>
      </w:r>
      <w:r>
        <w:rPr>
          <w:spacing w:val="-8"/>
        </w:rPr>
        <w:t xml:space="preserve"> </w:t>
      </w:r>
      <w:r>
        <w:rPr>
          <w:spacing w:val="-2"/>
        </w:rPr>
        <w:t>no</w:t>
      </w:r>
      <w:r>
        <w:rPr>
          <w:spacing w:val="-8"/>
        </w:rPr>
        <w:t xml:space="preserve"> </w:t>
      </w:r>
      <w:r>
        <w:rPr>
          <w:spacing w:val="-2"/>
        </w:rPr>
        <w:t>statistically</w:t>
      </w:r>
      <w:r>
        <w:rPr>
          <w:spacing w:val="-8"/>
        </w:rPr>
        <w:t xml:space="preserve"> </w:t>
      </w:r>
      <w:r>
        <w:rPr>
          <w:spacing w:val="-2"/>
        </w:rPr>
        <w:t>significant</w:t>
      </w:r>
      <w:r>
        <w:rPr>
          <w:spacing w:val="-8"/>
        </w:rPr>
        <w:t xml:space="preserve"> </w:t>
      </w:r>
      <w:r>
        <w:rPr>
          <w:spacing w:val="-2"/>
        </w:rPr>
        <w:t>difference</w:t>
      </w:r>
      <w:r>
        <w:rPr>
          <w:spacing w:val="-8"/>
        </w:rPr>
        <w:t xml:space="preserve"> </w:t>
      </w:r>
      <w:r>
        <w:rPr>
          <w:spacing w:val="-2"/>
        </w:rPr>
        <w:t>between</w:t>
      </w:r>
      <w:r>
        <w:rPr>
          <w:spacing w:val="-8"/>
        </w:rPr>
        <w:t xml:space="preserve"> </w:t>
      </w:r>
      <w:r>
        <w:rPr>
          <w:spacing w:val="-2"/>
        </w:rPr>
        <w:t>the</w:t>
      </w:r>
      <w:r>
        <w:rPr>
          <w:spacing w:val="-8"/>
        </w:rPr>
        <w:t xml:space="preserve"> </w:t>
      </w:r>
      <w:r>
        <w:rPr>
          <w:spacing w:val="-2"/>
        </w:rPr>
        <w:t>XAI</w:t>
      </w:r>
      <w:r>
        <w:rPr>
          <w:spacing w:val="-8"/>
        </w:rPr>
        <w:t xml:space="preserve"> </w:t>
      </w:r>
      <w:r>
        <w:rPr>
          <w:spacing w:val="-2"/>
        </w:rPr>
        <w:t>methods,</w:t>
      </w:r>
      <w:r>
        <w:rPr>
          <w:spacing w:val="-8"/>
        </w:rPr>
        <w:t xml:space="preserve"> </w:t>
      </w:r>
      <w:r>
        <w:rPr>
          <w:spacing w:val="-2"/>
        </w:rPr>
        <w:t>based</w:t>
      </w:r>
      <w:r>
        <w:rPr>
          <w:spacing w:val="-8"/>
        </w:rPr>
        <w:t xml:space="preserve"> </w:t>
      </w:r>
      <w:r>
        <w:rPr>
          <w:spacing w:val="-2"/>
        </w:rPr>
        <w:t>on</w:t>
      </w:r>
      <w:r>
        <w:rPr>
          <w:spacing w:val="-8"/>
        </w:rPr>
        <w:t xml:space="preserve"> </w:t>
      </w:r>
      <w:r>
        <w:rPr>
          <w:spacing w:val="-2"/>
        </w:rPr>
        <w:t xml:space="preserve">the </w:t>
      </w:r>
      <w:r>
        <w:t>metrics</w:t>
      </w:r>
      <w:r>
        <w:rPr>
          <w:spacing w:val="-15"/>
        </w:rPr>
        <w:t xml:space="preserve"> </w:t>
      </w:r>
      <w:r>
        <w:t>proposed</w:t>
      </w:r>
      <w:r>
        <w:rPr>
          <w:spacing w:val="-14"/>
        </w:rPr>
        <w:t xml:space="preserve"> </w:t>
      </w:r>
      <w:r>
        <w:t>in</w:t>
      </w:r>
      <w:r>
        <w:rPr>
          <w:spacing w:val="-15"/>
        </w:rPr>
        <w:t xml:space="preserve"> </w:t>
      </w:r>
      <w:r>
        <w:t>this</w:t>
      </w:r>
      <w:r>
        <w:rPr>
          <w:spacing w:val="-14"/>
        </w:rPr>
        <w:t xml:space="preserve"> </w:t>
      </w:r>
      <w:r>
        <w:t>paper.</w:t>
      </w:r>
      <w:r>
        <w:rPr>
          <w:spacing w:val="-15"/>
        </w:rPr>
        <w:t xml:space="preserve"> </w:t>
      </w:r>
      <w:r>
        <w:t>To</w:t>
      </w:r>
      <w:r>
        <w:rPr>
          <w:spacing w:val="-14"/>
        </w:rPr>
        <w:t xml:space="preserve"> </w:t>
      </w:r>
      <w:r>
        <w:t>further</w:t>
      </w:r>
      <w:r>
        <w:rPr>
          <w:spacing w:val="-15"/>
        </w:rPr>
        <w:t xml:space="preserve"> </w:t>
      </w:r>
      <w:r>
        <w:t>validate</w:t>
      </w:r>
      <w:r>
        <w:rPr>
          <w:spacing w:val="-14"/>
        </w:rPr>
        <w:t xml:space="preserve"> </w:t>
      </w:r>
      <w:r>
        <w:t>this</w:t>
      </w:r>
      <w:r>
        <w:rPr>
          <w:spacing w:val="-15"/>
        </w:rPr>
        <w:t xml:space="preserve"> </w:t>
      </w:r>
      <w:proofErr w:type="gramStart"/>
      <w:r>
        <w:t>result</w:t>
      </w:r>
      <w:proofErr w:type="gramEnd"/>
      <w:r>
        <w:rPr>
          <w:spacing w:val="-14"/>
        </w:rPr>
        <w:t xml:space="preserve"> </w:t>
      </w:r>
      <w:r>
        <w:t>we</w:t>
      </w:r>
      <w:r>
        <w:rPr>
          <w:spacing w:val="-15"/>
        </w:rPr>
        <w:t xml:space="preserve"> </w:t>
      </w:r>
      <w:r>
        <w:t>apply</w:t>
      </w:r>
      <w:r>
        <w:rPr>
          <w:spacing w:val="-14"/>
        </w:rPr>
        <w:t xml:space="preserve"> </w:t>
      </w:r>
      <w:r>
        <w:t>the</w:t>
      </w:r>
      <w:r>
        <w:rPr>
          <w:spacing w:val="-15"/>
        </w:rPr>
        <w:t xml:space="preserve"> </w:t>
      </w:r>
      <w:r>
        <w:t>Wilcoxon signed-rank test pairwise on the four XAI methods.</w:t>
      </w:r>
    </w:p>
    <w:p w14:paraId="1967768D" w14:textId="77777777" w:rsidR="00371737" w:rsidRDefault="00000000">
      <w:pPr>
        <w:pStyle w:val="BodyText"/>
        <w:spacing w:line="272" w:lineRule="exact"/>
        <w:ind w:left="465"/>
        <w:jc w:val="both"/>
      </w:pPr>
      <w:r>
        <w:rPr>
          <w:spacing w:val="-2"/>
        </w:rPr>
        <w:t>The</w:t>
      </w:r>
      <w:r>
        <w:t xml:space="preserve"> </w:t>
      </w:r>
      <w:r>
        <w:rPr>
          <w:spacing w:val="-2"/>
        </w:rPr>
        <w:t>results</w:t>
      </w:r>
      <w:r>
        <w:t xml:space="preserve"> </w:t>
      </w:r>
      <w:r>
        <w:rPr>
          <w:spacing w:val="-2"/>
        </w:rPr>
        <w:t>of</w:t>
      </w:r>
      <w:r>
        <w:t xml:space="preserve"> </w:t>
      </w:r>
      <w:r>
        <w:rPr>
          <w:spacing w:val="-2"/>
        </w:rPr>
        <w:t>this</w:t>
      </w:r>
      <w:r>
        <w:t xml:space="preserve"> </w:t>
      </w:r>
      <w:r>
        <w:rPr>
          <w:spacing w:val="-2"/>
        </w:rPr>
        <w:t>test</w:t>
      </w:r>
      <w:r>
        <w:t xml:space="preserve"> </w:t>
      </w:r>
      <w:r>
        <w:rPr>
          <w:spacing w:val="-2"/>
        </w:rPr>
        <w:t>are</w:t>
      </w:r>
      <w:r>
        <w:rPr>
          <w:spacing w:val="1"/>
        </w:rPr>
        <w:t xml:space="preserve"> </w:t>
      </w:r>
      <w:r>
        <w:rPr>
          <w:spacing w:val="-2"/>
        </w:rPr>
        <w:t>presented</w:t>
      </w:r>
      <w:r>
        <w:t xml:space="preserve"> </w:t>
      </w:r>
      <w:r>
        <w:rPr>
          <w:spacing w:val="-2"/>
        </w:rPr>
        <w:t>in</w:t>
      </w:r>
      <w:r>
        <w:t xml:space="preserve"> </w:t>
      </w:r>
      <w:r>
        <w:rPr>
          <w:spacing w:val="-2"/>
        </w:rPr>
        <w:t>Table</w:t>
      </w:r>
      <w:r>
        <w:t xml:space="preserve"> </w:t>
      </w:r>
      <w:hyperlink w:anchor="_bookmark49" w:history="1">
        <w:r>
          <w:rPr>
            <w:spacing w:val="-2"/>
          </w:rPr>
          <w:t>4.7</w:t>
        </w:r>
      </w:hyperlink>
      <w:r>
        <w:t xml:space="preserve"> </w:t>
      </w:r>
      <w:r>
        <w:rPr>
          <w:spacing w:val="-2"/>
        </w:rPr>
        <w:t>below.</w:t>
      </w:r>
    </w:p>
    <w:p w14:paraId="313BB16D" w14:textId="77777777" w:rsidR="00371737" w:rsidRDefault="00371737">
      <w:pPr>
        <w:spacing w:line="272" w:lineRule="exact"/>
        <w:jc w:val="both"/>
        <w:sectPr w:rsidR="00371737" w:rsidSect="00FA1DAD">
          <w:pgSz w:w="12240" w:h="15840"/>
          <w:pgMar w:top="1300" w:right="1480" w:bottom="980" w:left="1700" w:header="805" w:footer="799" w:gutter="0"/>
          <w:cols w:space="720"/>
        </w:sectPr>
      </w:pPr>
    </w:p>
    <w:p w14:paraId="5A1270E5" w14:textId="77777777" w:rsidR="00371737" w:rsidRDefault="00000000">
      <w:pPr>
        <w:pStyle w:val="BodyText"/>
        <w:spacing w:before="192"/>
        <w:ind w:left="93" w:right="198"/>
        <w:jc w:val="center"/>
      </w:pPr>
      <w:bookmarkStart w:id="168" w:name="_bookmark49"/>
      <w:bookmarkEnd w:id="168"/>
      <w:r>
        <w:rPr>
          <w:spacing w:val="-4"/>
        </w:rPr>
        <w:lastRenderedPageBreak/>
        <w:t>Table</w:t>
      </w:r>
      <w:r>
        <w:rPr>
          <w:spacing w:val="-2"/>
        </w:rPr>
        <w:t xml:space="preserve"> </w:t>
      </w:r>
      <w:r>
        <w:rPr>
          <w:spacing w:val="-4"/>
        </w:rPr>
        <w:t>4.7:</w:t>
      </w:r>
      <w:r>
        <w:rPr>
          <w:spacing w:val="18"/>
        </w:rPr>
        <w:t xml:space="preserve"> </w:t>
      </w:r>
      <w:r>
        <w:rPr>
          <w:spacing w:val="-4"/>
        </w:rPr>
        <w:t>Wilcoxon</w:t>
      </w:r>
      <w:r>
        <w:rPr>
          <w:spacing w:val="-1"/>
        </w:rPr>
        <w:t xml:space="preserve"> </w:t>
      </w:r>
      <w:r>
        <w:rPr>
          <w:spacing w:val="-4"/>
        </w:rPr>
        <w:t>Signed-Rank</w:t>
      </w:r>
      <w:r>
        <w:rPr>
          <w:spacing w:val="-1"/>
        </w:rPr>
        <w:t xml:space="preserve"> </w:t>
      </w:r>
      <w:r>
        <w:rPr>
          <w:spacing w:val="-4"/>
        </w:rPr>
        <w:t>Pairwise</w:t>
      </w:r>
      <w:r>
        <w:rPr>
          <w:spacing w:val="-1"/>
        </w:rPr>
        <w:t xml:space="preserve"> </w:t>
      </w:r>
      <w:r>
        <w:rPr>
          <w:spacing w:val="-4"/>
        </w:rPr>
        <w:t>Tests</w:t>
      </w:r>
    </w:p>
    <w:p w14:paraId="1081FA47" w14:textId="77777777" w:rsidR="00371737" w:rsidRDefault="00371737">
      <w:pPr>
        <w:pStyle w:val="BodyText"/>
        <w:spacing w:before="49" w:after="1"/>
        <w:rPr>
          <w:sz w:val="20"/>
        </w:rPr>
      </w:pPr>
    </w:p>
    <w:tbl>
      <w:tblPr>
        <w:tblW w:w="0" w:type="auto"/>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
        <w:gridCol w:w="2792"/>
        <w:gridCol w:w="1217"/>
        <w:gridCol w:w="1180"/>
      </w:tblGrid>
      <w:tr w:rsidR="00371737" w14:paraId="58709765" w14:textId="77777777">
        <w:trPr>
          <w:trHeight w:val="431"/>
        </w:trPr>
        <w:tc>
          <w:tcPr>
            <w:tcW w:w="382" w:type="dxa"/>
          </w:tcPr>
          <w:p w14:paraId="656B3DA6" w14:textId="77777777" w:rsidR="00371737" w:rsidRDefault="00371737">
            <w:pPr>
              <w:pStyle w:val="TableParagraph"/>
              <w:spacing w:before="0"/>
              <w:ind w:left="0"/>
              <w:jc w:val="left"/>
              <w:rPr>
                <w:rFonts w:ascii="Times New Roman"/>
              </w:rPr>
            </w:pPr>
          </w:p>
        </w:tc>
        <w:tc>
          <w:tcPr>
            <w:tcW w:w="2792" w:type="dxa"/>
          </w:tcPr>
          <w:p w14:paraId="5E28EA8F" w14:textId="77777777" w:rsidR="00371737" w:rsidRDefault="00000000">
            <w:pPr>
              <w:pStyle w:val="TableParagraph"/>
              <w:ind w:left="6" w:right="1"/>
              <w:rPr>
                <w:b/>
                <w:sz w:val="24"/>
              </w:rPr>
            </w:pPr>
            <w:r>
              <w:rPr>
                <w:b/>
                <w:spacing w:val="-2"/>
                <w:sz w:val="24"/>
              </w:rPr>
              <w:t>Comparison</w:t>
            </w:r>
          </w:p>
        </w:tc>
        <w:tc>
          <w:tcPr>
            <w:tcW w:w="1217" w:type="dxa"/>
          </w:tcPr>
          <w:p w14:paraId="62BB674F" w14:textId="77777777" w:rsidR="00371737" w:rsidRDefault="00000000">
            <w:pPr>
              <w:pStyle w:val="TableParagraph"/>
              <w:ind w:left="4" w:right="1"/>
              <w:rPr>
                <w:b/>
                <w:sz w:val="24"/>
              </w:rPr>
            </w:pPr>
            <w:r>
              <w:rPr>
                <w:b/>
                <w:spacing w:val="-2"/>
                <w:sz w:val="24"/>
              </w:rPr>
              <w:t>Statistic</w:t>
            </w:r>
          </w:p>
        </w:tc>
        <w:tc>
          <w:tcPr>
            <w:tcW w:w="1180" w:type="dxa"/>
          </w:tcPr>
          <w:p w14:paraId="4A77291A" w14:textId="77777777" w:rsidR="00371737" w:rsidRDefault="00000000">
            <w:pPr>
              <w:pStyle w:val="TableParagraph"/>
              <w:ind w:left="2"/>
              <w:rPr>
                <w:b/>
                <w:sz w:val="24"/>
              </w:rPr>
            </w:pPr>
            <w:r>
              <w:rPr>
                <w:b/>
                <w:sz w:val="24"/>
              </w:rPr>
              <w:t>P-</w:t>
            </w:r>
            <w:r>
              <w:rPr>
                <w:b/>
                <w:spacing w:val="-2"/>
                <w:sz w:val="24"/>
              </w:rPr>
              <w:t>Value</w:t>
            </w:r>
          </w:p>
        </w:tc>
      </w:tr>
      <w:tr w:rsidR="00371737" w14:paraId="72791E91" w14:textId="77777777">
        <w:trPr>
          <w:trHeight w:val="431"/>
        </w:trPr>
        <w:tc>
          <w:tcPr>
            <w:tcW w:w="382" w:type="dxa"/>
          </w:tcPr>
          <w:p w14:paraId="726CEC6F" w14:textId="77777777" w:rsidR="00371737" w:rsidRDefault="00000000">
            <w:pPr>
              <w:pStyle w:val="TableParagraph"/>
              <w:ind w:left="7"/>
              <w:rPr>
                <w:b/>
                <w:sz w:val="24"/>
              </w:rPr>
            </w:pPr>
            <w:r>
              <w:rPr>
                <w:b/>
                <w:spacing w:val="-10"/>
                <w:w w:val="90"/>
                <w:sz w:val="24"/>
              </w:rPr>
              <w:t>0</w:t>
            </w:r>
          </w:p>
        </w:tc>
        <w:tc>
          <w:tcPr>
            <w:tcW w:w="2792" w:type="dxa"/>
          </w:tcPr>
          <w:p w14:paraId="57B749FF" w14:textId="77777777" w:rsidR="00371737" w:rsidRDefault="00000000">
            <w:pPr>
              <w:pStyle w:val="TableParagraph"/>
              <w:ind w:left="6"/>
              <w:rPr>
                <w:b/>
                <w:sz w:val="24"/>
              </w:rPr>
            </w:pPr>
            <w:r>
              <w:rPr>
                <w:b/>
                <w:sz w:val="24"/>
              </w:rPr>
              <w:t>SHAP</w:t>
            </w:r>
            <w:r>
              <w:rPr>
                <w:b/>
                <w:spacing w:val="28"/>
                <w:sz w:val="24"/>
              </w:rPr>
              <w:t xml:space="preserve"> </w:t>
            </w:r>
            <w:r>
              <w:rPr>
                <w:b/>
                <w:sz w:val="24"/>
              </w:rPr>
              <w:t>vs</w:t>
            </w:r>
            <w:r>
              <w:rPr>
                <w:b/>
                <w:spacing w:val="29"/>
                <w:sz w:val="24"/>
              </w:rPr>
              <w:t xml:space="preserve"> </w:t>
            </w:r>
            <w:r>
              <w:rPr>
                <w:b/>
                <w:spacing w:val="-4"/>
                <w:sz w:val="24"/>
              </w:rPr>
              <w:t>LIME</w:t>
            </w:r>
          </w:p>
        </w:tc>
        <w:tc>
          <w:tcPr>
            <w:tcW w:w="1217" w:type="dxa"/>
          </w:tcPr>
          <w:p w14:paraId="2D9E963A" w14:textId="77777777" w:rsidR="00371737" w:rsidRDefault="00000000">
            <w:pPr>
              <w:pStyle w:val="TableParagraph"/>
              <w:ind w:left="4"/>
              <w:rPr>
                <w:sz w:val="24"/>
              </w:rPr>
            </w:pPr>
            <w:r>
              <w:rPr>
                <w:spacing w:val="-10"/>
                <w:sz w:val="24"/>
              </w:rPr>
              <w:t>3</w:t>
            </w:r>
          </w:p>
        </w:tc>
        <w:tc>
          <w:tcPr>
            <w:tcW w:w="1180" w:type="dxa"/>
          </w:tcPr>
          <w:p w14:paraId="37F5F9B3" w14:textId="77777777" w:rsidR="00371737" w:rsidRDefault="00000000">
            <w:pPr>
              <w:pStyle w:val="TableParagraph"/>
              <w:ind w:left="2"/>
              <w:rPr>
                <w:sz w:val="24"/>
              </w:rPr>
            </w:pPr>
            <w:r>
              <w:rPr>
                <w:spacing w:val="-2"/>
                <w:w w:val="95"/>
                <w:sz w:val="24"/>
              </w:rPr>
              <w:t>0.465209</w:t>
            </w:r>
          </w:p>
        </w:tc>
      </w:tr>
      <w:tr w:rsidR="00371737" w14:paraId="3DAFD7B8" w14:textId="77777777">
        <w:trPr>
          <w:trHeight w:val="431"/>
        </w:trPr>
        <w:tc>
          <w:tcPr>
            <w:tcW w:w="382" w:type="dxa"/>
          </w:tcPr>
          <w:p w14:paraId="2B969903" w14:textId="77777777" w:rsidR="00371737" w:rsidRDefault="00000000">
            <w:pPr>
              <w:pStyle w:val="TableParagraph"/>
              <w:ind w:left="7"/>
              <w:rPr>
                <w:b/>
                <w:sz w:val="24"/>
              </w:rPr>
            </w:pPr>
            <w:r>
              <w:rPr>
                <w:b/>
                <w:spacing w:val="-10"/>
                <w:w w:val="115"/>
                <w:sz w:val="24"/>
              </w:rPr>
              <w:t>1</w:t>
            </w:r>
          </w:p>
        </w:tc>
        <w:tc>
          <w:tcPr>
            <w:tcW w:w="2792" w:type="dxa"/>
          </w:tcPr>
          <w:p w14:paraId="4B78D6FD" w14:textId="77777777" w:rsidR="00371737" w:rsidRDefault="00000000">
            <w:pPr>
              <w:pStyle w:val="TableParagraph"/>
              <w:ind w:left="6" w:right="1"/>
              <w:rPr>
                <w:b/>
                <w:sz w:val="24"/>
              </w:rPr>
            </w:pPr>
            <w:r>
              <w:rPr>
                <w:b/>
                <w:sz w:val="24"/>
              </w:rPr>
              <w:t>SHAP</w:t>
            </w:r>
            <w:r>
              <w:rPr>
                <w:b/>
                <w:spacing w:val="28"/>
                <w:sz w:val="24"/>
              </w:rPr>
              <w:t xml:space="preserve"> </w:t>
            </w:r>
            <w:r>
              <w:rPr>
                <w:b/>
                <w:sz w:val="24"/>
              </w:rPr>
              <w:t>vs</w:t>
            </w:r>
            <w:r>
              <w:rPr>
                <w:b/>
                <w:spacing w:val="29"/>
                <w:sz w:val="24"/>
              </w:rPr>
              <w:t xml:space="preserve"> </w:t>
            </w:r>
            <w:r>
              <w:rPr>
                <w:b/>
                <w:spacing w:val="-2"/>
                <w:sz w:val="24"/>
              </w:rPr>
              <w:t>ANCHORS</w:t>
            </w:r>
          </w:p>
        </w:tc>
        <w:tc>
          <w:tcPr>
            <w:tcW w:w="1217" w:type="dxa"/>
          </w:tcPr>
          <w:p w14:paraId="75DC8C03" w14:textId="77777777" w:rsidR="00371737" w:rsidRDefault="00000000">
            <w:pPr>
              <w:pStyle w:val="TableParagraph"/>
              <w:ind w:left="4"/>
              <w:rPr>
                <w:sz w:val="24"/>
              </w:rPr>
            </w:pPr>
            <w:r>
              <w:rPr>
                <w:spacing w:val="-10"/>
                <w:sz w:val="24"/>
              </w:rPr>
              <w:t>3</w:t>
            </w:r>
          </w:p>
        </w:tc>
        <w:tc>
          <w:tcPr>
            <w:tcW w:w="1180" w:type="dxa"/>
          </w:tcPr>
          <w:p w14:paraId="28F442B5" w14:textId="77777777" w:rsidR="00371737" w:rsidRDefault="00000000">
            <w:pPr>
              <w:pStyle w:val="TableParagraph"/>
              <w:ind w:left="2"/>
              <w:rPr>
                <w:sz w:val="24"/>
              </w:rPr>
            </w:pPr>
            <w:r>
              <w:rPr>
                <w:spacing w:val="-2"/>
                <w:sz w:val="24"/>
              </w:rPr>
              <w:t>0.3125</w:t>
            </w:r>
          </w:p>
        </w:tc>
      </w:tr>
      <w:tr w:rsidR="00371737" w14:paraId="24DADF88" w14:textId="77777777">
        <w:trPr>
          <w:trHeight w:val="431"/>
        </w:trPr>
        <w:tc>
          <w:tcPr>
            <w:tcW w:w="382" w:type="dxa"/>
          </w:tcPr>
          <w:p w14:paraId="1DF39001" w14:textId="77777777" w:rsidR="00371737" w:rsidRDefault="00000000">
            <w:pPr>
              <w:pStyle w:val="TableParagraph"/>
              <w:ind w:left="7"/>
              <w:rPr>
                <w:b/>
                <w:sz w:val="24"/>
              </w:rPr>
            </w:pPr>
            <w:r>
              <w:rPr>
                <w:b/>
                <w:spacing w:val="-10"/>
                <w:sz w:val="24"/>
              </w:rPr>
              <w:t>2</w:t>
            </w:r>
          </w:p>
        </w:tc>
        <w:tc>
          <w:tcPr>
            <w:tcW w:w="2792" w:type="dxa"/>
          </w:tcPr>
          <w:p w14:paraId="23E827E5" w14:textId="77777777" w:rsidR="00371737" w:rsidRDefault="00000000">
            <w:pPr>
              <w:pStyle w:val="TableParagraph"/>
              <w:ind w:left="6"/>
              <w:rPr>
                <w:b/>
                <w:sz w:val="24"/>
              </w:rPr>
            </w:pPr>
            <w:r>
              <w:rPr>
                <w:b/>
                <w:sz w:val="24"/>
              </w:rPr>
              <w:t>SHAP</w:t>
            </w:r>
            <w:r>
              <w:rPr>
                <w:b/>
                <w:spacing w:val="28"/>
                <w:sz w:val="24"/>
              </w:rPr>
              <w:t xml:space="preserve"> </w:t>
            </w:r>
            <w:r>
              <w:rPr>
                <w:b/>
                <w:sz w:val="24"/>
              </w:rPr>
              <w:t>vs</w:t>
            </w:r>
            <w:r>
              <w:rPr>
                <w:b/>
                <w:spacing w:val="29"/>
                <w:sz w:val="24"/>
              </w:rPr>
              <w:t xml:space="preserve"> </w:t>
            </w:r>
            <w:proofErr w:type="spellStart"/>
            <w:r>
              <w:rPr>
                <w:b/>
                <w:spacing w:val="-4"/>
                <w:sz w:val="24"/>
              </w:rPr>
              <w:t>DiCE</w:t>
            </w:r>
            <w:proofErr w:type="spellEnd"/>
          </w:p>
        </w:tc>
        <w:tc>
          <w:tcPr>
            <w:tcW w:w="1217" w:type="dxa"/>
          </w:tcPr>
          <w:p w14:paraId="1C4F3224" w14:textId="77777777" w:rsidR="00371737" w:rsidRDefault="00000000">
            <w:pPr>
              <w:pStyle w:val="TableParagraph"/>
              <w:ind w:left="4"/>
              <w:rPr>
                <w:sz w:val="24"/>
              </w:rPr>
            </w:pPr>
            <w:r>
              <w:rPr>
                <w:spacing w:val="-10"/>
                <w:sz w:val="24"/>
              </w:rPr>
              <w:t>7</w:t>
            </w:r>
          </w:p>
        </w:tc>
        <w:tc>
          <w:tcPr>
            <w:tcW w:w="1180" w:type="dxa"/>
          </w:tcPr>
          <w:p w14:paraId="25436087" w14:textId="77777777" w:rsidR="00371737" w:rsidRDefault="00000000">
            <w:pPr>
              <w:pStyle w:val="TableParagraph"/>
              <w:ind w:left="2"/>
              <w:rPr>
                <w:sz w:val="24"/>
              </w:rPr>
            </w:pPr>
            <w:r>
              <w:rPr>
                <w:spacing w:val="-10"/>
                <w:w w:val="115"/>
                <w:sz w:val="24"/>
              </w:rPr>
              <w:t>1</w:t>
            </w:r>
          </w:p>
        </w:tc>
      </w:tr>
      <w:tr w:rsidR="00371737" w14:paraId="01AA25E6" w14:textId="77777777">
        <w:trPr>
          <w:trHeight w:val="431"/>
        </w:trPr>
        <w:tc>
          <w:tcPr>
            <w:tcW w:w="382" w:type="dxa"/>
          </w:tcPr>
          <w:p w14:paraId="7BBE18A1" w14:textId="77777777" w:rsidR="00371737" w:rsidRDefault="00000000">
            <w:pPr>
              <w:pStyle w:val="TableParagraph"/>
              <w:ind w:left="7"/>
              <w:rPr>
                <w:b/>
                <w:sz w:val="24"/>
              </w:rPr>
            </w:pPr>
            <w:r>
              <w:rPr>
                <w:b/>
                <w:spacing w:val="-10"/>
                <w:sz w:val="24"/>
              </w:rPr>
              <w:t>3</w:t>
            </w:r>
          </w:p>
        </w:tc>
        <w:tc>
          <w:tcPr>
            <w:tcW w:w="2792" w:type="dxa"/>
          </w:tcPr>
          <w:p w14:paraId="46C3C97B" w14:textId="77777777" w:rsidR="00371737" w:rsidRDefault="00000000">
            <w:pPr>
              <w:pStyle w:val="TableParagraph"/>
              <w:ind w:left="6" w:right="1"/>
              <w:rPr>
                <w:b/>
                <w:sz w:val="24"/>
              </w:rPr>
            </w:pPr>
            <w:r>
              <w:rPr>
                <w:b/>
                <w:sz w:val="24"/>
              </w:rPr>
              <w:t>LIME</w:t>
            </w:r>
            <w:r>
              <w:rPr>
                <w:b/>
                <w:spacing w:val="21"/>
                <w:sz w:val="24"/>
              </w:rPr>
              <w:t xml:space="preserve"> </w:t>
            </w:r>
            <w:r>
              <w:rPr>
                <w:b/>
                <w:sz w:val="24"/>
              </w:rPr>
              <w:t>vs</w:t>
            </w:r>
            <w:r>
              <w:rPr>
                <w:b/>
                <w:spacing w:val="22"/>
                <w:sz w:val="24"/>
              </w:rPr>
              <w:t xml:space="preserve"> </w:t>
            </w:r>
            <w:r>
              <w:rPr>
                <w:b/>
                <w:spacing w:val="-2"/>
                <w:sz w:val="24"/>
              </w:rPr>
              <w:t>ANCHORS</w:t>
            </w:r>
          </w:p>
        </w:tc>
        <w:tc>
          <w:tcPr>
            <w:tcW w:w="1217" w:type="dxa"/>
          </w:tcPr>
          <w:p w14:paraId="60154A39" w14:textId="77777777" w:rsidR="00371737" w:rsidRDefault="00000000">
            <w:pPr>
              <w:pStyle w:val="TableParagraph"/>
              <w:ind w:left="4"/>
              <w:rPr>
                <w:sz w:val="24"/>
              </w:rPr>
            </w:pPr>
            <w:r>
              <w:rPr>
                <w:spacing w:val="-10"/>
                <w:w w:val="115"/>
                <w:sz w:val="24"/>
              </w:rPr>
              <w:t>1</w:t>
            </w:r>
          </w:p>
        </w:tc>
        <w:tc>
          <w:tcPr>
            <w:tcW w:w="1180" w:type="dxa"/>
          </w:tcPr>
          <w:p w14:paraId="2BCD650B" w14:textId="77777777" w:rsidR="00371737" w:rsidRDefault="00000000">
            <w:pPr>
              <w:pStyle w:val="TableParagraph"/>
              <w:ind w:left="2"/>
              <w:rPr>
                <w:sz w:val="24"/>
              </w:rPr>
            </w:pPr>
            <w:r>
              <w:rPr>
                <w:spacing w:val="-2"/>
                <w:w w:val="95"/>
                <w:sz w:val="24"/>
              </w:rPr>
              <w:t>0.285049</w:t>
            </w:r>
          </w:p>
        </w:tc>
      </w:tr>
      <w:tr w:rsidR="00371737" w14:paraId="08FF740E" w14:textId="77777777">
        <w:trPr>
          <w:trHeight w:val="431"/>
        </w:trPr>
        <w:tc>
          <w:tcPr>
            <w:tcW w:w="382" w:type="dxa"/>
          </w:tcPr>
          <w:p w14:paraId="777CA64B" w14:textId="77777777" w:rsidR="00371737" w:rsidRDefault="00000000">
            <w:pPr>
              <w:pStyle w:val="TableParagraph"/>
              <w:ind w:left="7"/>
              <w:rPr>
                <w:b/>
                <w:sz w:val="24"/>
              </w:rPr>
            </w:pPr>
            <w:r>
              <w:rPr>
                <w:b/>
                <w:spacing w:val="-10"/>
                <w:w w:val="95"/>
                <w:sz w:val="24"/>
              </w:rPr>
              <w:t>4</w:t>
            </w:r>
          </w:p>
        </w:tc>
        <w:tc>
          <w:tcPr>
            <w:tcW w:w="2792" w:type="dxa"/>
          </w:tcPr>
          <w:p w14:paraId="04047EDE" w14:textId="77777777" w:rsidR="00371737" w:rsidRDefault="00000000">
            <w:pPr>
              <w:pStyle w:val="TableParagraph"/>
              <w:ind w:left="6"/>
              <w:rPr>
                <w:b/>
                <w:sz w:val="24"/>
              </w:rPr>
            </w:pPr>
            <w:r>
              <w:rPr>
                <w:b/>
                <w:sz w:val="24"/>
              </w:rPr>
              <w:t>LIME</w:t>
            </w:r>
            <w:r>
              <w:rPr>
                <w:b/>
                <w:spacing w:val="21"/>
                <w:sz w:val="24"/>
              </w:rPr>
              <w:t xml:space="preserve"> </w:t>
            </w:r>
            <w:r>
              <w:rPr>
                <w:b/>
                <w:sz w:val="24"/>
              </w:rPr>
              <w:t>vs</w:t>
            </w:r>
            <w:r>
              <w:rPr>
                <w:b/>
                <w:spacing w:val="22"/>
                <w:sz w:val="24"/>
              </w:rPr>
              <w:t xml:space="preserve"> </w:t>
            </w:r>
            <w:proofErr w:type="spellStart"/>
            <w:r>
              <w:rPr>
                <w:b/>
                <w:spacing w:val="-4"/>
                <w:sz w:val="24"/>
              </w:rPr>
              <w:t>DiCE</w:t>
            </w:r>
            <w:proofErr w:type="spellEnd"/>
          </w:p>
        </w:tc>
        <w:tc>
          <w:tcPr>
            <w:tcW w:w="1217" w:type="dxa"/>
          </w:tcPr>
          <w:p w14:paraId="3B83ADA4" w14:textId="77777777" w:rsidR="00371737" w:rsidRDefault="00000000">
            <w:pPr>
              <w:pStyle w:val="TableParagraph"/>
              <w:ind w:left="4"/>
              <w:rPr>
                <w:sz w:val="24"/>
              </w:rPr>
            </w:pPr>
            <w:r>
              <w:rPr>
                <w:spacing w:val="-10"/>
                <w:w w:val="95"/>
                <w:sz w:val="24"/>
              </w:rPr>
              <w:t>4</w:t>
            </w:r>
          </w:p>
        </w:tc>
        <w:tc>
          <w:tcPr>
            <w:tcW w:w="1180" w:type="dxa"/>
          </w:tcPr>
          <w:p w14:paraId="45A93FC0" w14:textId="77777777" w:rsidR="00371737" w:rsidRDefault="00000000">
            <w:pPr>
              <w:pStyle w:val="TableParagraph"/>
              <w:ind w:left="2"/>
              <w:rPr>
                <w:sz w:val="24"/>
              </w:rPr>
            </w:pPr>
            <w:r>
              <w:rPr>
                <w:spacing w:val="-2"/>
                <w:sz w:val="24"/>
              </w:rPr>
              <w:t>0.4375</w:t>
            </w:r>
          </w:p>
        </w:tc>
      </w:tr>
      <w:tr w:rsidR="00371737" w14:paraId="11F20AF4" w14:textId="77777777">
        <w:trPr>
          <w:trHeight w:val="431"/>
        </w:trPr>
        <w:tc>
          <w:tcPr>
            <w:tcW w:w="382" w:type="dxa"/>
          </w:tcPr>
          <w:p w14:paraId="4B14059E" w14:textId="77777777" w:rsidR="00371737" w:rsidRDefault="00000000">
            <w:pPr>
              <w:pStyle w:val="TableParagraph"/>
              <w:ind w:left="7"/>
              <w:rPr>
                <w:b/>
                <w:sz w:val="24"/>
              </w:rPr>
            </w:pPr>
            <w:r>
              <w:rPr>
                <w:b/>
                <w:spacing w:val="-10"/>
                <w:sz w:val="24"/>
              </w:rPr>
              <w:t>5</w:t>
            </w:r>
          </w:p>
        </w:tc>
        <w:tc>
          <w:tcPr>
            <w:tcW w:w="2792" w:type="dxa"/>
          </w:tcPr>
          <w:p w14:paraId="5A2851A4" w14:textId="77777777" w:rsidR="00371737" w:rsidRDefault="00000000">
            <w:pPr>
              <w:pStyle w:val="TableParagraph"/>
              <w:ind w:left="6" w:right="1"/>
              <w:rPr>
                <w:b/>
                <w:sz w:val="24"/>
              </w:rPr>
            </w:pPr>
            <w:r>
              <w:rPr>
                <w:b/>
                <w:sz w:val="24"/>
              </w:rPr>
              <w:t>ANCHORS</w:t>
            </w:r>
            <w:r>
              <w:rPr>
                <w:b/>
                <w:spacing w:val="41"/>
                <w:sz w:val="24"/>
              </w:rPr>
              <w:t xml:space="preserve"> </w:t>
            </w:r>
            <w:r>
              <w:rPr>
                <w:b/>
                <w:sz w:val="24"/>
              </w:rPr>
              <w:t>vs</w:t>
            </w:r>
            <w:r>
              <w:rPr>
                <w:b/>
                <w:spacing w:val="41"/>
                <w:sz w:val="24"/>
              </w:rPr>
              <w:t xml:space="preserve"> </w:t>
            </w:r>
            <w:proofErr w:type="spellStart"/>
            <w:r>
              <w:rPr>
                <w:b/>
                <w:spacing w:val="-4"/>
                <w:sz w:val="24"/>
              </w:rPr>
              <w:t>DiCE</w:t>
            </w:r>
            <w:proofErr w:type="spellEnd"/>
          </w:p>
        </w:tc>
        <w:tc>
          <w:tcPr>
            <w:tcW w:w="1217" w:type="dxa"/>
          </w:tcPr>
          <w:p w14:paraId="57D0F936" w14:textId="77777777" w:rsidR="00371737" w:rsidRDefault="00000000">
            <w:pPr>
              <w:pStyle w:val="TableParagraph"/>
              <w:ind w:left="4"/>
              <w:rPr>
                <w:sz w:val="24"/>
              </w:rPr>
            </w:pPr>
            <w:r>
              <w:rPr>
                <w:spacing w:val="-10"/>
                <w:sz w:val="24"/>
              </w:rPr>
              <w:t>3</w:t>
            </w:r>
          </w:p>
        </w:tc>
        <w:tc>
          <w:tcPr>
            <w:tcW w:w="1180" w:type="dxa"/>
          </w:tcPr>
          <w:p w14:paraId="06F57765" w14:textId="77777777" w:rsidR="00371737" w:rsidRDefault="00000000">
            <w:pPr>
              <w:pStyle w:val="TableParagraph"/>
              <w:ind w:left="2"/>
              <w:rPr>
                <w:sz w:val="24"/>
              </w:rPr>
            </w:pPr>
            <w:r>
              <w:rPr>
                <w:spacing w:val="-2"/>
                <w:sz w:val="24"/>
              </w:rPr>
              <w:t>0.3125</w:t>
            </w:r>
          </w:p>
        </w:tc>
      </w:tr>
    </w:tbl>
    <w:p w14:paraId="0D9ADB08" w14:textId="77777777" w:rsidR="00371737" w:rsidRDefault="00371737">
      <w:pPr>
        <w:pStyle w:val="BodyText"/>
        <w:spacing w:before="219"/>
      </w:pPr>
    </w:p>
    <w:p w14:paraId="08D171B7" w14:textId="77777777" w:rsidR="00371737" w:rsidRDefault="00000000">
      <w:pPr>
        <w:pStyle w:val="BodyText"/>
        <w:spacing w:before="1" w:line="381" w:lineRule="auto"/>
        <w:ind w:left="114" w:right="219" w:firstLine="351"/>
        <w:jc w:val="both"/>
      </w:pPr>
      <w:r>
        <w:t>The</w:t>
      </w:r>
      <w:r>
        <w:rPr>
          <w:spacing w:val="-15"/>
        </w:rPr>
        <w:t xml:space="preserve"> </w:t>
      </w:r>
      <w:r>
        <w:t>Wilcoxon</w:t>
      </w:r>
      <w:r>
        <w:rPr>
          <w:spacing w:val="-14"/>
        </w:rPr>
        <w:t xml:space="preserve"> </w:t>
      </w:r>
      <w:r>
        <w:t>signed-rank</w:t>
      </w:r>
      <w:r>
        <w:rPr>
          <w:spacing w:val="-15"/>
        </w:rPr>
        <w:t xml:space="preserve"> </w:t>
      </w:r>
      <w:r>
        <w:t>test</w:t>
      </w:r>
      <w:r>
        <w:rPr>
          <w:spacing w:val="-14"/>
        </w:rPr>
        <w:t xml:space="preserve"> </w:t>
      </w:r>
      <w:r>
        <w:t>results</w:t>
      </w:r>
      <w:r>
        <w:rPr>
          <w:spacing w:val="-15"/>
        </w:rPr>
        <w:t xml:space="preserve"> </w:t>
      </w:r>
      <w:r>
        <w:t>provide</w:t>
      </w:r>
      <w:r>
        <w:rPr>
          <w:spacing w:val="-14"/>
        </w:rPr>
        <w:t xml:space="preserve"> </w:t>
      </w:r>
      <w:r>
        <w:t>two</w:t>
      </w:r>
      <w:r>
        <w:rPr>
          <w:spacing w:val="-15"/>
        </w:rPr>
        <w:t xml:space="preserve"> </w:t>
      </w:r>
      <w:r>
        <w:t>key</w:t>
      </w:r>
      <w:r>
        <w:rPr>
          <w:spacing w:val="-14"/>
        </w:rPr>
        <w:t xml:space="preserve"> </w:t>
      </w:r>
      <w:r>
        <w:t>pieces</w:t>
      </w:r>
      <w:r>
        <w:rPr>
          <w:spacing w:val="-15"/>
        </w:rPr>
        <w:t xml:space="preserve"> </w:t>
      </w:r>
      <w:r>
        <w:t>of</w:t>
      </w:r>
      <w:r>
        <w:rPr>
          <w:spacing w:val="-14"/>
        </w:rPr>
        <w:t xml:space="preserve"> </w:t>
      </w:r>
      <w:r>
        <w:t>information:</w:t>
      </w:r>
      <w:r>
        <w:rPr>
          <w:spacing w:val="-15"/>
        </w:rPr>
        <w:t xml:space="preserve"> </w:t>
      </w:r>
      <w:r>
        <w:t>the ’Statistic’ and the ’P-Value’.</w:t>
      </w:r>
    </w:p>
    <w:p w14:paraId="6604289C" w14:textId="649666B1" w:rsidR="00371737" w:rsidRDefault="00000000">
      <w:pPr>
        <w:pStyle w:val="BodyText"/>
        <w:spacing w:line="381" w:lineRule="auto"/>
        <w:ind w:left="114" w:right="219" w:firstLine="351"/>
        <w:jc w:val="both"/>
      </w:pPr>
      <w:r>
        <w:t xml:space="preserve">The </w:t>
      </w:r>
      <w:r>
        <w:rPr>
          <w:rFonts w:ascii="Times New Roman" w:hAnsi="Times New Roman"/>
          <w:i/>
        </w:rPr>
        <w:t xml:space="preserve">’Statistic’ </w:t>
      </w:r>
      <w:r>
        <w:t>value in the context of the Wilcoxon test represents the sum of positive</w:t>
      </w:r>
      <w:r>
        <w:rPr>
          <w:spacing w:val="-14"/>
        </w:rPr>
        <w:t xml:space="preserve"> </w:t>
      </w:r>
      <w:r>
        <w:t>ranks</w:t>
      </w:r>
      <w:r>
        <w:rPr>
          <w:spacing w:val="-14"/>
        </w:rPr>
        <w:t xml:space="preserve"> </w:t>
      </w:r>
      <w:r>
        <w:t>in</w:t>
      </w:r>
      <w:r>
        <w:rPr>
          <w:spacing w:val="-14"/>
        </w:rPr>
        <w:t xml:space="preserve"> </w:t>
      </w:r>
      <w:r>
        <w:t>the</w:t>
      </w:r>
      <w:r>
        <w:rPr>
          <w:spacing w:val="-14"/>
        </w:rPr>
        <w:t xml:space="preserve"> </w:t>
      </w:r>
      <w:r>
        <w:t>differences</w:t>
      </w:r>
      <w:r>
        <w:rPr>
          <w:spacing w:val="-14"/>
        </w:rPr>
        <w:t xml:space="preserve"> </w:t>
      </w:r>
      <w:r>
        <w:t>between</w:t>
      </w:r>
      <w:r>
        <w:rPr>
          <w:spacing w:val="-14"/>
        </w:rPr>
        <w:t xml:space="preserve"> </w:t>
      </w:r>
      <w:r>
        <w:t>paired</w:t>
      </w:r>
      <w:r>
        <w:rPr>
          <w:spacing w:val="-14"/>
        </w:rPr>
        <w:t xml:space="preserve"> </w:t>
      </w:r>
      <w:r>
        <w:t>samples</w:t>
      </w:r>
      <w:r>
        <w:rPr>
          <w:spacing w:val="-14"/>
        </w:rPr>
        <w:t xml:space="preserve"> </w:t>
      </w:r>
      <w:r>
        <w:t>of</w:t>
      </w:r>
      <w:r>
        <w:rPr>
          <w:spacing w:val="-14"/>
        </w:rPr>
        <w:t xml:space="preserve"> </w:t>
      </w:r>
      <w:r>
        <w:t>XAI</w:t>
      </w:r>
      <w:r>
        <w:rPr>
          <w:spacing w:val="-14"/>
        </w:rPr>
        <w:t xml:space="preserve"> </w:t>
      </w:r>
      <w:r>
        <w:t>methods.</w:t>
      </w:r>
      <w:r>
        <w:rPr>
          <w:spacing w:val="9"/>
        </w:rPr>
        <w:t xml:space="preserve"> </w:t>
      </w:r>
      <w:r>
        <w:t>It</w:t>
      </w:r>
      <w:r>
        <w:rPr>
          <w:spacing w:val="-14"/>
        </w:rPr>
        <w:t xml:space="preserve"> </w:t>
      </w:r>
      <w:r>
        <w:t>reflects the</w:t>
      </w:r>
      <w:r>
        <w:rPr>
          <w:spacing w:val="-3"/>
        </w:rPr>
        <w:t xml:space="preserve"> </w:t>
      </w:r>
      <w:r>
        <w:t>magnitude</w:t>
      </w:r>
      <w:r>
        <w:rPr>
          <w:spacing w:val="-3"/>
        </w:rPr>
        <w:t xml:space="preserve"> </w:t>
      </w:r>
      <w:r>
        <w:t>and</w:t>
      </w:r>
      <w:r>
        <w:rPr>
          <w:spacing w:val="-2"/>
        </w:rPr>
        <w:t xml:space="preserve"> </w:t>
      </w:r>
      <w:r>
        <w:t>direction</w:t>
      </w:r>
      <w:r>
        <w:rPr>
          <w:spacing w:val="-2"/>
        </w:rPr>
        <w:t xml:space="preserve"> </w:t>
      </w:r>
      <w:r>
        <w:t>of</w:t>
      </w:r>
      <w:r>
        <w:rPr>
          <w:spacing w:val="-2"/>
        </w:rPr>
        <w:t xml:space="preserve"> </w:t>
      </w:r>
      <w:r>
        <w:t>differences</w:t>
      </w:r>
      <w:r>
        <w:rPr>
          <w:spacing w:val="-3"/>
        </w:rPr>
        <w:t xml:space="preserve"> </w:t>
      </w:r>
      <w:r>
        <w:t>but</w:t>
      </w:r>
      <w:r>
        <w:rPr>
          <w:spacing w:val="-2"/>
        </w:rPr>
        <w:t xml:space="preserve"> </w:t>
      </w:r>
      <w:r>
        <w:t>doesn’t</w:t>
      </w:r>
      <w:r>
        <w:rPr>
          <w:spacing w:val="-2"/>
        </w:rPr>
        <w:t xml:space="preserve"> </w:t>
      </w:r>
      <w:r>
        <w:t>directly</w:t>
      </w:r>
      <w:r>
        <w:rPr>
          <w:spacing w:val="-2"/>
        </w:rPr>
        <w:t xml:space="preserve"> </w:t>
      </w:r>
      <w:r>
        <w:t>translate</w:t>
      </w:r>
      <w:r>
        <w:rPr>
          <w:spacing w:val="-2"/>
        </w:rPr>
        <w:t xml:space="preserve"> </w:t>
      </w:r>
      <w:r>
        <w:t>to</w:t>
      </w:r>
      <w:r>
        <w:rPr>
          <w:spacing w:val="-2"/>
        </w:rPr>
        <w:t xml:space="preserve"> </w:t>
      </w:r>
      <w:r>
        <w:t>the</w:t>
      </w:r>
      <w:r>
        <w:rPr>
          <w:spacing w:val="-3"/>
        </w:rPr>
        <w:t xml:space="preserve"> </w:t>
      </w:r>
      <w:r>
        <w:t>size of the effect or its practical significance.</w:t>
      </w:r>
      <w:r>
        <w:rPr>
          <w:spacing w:val="39"/>
        </w:rPr>
        <w:t xml:space="preserve"> </w:t>
      </w:r>
      <w:r>
        <w:t>A lower statistic suggests more consistent differences</w:t>
      </w:r>
      <w:r>
        <w:rPr>
          <w:spacing w:val="-7"/>
        </w:rPr>
        <w:t xml:space="preserve"> </w:t>
      </w:r>
      <w:r>
        <w:t>in</w:t>
      </w:r>
      <w:r>
        <w:rPr>
          <w:spacing w:val="-7"/>
        </w:rPr>
        <w:t xml:space="preserve"> </w:t>
      </w:r>
      <w:r>
        <w:t>favor</w:t>
      </w:r>
      <w:r>
        <w:rPr>
          <w:spacing w:val="-7"/>
        </w:rPr>
        <w:t xml:space="preserve"> </w:t>
      </w:r>
      <w:r>
        <w:t>of</w:t>
      </w:r>
      <w:r>
        <w:rPr>
          <w:spacing w:val="-7"/>
        </w:rPr>
        <w:t xml:space="preserve"> </w:t>
      </w:r>
      <w:r>
        <w:t>one</w:t>
      </w:r>
      <w:r>
        <w:rPr>
          <w:spacing w:val="-7"/>
        </w:rPr>
        <w:t xml:space="preserve"> </w:t>
      </w:r>
      <w:r>
        <w:t>sample</w:t>
      </w:r>
      <w:r>
        <w:rPr>
          <w:spacing w:val="-7"/>
        </w:rPr>
        <w:t xml:space="preserve"> </w:t>
      </w:r>
      <w:r>
        <w:t>over</w:t>
      </w:r>
      <w:r>
        <w:rPr>
          <w:spacing w:val="-7"/>
        </w:rPr>
        <w:t xml:space="preserve"> </w:t>
      </w:r>
      <w:r>
        <w:t>the</w:t>
      </w:r>
      <w:r>
        <w:rPr>
          <w:spacing w:val="-7"/>
        </w:rPr>
        <w:t xml:space="preserve"> </w:t>
      </w:r>
      <w:r>
        <w:t>other</w:t>
      </w:r>
      <w:r>
        <w:rPr>
          <w:spacing w:val="-7"/>
        </w:rPr>
        <w:t xml:space="preserve"> </w:t>
      </w:r>
      <w:r>
        <w:t>within</w:t>
      </w:r>
      <w:r>
        <w:rPr>
          <w:spacing w:val="-7"/>
        </w:rPr>
        <w:t xml:space="preserve"> </w:t>
      </w:r>
      <w:r>
        <w:t>each</w:t>
      </w:r>
      <w:r>
        <w:rPr>
          <w:spacing w:val="-7"/>
        </w:rPr>
        <w:t xml:space="preserve"> </w:t>
      </w:r>
      <w:r>
        <w:t>pair</w:t>
      </w:r>
      <w:r>
        <w:rPr>
          <w:spacing w:val="-7"/>
        </w:rPr>
        <w:t xml:space="preserve"> </w:t>
      </w:r>
      <w:r>
        <w:t>of</w:t>
      </w:r>
      <w:r>
        <w:rPr>
          <w:spacing w:val="-7"/>
        </w:rPr>
        <w:t xml:space="preserve"> </w:t>
      </w:r>
      <w:r>
        <w:t>XAI</w:t>
      </w:r>
      <w:r>
        <w:rPr>
          <w:spacing w:val="-7"/>
        </w:rPr>
        <w:t xml:space="preserve"> </w:t>
      </w:r>
      <w:del w:id="169" w:author="Bujar Raufi" w:date="2024-01-15T11:32:00Z">
        <w:r w:rsidDel="00BA58FA">
          <w:delText>methofs</w:delText>
        </w:r>
      </w:del>
      <w:ins w:id="170" w:author="Bujar Raufi" w:date="2024-01-15T11:32:00Z">
        <w:r w:rsidR="00BA58FA">
          <w:t>methods</w:t>
        </w:r>
      </w:ins>
      <w:r>
        <w:t>.</w:t>
      </w:r>
    </w:p>
    <w:p w14:paraId="4896CC2D" w14:textId="6525F807" w:rsidR="00371737" w:rsidRDefault="00000000">
      <w:pPr>
        <w:pStyle w:val="BodyText"/>
        <w:spacing w:line="381" w:lineRule="auto"/>
        <w:ind w:left="114" w:right="217" w:firstLine="351"/>
        <w:jc w:val="both"/>
      </w:pPr>
      <w:r>
        <w:t xml:space="preserve">The </w:t>
      </w:r>
      <w:r>
        <w:rPr>
          <w:rFonts w:ascii="Times New Roman" w:hAnsi="Times New Roman"/>
          <w:i/>
        </w:rPr>
        <w:t xml:space="preserve">’P-Value’ </w:t>
      </w:r>
      <w:r>
        <w:t>assesses the probability that the observed differences could have occurred</w:t>
      </w:r>
      <w:r>
        <w:rPr>
          <w:spacing w:val="-15"/>
        </w:rPr>
        <w:t xml:space="preserve"> </w:t>
      </w:r>
      <w:r>
        <w:t>under</w:t>
      </w:r>
      <w:r>
        <w:rPr>
          <w:spacing w:val="-14"/>
        </w:rPr>
        <w:t xml:space="preserve"> </w:t>
      </w:r>
      <w:r>
        <w:t>the</w:t>
      </w:r>
      <w:r>
        <w:rPr>
          <w:spacing w:val="-15"/>
        </w:rPr>
        <w:t xml:space="preserve"> </w:t>
      </w:r>
      <w:r>
        <w:t>null</w:t>
      </w:r>
      <w:r>
        <w:rPr>
          <w:spacing w:val="-14"/>
        </w:rPr>
        <w:t xml:space="preserve"> </w:t>
      </w:r>
      <w:r>
        <w:t>hypothesis</w:t>
      </w:r>
      <w:r>
        <w:rPr>
          <w:spacing w:val="-15"/>
        </w:rPr>
        <w:t xml:space="preserve"> </w:t>
      </w:r>
      <w:r>
        <w:t>(which</w:t>
      </w:r>
      <w:r>
        <w:rPr>
          <w:spacing w:val="-14"/>
        </w:rPr>
        <w:t xml:space="preserve"> </w:t>
      </w:r>
      <w:r>
        <w:t>states</w:t>
      </w:r>
      <w:r>
        <w:rPr>
          <w:spacing w:val="-15"/>
        </w:rPr>
        <w:t xml:space="preserve"> </w:t>
      </w:r>
      <w:r>
        <w:t>that</w:t>
      </w:r>
      <w:r>
        <w:rPr>
          <w:spacing w:val="-14"/>
        </w:rPr>
        <w:t xml:space="preserve"> </w:t>
      </w:r>
      <w:r>
        <w:t>there</w:t>
      </w:r>
      <w:r>
        <w:rPr>
          <w:spacing w:val="-15"/>
        </w:rPr>
        <w:t xml:space="preserve"> </w:t>
      </w:r>
      <w:r>
        <w:t>is</w:t>
      </w:r>
      <w:r>
        <w:rPr>
          <w:spacing w:val="-14"/>
        </w:rPr>
        <w:t xml:space="preserve"> </w:t>
      </w:r>
      <w:r>
        <w:t>no</w:t>
      </w:r>
      <w:r>
        <w:rPr>
          <w:spacing w:val="-15"/>
        </w:rPr>
        <w:t xml:space="preserve"> </w:t>
      </w:r>
      <w:r>
        <w:t>difference</w:t>
      </w:r>
      <w:r>
        <w:rPr>
          <w:spacing w:val="-14"/>
        </w:rPr>
        <w:t xml:space="preserve"> </w:t>
      </w:r>
      <w:r>
        <w:t>between the pairs).</w:t>
      </w:r>
      <w:r>
        <w:rPr>
          <w:spacing w:val="40"/>
        </w:rPr>
        <w:t xml:space="preserve"> </w:t>
      </w:r>
      <w:r>
        <w:t>A low p-value (determined as below 0.05 for these XAI experiments) would</w:t>
      </w:r>
      <w:r>
        <w:rPr>
          <w:spacing w:val="-10"/>
        </w:rPr>
        <w:t xml:space="preserve"> </w:t>
      </w:r>
      <w:r>
        <w:t>indicate</w:t>
      </w:r>
      <w:r>
        <w:rPr>
          <w:spacing w:val="-11"/>
        </w:rPr>
        <w:t xml:space="preserve"> </w:t>
      </w:r>
      <w:r>
        <w:t>that</w:t>
      </w:r>
      <w:r>
        <w:rPr>
          <w:spacing w:val="-10"/>
        </w:rPr>
        <w:t xml:space="preserve"> </w:t>
      </w:r>
      <w:r>
        <w:t>the</w:t>
      </w:r>
      <w:r>
        <w:rPr>
          <w:spacing w:val="-11"/>
        </w:rPr>
        <w:t xml:space="preserve"> </w:t>
      </w:r>
      <w:r>
        <w:t>differences</w:t>
      </w:r>
      <w:r>
        <w:rPr>
          <w:spacing w:val="-11"/>
        </w:rPr>
        <w:t xml:space="preserve"> </w:t>
      </w:r>
      <w:r>
        <w:t>observed</w:t>
      </w:r>
      <w:r>
        <w:rPr>
          <w:spacing w:val="-10"/>
        </w:rPr>
        <w:t xml:space="preserve"> </w:t>
      </w:r>
      <w:del w:id="171" w:author="Bujar Raufi" w:date="2024-01-15T11:33:00Z">
        <w:r w:rsidDel="00BA58FA">
          <w:delText>btween</w:delText>
        </w:r>
      </w:del>
      <w:ins w:id="172" w:author="Bujar Raufi" w:date="2024-01-15T11:33:00Z">
        <w:r w:rsidR="00BA58FA">
          <w:t>between</w:t>
        </w:r>
      </w:ins>
      <w:r>
        <w:rPr>
          <w:spacing w:val="-10"/>
        </w:rPr>
        <w:t xml:space="preserve"> </w:t>
      </w:r>
      <w:r>
        <w:t>XAI</w:t>
      </w:r>
      <w:r>
        <w:rPr>
          <w:spacing w:val="-11"/>
        </w:rPr>
        <w:t xml:space="preserve"> </w:t>
      </w:r>
      <w:r>
        <w:t>explainers</w:t>
      </w:r>
      <w:r>
        <w:rPr>
          <w:spacing w:val="-11"/>
        </w:rPr>
        <w:t xml:space="preserve"> </w:t>
      </w:r>
      <w:r>
        <w:t>are</w:t>
      </w:r>
      <w:r>
        <w:rPr>
          <w:spacing w:val="-11"/>
        </w:rPr>
        <w:t xml:space="preserve"> </w:t>
      </w:r>
      <w:r>
        <w:t>statistically significant, suggesting that one XAI method consistently differs from the other in its</w:t>
      </w:r>
      <w:r>
        <w:rPr>
          <w:spacing w:val="-12"/>
        </w:rPr>
        <w:t xml:space="preserve"> </w:t>
      </w:r>
      <w:r>
        <w:t>performance</w:t>
      </w:r>
      <w:r>
        <w:rPr>
          <w:spacing w:val="-12"/>
        </w:rPr>
        <w:t xml:space="preserve"> </w:t>
      </w:r>
      <w:r>
        <w:t>(based</w:t>
      </w:r>
      <w:r>
        <w:rPr>
          <w:spacing w:val="-12"/>
        </w:rPr>
        <w:t xml:space="preserve"> </w:t>
      </w:r>
      <w:r>
        <w:t>on</w:t>
      </w:r>
      <w:r>
        <w:rPr>
          <w:spacing w:val="-12"/>
        </w:rPr>
        <w:t xml:space="preserve"> </w:t>
      </w:r>
      <w:r>
        <w:t>the</w:t>
      </w:r>
      <w:r>
        <w:rPr>
          <w:spacing w:val="-12"/>
        </w:rPr>
        <w:t xml:space="preserve"> </w:t>
      </w:r>
      <w:r>
        <w:t>metrics</w:t>
      </w:r>
      <w:r>
        <w:rPr>
          <w:spacing w:val="-12"/>
        </w:rPr>
        <w:t xml:space="preserve"> </w:t>
      </w:r>
      <w:r>
        <w:t>used</w:t>
      </w:r>
      <w:r>
        <w:rPr>
          <w:spacing w:val="-12"/>
        </w:rPr>
        <w:t xml:space="preserve"> </w:t>
      </w:r>
      <w:r>
        <w:t>in</w:t>
      </w:r>
      <w:r>
        <w:rPr>
          <w:spacing w:val="-12"/>
        </w:rPr>
        <w:t xml:space="preserve"> </w:t>
      </w:r>
      <w:r>
        <w:t>this</w:t>
      </w:r>
      <w:r>
        <w:rPr>
          <w:spacing w:val="-12"/>
        </w:rPr>
        <w:t xml:space="preserve"> </w:t>
      </w:r>
      <w:r>
        <w:t>research</w:t>
      </w:r>
      <w:r>
        <w:rPr>
          <w:spacing w:val="-12"/>
        </w:rPr>
        <w:t xml:space="preserve"> </w:t>
      </w:r>
      <w:r>
        <w:t>paper).</w:t>
      </w:r>
      <w:r>
        <w:rPr>
          <w:spacing w:val="13"/>
        </w:rPr>
        <w:t xml:space="preserve"> </w:t>
      </w:r>
      <w:r>
        <w:t>However,</w:t>
      </w:r>
      <w:r>
        <w:rPr>
          <w:spacing w:val="-10"/>
        </w:rPr>
        <w:t xml:space="preserve"> </w:t>
      </w:r>
      <w:r>
        <w:t>in</w:t>
      </w:r>
      <w:r>
        <w:rPr>
          <w:spacing w:val="-12"/>
        </w:rPr>
        <w:t xml:space="preserve"> </w:t>
      </w:r>
      <w:r>
        <w:t>the experiment results, most p-values are relatively high, indicating that the evidence against</w:t>
      </w:r>
      <w:r>
        <w:rPr>
          <w:spacing w:val="-5"/>
        </w:rPr>
        <w:t xml:space="preserve"> </w:t>
      </w:r>
      <w:r>
        <w:t>the</w:t>
      </w:r>
      <w:r>
        <w:rPr>
          <w:spacing w:val="-5"/>
        </w:rPr>
        <w:t xml:space="preserve"> </w:t>
      </w:r>
      <w:r>
        <w:t>null</w:t>
      </w:r>
      <w:r>
        <w:rPr>
          <w:spacing w:val="-5"/>
        </w:rPr>
        <w:t xml:space="preserve"> </w:t>
      </w:r>
      <w:r>
        <w:t>hypothesis</w:t>
      </w:r>
      <w:r>
        <w:rPr>
          <w:spacing w:val="-5"/>
        </w:rPr>
        <w:t xml:space="preserve"> </w:t>
      </w:r>
      <w:r>
        <w:t>is</w:t>
      </w:r>
      <w:r>
        <w:rPr>
          <w:spacing w:val="-5"/>
        </w:rPr>
        <w:t xml:space="preserve"> </w:t>
      </w:r>
      <w:r>
        <w:t>not</w:t>
      </w:r>
      <w:r>
        <w:rPr>
          <w:spacing w:val="-5"/>
        </w:rPr>
        <w:t xml:space="preserve"> </w:t>
      </w:r>
      <w:r>
        <w:t>strong</w:t>
      </w:r>
      <w:r>
        <w:rPr>
          <w:spacing w:val="-5"/>
        </w:rPr>
        <w:t xml:space="preserve"> </w:t>
      </w:r>
      <w:r>
        <w:t>for</w:t>
      </w:r>
      <w:r>
        <w:rPr>
          <w:spacing w:val="-5"/>
        </w:rPr>
        <w:t xml:space="preserve"> </w:t>
      </w:r>
      <w:r>
        <w:t>most</w:t>
      </w:r>
      <w:r>
        <w:rPr>
          <w:spacing w:val="-5"/>
        </w:rPr>
        <w:t xml:space="preserve"> </w:t>
      </w:r>
      <w:r>
        <w:t>pairs</w:t>
      </w:r>
      <w:r>
        <w:rPr>
          <w:spacing w:val="-5"/>
        </w:rPr>
        <w:t xml:space="preserve"> </w:t>
      </w:r>
      <w:r>
        <w:t>of</w:t>
      </w:r>
      <w:r>
        <w:rPr>
          <w:spacing w:val="-5"/>
        </w:rPr>
        <w:t xml:space="preserve"> </w:t>
      </w:r>
      <w:r>
        <w:t>XAI</w:t>
      </w:r>
      <w:r>
        <w:rPr>
          <w:spacing w:val="-5"/>
        </w:rPr>
        <w:t xml:space="preserve"> </w:t>
      </w:r>
      <w:r>
        <w:t>methods,</w:t>
      </w:r>
      <w:r>
        <w:rPr>
          <w:spacing w:val="-3"/>
        </w:rPr>
        <w:t xml:space="preserve"> </w:t>
      </w:r>
      <w:r>
        <w:t>and</w:t>
      </w:r>
      <w:r>
        <w:rPr>
          <w:spacing w:val="-5"/>
        </w:rPr>
        <w:t xml:space="preserve"> </w:t>
      </w:r>
      <w:r>
        <w:t>hence, significant</w:t>
      </w:r>
      <w:r>
        <w:rPr>
          <w:spacing w:val="-8"/>
        </w:rPr>
        <w:t xml:space="preserve"> </w:t>
      </w:r>
      <w:r>
        <w:t>differences</w:t>
      </w:r>
      <w:r>
        <w:rPr>
          <w:spacing w:val="-7"/>
        </w:rPr>
        <w:t xml:space="preserve"> </w:t>
      </w:r>
      <w:r>
        <w:t>are</w:t>
      </w:r>
      <w:r>
        <w:rPr>
          <w:spacing w:val="-7"/>
        </w:rPr>
        <w:t xml:space="preserve"> </w:t>
      </w:r>
      <w:r>
        <w:t>not</w:t>
      </w:r>
      <w:r>
        <w:rPr>
          <w:spacing w:val="-8"/>
        </w:rPr>
        <w:t xml:space="preserve"> </w:t>
      </w:r>
      <w:r>
        <w:t>established.</w:t>
      </w:r>
    </w:p>
    <w:p w14:paraId="5C23BC94" w14:textId="77777777" w:rsidR="00371737" w:rsidRDefault="00000000">
      <w:pPr>
        <w:pStyle w:val="BodyText"/>
        <w:spacing w:line="381" w:lineRule="auto"/>
        <w:ind w:left="114" w:right="219" w:firstLine="351"/>
        <w:jc w:val="both"/>
      </w:pPr>
      <w:r>
        <w:t>Together,</w:t>
      </w:r>
      <w:r>
        <w:rPr>
          <w:spacing w:val="-5"/>
        </w:rPr>
        <w:t xml:space="preserve"> </w:t>
      </w:r>
      <w:r>
        <w:t>these</w:t>
      </w:r>
      <w:r>
        <w:rPr>
          <w:spacing w:val="-7"/>
        </w:rPr>
        <w:t xml:space="preserve"> </w:t>
      </w:r>
      <w:r>
        <w:t>results</w:t>
      </w:r>
      <w:r>
        <w:rPr>
          <w:spacing w:val="-7"/>
        </w:rPr>
        <w:t xml:space="preserve"> </w:t>
      </w:r>
      <w:r>
        <w:t>give</w:t>
      </w:r>
      <w:r>
        <w:rPr>
          <w:spacing w:val="-7"/>
        </w:rPr>
        <w:t xml:space="preserve"> </w:t>
      </w:r>
      <w:r>
        <w:t>us</w:t>
      </w:r>
      <w:r>
        <w:rPr>
          <w:spacing w:val="-7"/>
        </w:rPr>
        <w:t xml:space="preserve"> </w:t>
      </w:r>
      <w:r>
        <w:t>a</w:t>
      </w:r>
      <w:r>
        <w:rPr>
          <w:spacing w:val="-7"/>
        </w:rPr>
        <w:t xml:space="preserve"> </w:t>
      </w:r>
      <w:r>
        <w:t>statistical</w:t>
      </w:r>
      <w:r>
        <w:rPr>
          <w:spacing w:val="-7"/>
        </w:rPr>
        <w:t xml:space="preserve"> </w:t>
      </w:r>
      <w:r>
        <w:t>basis</w:t>
      </w:r>
      <w:r>
        <w:rPr>
          <w:spacing w:val="-7"/>
        </w:rPr>
        <w:t xml:space="preserve"> </w:t>
      </w:r>
      <w:r>
        <w:t>to</w:t>
      </w:r>
      <w:r>
        <w:rPr>
          <w:spacing w:val="-7"/>
        </w:rPr>
        <w:t xml:space="preserve"> </w:t>
      </w:r>
      <w:r>
        <w:t>understand</w:t>
      </w:r>
      <w:r>
        <w:rPr>
          <w:spacing w:val="-7"/>
        </w:rPr>
        <w:t xml:space="preserve"> </w:t>
      </w:r>
      <w:r>
        <w:t>and</w:t>
      </w:r>
      <w:r>
        <w:rPr>
          <w:spacing w:val="-7"/>
        </w:rPr>
        <w:t xml:space="preserve"> </w:t>
      </w:r>
      <w:r>
        <w:t>compare</w:t>
      </w:r>
      <w:r>
        <w:rPr>
          <w:spacing w:val="-7"/>
        </w:rPr>
        <w:t xml:space="preserve"> </w:t>
      </w:r>
      <w:r>
        <w:t>the performance</w:t>
      </w:r>
      <w:r>
        <w:rPr>
          <w:spacing w:val="-14"/>
        </w:rPr>
        <w:t xml:space="preserve"> </w:t>
      </w:r>
      <w:r>
        <w:t>between</w:t>
      </w:r>
      <w:r>
        <w:rPr>
          <w:spacing w:val="-14"/>
        </w:rPr>
        <w:t xml:space="preserve"> </w:t>
      </w:r>
      <w:r>
        <w:t>the</w:t>
      </w:r>
      <w:r>
        <w:rPr>
          <w:spacing w:val="-14"/>
        </w:rPr>
        <w:t xml:space="preserve"> </w:t>
      </w:r>
      <w:r>
        <w:t>different</w:t>
      </w:r>
      <w:r>
        <w:rPr>
          <w:spacing w:val="-14"/>
        </w:rPr>
        <w:t xml:space="preserve"> </w:t>
      </w:r>
      <w:r>
        <w:t>XAI</w:t>
      </w:r>
      <w:r>
        <w:rPr>
          <w:spacing w:val="-14"/>
        </w:rPr>
        <w:t xml:space="preserve"> </w:t>
      </w:r>
      <w:r>
        <w:t>methods.</w:t>
      </w:r>
      <w:r>
        <w:rPr>
          <w:spacing w:val="13"/>
        </w:rPr>
        <w:t xml:space="preserve"> </w:t>
      </w:r>
      <w:r>
        <w:t>However,</w:t>
      </w:r>
      <w:r>
        <w:rPr>
          <w:spacing w:val="-12"/>
        </w:rPr>
        <w:t xml:space="preserve"> </w:t>
      </w:r>
      <w:r>
        <w:t>the</w:t>
      </w:r>
      <w:r>
        <w:rPr>
          <w:spacing w:val="-14"/>
        </w:rPr>
        <w:t xml:space="preserve"> </w:t>
      </w:r>
      <w:r>
        <w:t>lack</w:t>
      </w:r>
      <w:r>
        <w:rPr>
          <w:spacing w:val="-14"/>
        </w:rPr>
        <w:t xml:space="preserve"> </w:t>
      </w:r>
      <w:r>
        <w:t>of</w:t>
      </w:r>
      <w:r>
        <w:rPr>
          <w:spacing w:val="-14"/>
        </w:rPr>
        <w:t xml:space="preserve"> </w:t>
      </w:r>
      <w:r>
        <w:t>low</w:t>
      </w:r>
      <w:r>
        <w:rPr>
          <w:spacing w:val="-14"/>
        </w:rPr>
        <w:t xml:space="preserve"> </w:t>
      </w:r>
      <w:r>
        <w:t>p-values in our results suggests that, statistically, there are no significant differences in the performance</w:t>
      </w:r>
      <w:r>
        <w:rPr>
          <w:spacing w:val="-4"/>
        </w:rPr>
        <w:t xml:space="preserve"> </w:t>
      </w:r>
      <w:r>
        <w:t>between</w:t>
      </w:r>
      <w:r>
        <w:rPr>
          <w:spacing w:val="-4"/>
        </w:rPr>
        <w:t xml:space="preserve"> </w:t>
      </w:r>
      <w:r>
        <w:t>most</w:t>
      </w:r>
      <w:r>
        <w:rPr>
          <w:spacing w:val="-4"/>
        </w:rPr>
        <w:t xml:space="preserve"> </w:t>
      </w:r>
      <w:r>
        <w:t>pairs</w:t>
      </w:r>
      <w:r>
        <w:rPr>
          <w:spacing w:val="-4"/>
        </w:rPr>
        <w:t xml:space="preserve"> </w:t>
      </w:r>
      <w:r>
        <w:t>of</w:t>
      </w:r>
      <w:r>
        <w:rPr>
          <w:spacing w:val="-4"/>
        </w:rPr>
        <w:t xml:space="preserve"> </w:t>
      </w:r>
      <w:r>
        <w:t>XAI</w:t>
      </w:r>
      <w:r>
        <w:rPr>
          <w:spacing w:val="-4"/>
        </w:rPr>
        <w:t xml:space="preserve"> </w:t>
      </w:r>
      <w:r>
        <w:t>methods</w:t>
      </w:r>
      <w:r>
        <w:rPr>
          <w:spacing w:val="-4"/>
        </w:rPr>
        <w:t xml:space="preserve"> </w:t>
      </w:r>
      <w:r>
        <w:t>based</w:t>
      </w:r>
      <w:r>
        <w:rPr>
          <w:spacing w:val="-4"/>
        </w:rPr>
        <w:t xml:space="preserve"> </w:t>
      </w:r>
      <w:r>
        <w:t>on</w:t>
      </w:r>
      <w:r>
        <w:rPr>
          <w:spacing w:val="-4"/>
        </w:rPr>
        <w:t xml:space="preserve"> </w:t>
      </w:r>
      <w:r>
        <w:t>the</w:t>
      </w:r>
      <w:r>
        <w:rPr>
          <w:spacing w:val="-4"/>
        </w:rPr>
        <w:t xml:space="preserve"> </w:t>
      </w:r>
      <w:r>
        <w:t>given</w:t>
      </w:r>
      <w:r>
        <w:rPr>
          <w:spacing w:val="-4"/>
        </w:rPr>
        <w:t xml:space="preserve"> </w:t>
      </w:r>
      <w:r>
        <w:t>data.</w:t>
      </w:r>
    </w:p>
    <w:p w14:paraId="620658A0"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2882CA51" w14:textId="77777777" w:rsidR="00371737" w:rsidRDefault="00000000">
      <w:pPr>
        <w:pStyle w:val="Heading4"/>
        <w:spacing w:before="128"/>
        <w:jc w:val="both"/>
      </w:pPr>
      <w:proofErr w:type="spellStart"/>
      <w:r>
        <w:rPr>
          <w:spacing w:val="-8"/>
        </w:rPr>
        <w:lastRenderedPageBreak/>
        <w:t>Visualisation</w:t>
      </w:r>
      <w:proofErr w:type="spellEnd"/>
      <w:r>
        <w:rPr>
          <w:spacing w:val="5"/>
        </w:rPr>
        <w:t xml:space="preserve"> </w:t>
      </w:r>
      <w:r>
        <w:rPr>
          <w:spacing w:val="-8"/>
        </w:rPr>
        <w:t>of</w:t>
      </w:r>
      <w:r>
        <w:rPr>
          <w:spacing w:val="6"/>
        </w:rPr>
        <w:t xml:space="preserve"> </w:t>
      </w:r>
      <w:r>
        <w:rPr>
          <w:spacing w:val="-8"/>
        </w:rPr>
        <w:t>Wilcoxon</w:t>
      </w:r>
      <w:r>
        <w:rPr>
          <w:spacing w:val="6"/>
        </w:rPr>
        <w:t xml:space="preserve"> </w:t>
      </w:r>
      <w:r>
        <w:rPr>
          <w:spacing w:val="-8"/>
        </w:rPr>
        <w:t>Results</w:t>
      </w:r>
    </w:p>
    <w:p w14:paraId="3C98573F" w14:textId="77777777" w:rsidR="00371737" w:rsidRDefault="00371737">
      <w:pPr>
        <w:pStyle w:val="BodyText"/>
        <w:spacing w:before="42"/>
        <w:rPr>
          <w:b/>
        </w:rPr>
      </w:pPr>
    </w:p>
    <w:p w14:paraId="3B57F337" w14:textId="77777777" w:rsidR="00371737" w:rsidRDefault="00000000">
      <w:pPr>
        <w:pStyle w:val="BodyText"/>
        <w:spacing w:line="381" w:lineRule="auto"/>
        <w:ind w:left="114" w:right="218"/>
        <w:jc w:val="both"/>
      </w:pPr>
      <w:r>
        <w:t>The</w:t>
      </w:r>
      <w:r>
        <w:rPr>
          <w:spacing w:val="-11"/>
        </w:rPr>
        <w:t xml:space="preserve"> </w:t>
      </w:r>
      <w:r>
        <w:t>heatmap</w:t>
      </w:r>
      <w:r>
        <w:rPr>
          <w:spacing w:val="-11"/>
        </w:rPr>
        <w:t xml:space="preserve"> </w:t>
      </w:r>
      <w:r>
        <w:t>below</w:t>
      </w:r>
      <w:r>
        <w:rPr>
          <w:spacing w:val="-11"/>
        </w:rPr>
        <w:t xml:space="preserve"> </w:t>
      </w:r>
      <w:r>
        <w:t>in</w:t>
      </w:r>
      <w:r>
        <w:rPr>
          <w:spacing w:val="-11"/>
        </w:rPr>
        <w:t xml:space="preserve"> </w:t>
      </w:r>
      <w:r>
        <w:t>Figure</w:t>
      </w:r>
      <w:r>
        <w:rPr>
          <w:spacing w:val="-11"/>
        </w:rPr>
        <w:t xml:space="preserve"> </w:t>
      </w:r>
      <w:hyperlink w:anchor="_bookmark50" w:history="1">
        <w:r>
          <w:t>4.3</w:t>
        </w:r>
      </w:hyperlink>
      <w:r>
        <w:rPr>
          <w:spacing w:val="-11"/>
        </w:rPr>
        <w:t xml:space="preserve"> </w:t>
      </w:r>
      <w:r>
        <w:t>represents</w:t>
      </w:r>
      <w:r>
        <w:rPr>
          <w:spacing w:val="-11"/>
        </w:rPr>
        <w:t xml:space="preserve"> </w:t>
      </w:r>
      <w:r>
        <w:t>a</w:t>
      </w:r>
      <w:r>
        <w:rPr>
          <w:spacing w:val="-11"/>
        </w:rPr>
        <w:t xml:space="preserve"> </w:t>
      </w:r>
      <w:r>
        <w:t>confusion</w:t>
      </w:r>
      <w:r>
        <w:rPr>
          <w:spacing w:val="-11"/>
        </w:rPr>
        <w:t xml:space="preserve"> </w:t>
      </w:r>
      <w:r>
        <w:t>style</w:t>
      </w:r>
      <w:r>
        <w:rPr>
          <w:spacing w:val="-11"/>
        </w:rPr>
        <w:t xml:space="preserve"> </w:t>
      </w:r>
      <w:r>
        <w:t>matrix</w:t>
      </w:r>
      <w:r>
        <w:rPr>
          <w:spacing w:val="-11"/>
        </w:rPr>
        <w:t xml:space="preserve"> </w:t>
      </w:r>
      <w:r>
        <w:t>that</w:t>
      </w:r>
      <w:r>
        <w:rPr>
          <w:spacing w:val="-11"/>
        </w:rPr>
        <w:t xml:space="preserve"> </w:t>
      </w:r>
      <w:r>
        <w:t xml:space="preserve">compares </w:t>
      </w:r>
      <w:r>
        <w:rPr>
          <w:spacing w:val="-4"/>
        </w:rPr>
        <w:t>the</w:t>
      </w:r>
      <w:r>
        <w:rPr>
          <w:spacing w:val="-11"/>
        </w:rPr>
        <w:t xml:space="preserve"> </w:t>
      </w:r>
      <w:r>
        <w:rPr>
          <w:spacing w:val="-4"/>
        </w:rPr>
        <w:t>p-values</w:t>
      </w:r>
      <w:r>
        <w:rPr>
          <w:spacing w:val="-10"/>
        </w:rPr>
        <w:t xml:space="preserve"> </w:t>
      </w:r>
      <w:r>
        <w:rPr>
          <w:spacing w:val="-4"/>
        </w:rPr>
        <w:t>obtained</w:t>
      </w:r>
      <w:r>
        <w:rPr>
          <w:spacing w:val="-11"/>
        </w:rPr>
        <w:t xml:space="preserve"> </w:t>
      </w:r>
      <w:r>
        <w:rPr>
          <w:spacing w:val="-4"/>
        </w:rPr>
        <w:t>from</w:t>
      </w:r>
      <w:r>
        <w:rPr>
          <w:spacing w:val="-10"/>
        </w:rPr>
        <w:t xml:space="preserve"> </w:t>
      </w:r>
      <w:r>
        <w:rPr>
          <w:spacing w:val="-4"/>
        </w:rPr>
        <w:t>the</w:t>
      </w:r>
      <w:r>
        <w:rPr>
          <w:spacing w:val="-11"/>
        </w:rPr>
        <w:t xml:space="preserve"> </w:t>
      </w:r>
      <w:r>
        <w:rPr>
          <w:spacing w:val="-4"/>
        </w:rPr>
        <w:t>pairwise</w:t>
      </w:r>
      <w:r>
        <w:rPr>
          <w:spacing w:val="-10"/>
        </w:rPr>
        <w:t xml:space="preserve"> </w:t>
      </w:r>
      <w:r>
        <w:rPr>
          <w:spacing w:val="-4"/>
        </w:rPr>
        <w:t>Wilcoxon</w:t>
      </w:r>
      <w:r>
        <w:rPr>
          <w:spacing w:val="-11"/>
        </w:rPr>
        <w:t xml:space="preserve"> </w:t>
      </w:r>
      <w:r>
        <w:rPr>
          <w:spacing w:val="-4"/>
        </w:rPr>
        <w:t>signed-rank</w:t>
      </w:r>
      <w:r>
        <w:rPr>
          <w:spacing w:val="-10"/>
        </w:rPr>
        <w:t xml:space="preserve"> </w:t>
      </w:r>
      <w:r>
        <w:rPr>
          <w:spacing w:val="-4"/>
        </w:rPr>
        <w:t>tests</w:t>
      </w:r>
      <w:r>
        <w:rPr>
          <w:spacing w:val="-11"/>
        </w:rPr>
        <w:t xml:space="preserve"> </w:t>
      </w:r>
      <w:r>
        <w:rPr>
          <w:spacing w:val="-4"/>
        </w:rPr>
        <w:t>between</w:t>
      </w:r>
      <w:r>
        <w:rPr>
          <w:spacing w:val="-10"/>
        </w:rPr>
        <w:t xml:space="preserve"> </w:t>
      </w:r>
      <w:r>
        <w:rPr>
          <w:spacing w:val="-4"/>
        </w:rPr>
        <w:t>each</w:t>
      </w:r>
      <w:r>
        <w:rPr>
          <w:spacing w:val="-11"/>
        </w:rPr>
        <w:t xml:space="preserve"> </w:t>
      </w:r>
      <w:r>
        <w:rPr>
          <w:spacing w:val="-4"/>
        </w:rPr>
        <w:t xml:space="preserve">pair </w:t>
      </w:r>
      <w:r>
        <w:t xml:space="preserve">of XAI methods (SHAP, LIME, ANCHORS, </w:t>
      </w:r>
      <w:proofErr w:type="spellStart"/>
      <w:r>
        <w:t>DiCE</w:t>
      </w:r>
      <w:proofErr w:type="spellEnd"/>
      <w:r>
        <w:t>).</w:t>
      </w:r>
    </w:p>
    <w:p w14:paraId="381A4AF7" w14:textId="77777777" w:rsidR="00371737" w:rsidRDefault="00000000">
      <w:pPr>
        <w:pStyle w:val="BodyText"/>
        <w:spacing w:before="7"/>
        <w:rPr>
          <w:sz w:val="11"/>
        </w:rPr>
      </w:pPr>
      <w:r>
        <w:rPr>
          <w:noProof/>
        </w:rPr>
        <w:drawing>
          <wp:anchor distT="0" distB="0" distL="0" distR="0" simplePos="0" relativeHeight="487589376" behindDoc="1" locked="0" layoutInCell="1" allowOverlap="1" wp14:anchorId="12B84CA9" wp14:editId="4361ADCF">
            <wp:simplePos x="0" y="0"/>
            <wp:positionH relativeFrom="page">
              <wp:posOffset>1177019</wp:posOffset>
            </wp:positionH>
            <wp:positionV relativeFrom="paragraph">
              <wp:posOffset>99379</wp:posOffset>
            </wp:positionV>
            <wp:extent cx="5474121" cy="353644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1" cstate="print"/>
                    <a:stretch>
                      <a:fillRect/>
                    </a:stretch>
                  </pic:blipFill>
                  <pic:spPr>
                    <a:xfrm>
                      <a:off x="0" y="0"/>
                      <a:ext cx="5474121" cy="3536441"/>
                    </a:xfrm>
                    <a:prstGeom prst="rect">
                      <a:avLst/>
                    </a:prstGeom>
                  </pic:spPr>
                </pic:pic>
              </a:graphicData>
            </a:graphic>
          </wp:anchor>
        </w:drawing>
      </w:r>
    </w:p>
    <w:p w14:paraId="63BAB23B" w14:textId="77777777" w:rsidR="00371737" w:rsidRDefault="00371737">
      <w:pPr>
        <w:pStyle w:val="BodyText"/>
        <w:spacing w:before="79"/>
      </w:pPr>
    </w:p>
    <w:p w14:paraId="0C546CBC" w14:textId="77777777" w:rsidR="00371737" w:rsidRDefault="00000000">
      <w:pPr>
        <w:pStyle w:val="BodyText"/>
        <w:ind w:left="93" w:right="198"/>
        <w:jc w:val="center"/>
      </w:pPr>
      <w:r>
        <w:rPr>
          <w:spacing w:val="-2"/>
        </w:rPr>
        <w:t>Figure 4.3:</w:t>
      </w:r>
      <w:r>
        <w:rPr>
          <w:spacing w:val="16"/>
        </w:rPr>
        <w:t xml:space="preserve"> </w:t>
      </w:r>
      <w:bookmarkStart w:id="173" w:name="_bookmark50"/>
      <w:bookmarkEnd w:id="173"/>
      <w:r>
        <w:rPr>
          <w:spacing w:val="-2"/>
        </w:rPr>
        <w:t>Matrix</w:t>
      </w:r>
      <w:r>
        <w:rPr>
          <w:spacing w:val="-1"/>
        </w:rPr>
        <w:t xml:space="preserve"> </w:t>
      </w:r>
      <w:r>
        <w:rPr>
          <w:spacing w:val="-2"/>
        </w:rPr>
        <w:t xml:space="preserve">View of </w:t>
      </w:r>
      <w:proofErr w:type="spellStart"/>
      <w:r>
        <w:rPr>
          <w:spacing w:val="-2"/>
        </w:rPr>
        <w:t>Wilcoxan</w:t>
      </w:r>
      <w:proofErr w:type="spellEnd"/>
      <w:r>
        <w:rPr>
          <w:spacing w:val="-1"/>
        </w:rPr>
        <w:t xml:space="preserve"> </w:t>
      </w:r>
      <w:r>
        <w:rPr>
          <w:spacing w:val="-2"/>
        </w:rPr>
        <w:t xml:space="preserve">Pairwise </w:t>
      </w:r>
      <w:r>
        <w:rPr>
          <w:spacing w:val="-4"/>
        </w:rPr>
        <w:t>Test</w:t>
      </w:r>
    </w:p>
    <w:p w14:paraId="1DDC1FF9" w14:textId="77777777" w:rsidR="00371737" w:rsidRDefault="00371737">
      <w:pPr>
        <w:pStyle w:val="BodyText"/>
        <w:spacing w:before="237"/>
      </w:pPr>
    </w:p>
    <w:p w14:paraId="20C3455D" w14:textId="77777777" w:rsidR="00371737" w:rsidRDefault="00000000">
      <w:pPr>
        <w:pStyle w:val="BodyText"/>
        <w:spacing w:line="381" w:lineRule="auto"/>
        <w:ind w:left="114" w:right="219" w:firstLine="351"/>
        <w:jc w:val="both"/>
      </w:pPr>
      <w:r>
        <w:rPr>
          <w:spacing w:val="-2"/>
        </w:rPr>
        <w:t>Lower</w:t>
      </w:r>
      <w:r>
        <w:rPr>
          <w:spacing w:val="-9"/>
        </w:rPr>
        <w:t xml:space="preserve"> </w:t>
      </w:r>
      <w:r>
        <w:rPr>
          <w:spacing w:val="-2"/>
        </w:rPr>
        <w:t>P-Values</w:t>
      </w:r>
      <w:r>
        <w:rPr>
          <w:spacing w:val="-9"/>
        </w:rPr>
        <w:t xml:space="preserve"> </w:t>
      </w:r>
      <w:r>
        <w:rPr>
          <w:spacing w:val="-2"/>
        </w:rPr>
        <w:t>(Cooler</w:t>
      </w:r>
      <w:r>
        <w:rPr>
          <w:spacing w:val="-9"/>
        </w:rPr>
        <w:t xml:space="preserve"> </w:t>
      </w:r>
      <w:proofErr w:type="spellStart"/>
      <w:r>
        <w:rPr>
          <w:spacing w:val="-2"/>
        </w:rPr>
        <w:t>Colours</w:t>
      </w:r>
      <w:proofErr w:type="spellEnd"/>
      <w:r>
        <w:rPr>
          <w:spacing w:val="-2"/>
        </w:rPr>
        <w:t>)</w:t>
      </w:r>
      <w:r>
        <w:rPr>
          <w:spacing w:val="-9"/>
        </w:rPr>
        <w:t xml:space="preserve"> </w:t>
      </w:r>
      <w:r>
        <w:rPr>
          <w:spacing w:val="-2"/>
        </w:rPr>
        <w:t>indicate</w:t>
      </w:r>
      <w:r>
        <w:rPr>
          <w:spacing w:val="-9"/>
        </w:rPr>
        <w:t xml:space="preserve"> </w:t>
      </w:r>
      <w:r>
        <w:rPr>
          <w:spacing w:val="-2"/>
        </w:rPr>
        <w:t>a</w:t>
      </w:r>
      <w:r>
        <w:rPr>
          <w:spacing w:val="-9"/>
        </w:rPr>
        <w:t xml:space="preserve"> </w:t>
      </w:r>
      <w:r>
        <w:rPr>
          <w:spacing w:val="-2"/>
        </w:rPr>
        <w:t>higher</w:t>
      </w:r>
      <w:r>
        <w:rPr>
          <w:spacing w:val="-9"/>
        </w:rPr>
        <w:t xml:space="preserve"> </w:t>
      </w:r>
      <w:r>
        <w:rPr>
          <w:spacing w:val="-2"/>
        </w:rPr>
        <w:t>likelihood</w:t>
      </w:r>
      <w:r>
        <w:rPr>
          <w:spacing w:val="-9"/>
        </w:rPr>
        <w:t xml:space="preserve"> </w:t>
      </w:r>
      <w:r>
        <w:rPr>
          <w:spacing w:val="-2"/>
        </w:rPr>
        <w:t>of</w:t>
      </w:r>
      <w:r>
        <w:rPr>
          <w:spacing w:val="-9"/>
        </w:rPr>
        <w:t xml:space="preserve"> </w:t>
      </w:r>
      <w:r>
        <w:rPr>
          <w:spacing w:val="-2"/>
        </w:rPr>
        <w:t>a</w:t>
      </w:r>
      <w:r>
        <w:rPr>
          <w:spacing w:val="-9"/>
        </w:rPr>
        <w:t xml:space="preserve"> </w:t>
      </w:r>
      <w:r>
        <w:rPr>
          <w:spacing w:val="-2"/>
        </w:rPr>
        <w:t>statistically</w:t>
      </w:r>
      <w:r>
        <w:rPr>
          <w:spacing w:val="-9"/>
        </w:rPr>
        <w:t xml:space="preserve"> </w:t>
      </w:r>
      <w:r>
        <w:rPr>
          <w:spacing w:val="-2"/>
        </w:rPr>
        <w:t xml:space="preserve">sig- </w:t>
      </w:r>
      <w:proofErr w:type="spellStart"/>
      <w:r>
        <w:rPr>
          <w:spacing w:val="-4"/>
        </w:rPr>
        <w:t>nificant</w:t>
      </w:r>
      <w:proofErr w:type="spellEnd"/>
      <w:r>
        <w:rPr>
          <w:spacing w:val="-11"/>
        </w:rPr>
        <w:t xml:space="preserve"> </w:t>
      </w:r>
      <w:r>
        <w:rPr>
          <w:spacing w:val="-4"/>
        </w:rPr>
        <w:t>difference</w:t>
      </w:r>
      <w:r>
        <w:rPr>
          <w:spacing w:val="-10"/>
        </w:rPr>
        <w:t xml:space="preserve"> </w:t>
      </w:r>
      <w:r>
        <w:rPr>
          <w:spacing w:val="-4"/>
        </w:rPr>
        <w:t>between</w:t>
      </w:r>
      <w:r>
        <w:rPr>
          <w:spacing w:val="-11"/>
        </w:rPr>
        <w:t xml:space="preserve"> </w:t>
      </w:r>
      <w:r>
        <w:rPr>
          <w:spacing w:val="-4"/>
        </w:rPr>
        <w:t>the</w:t>
      </w:r>
      <w:r>
        <w:rPr>
          <w:spacing w:val="-10"/>
        </w:rPr>
        <w:t xml:space="preserve"> </w:t>
      </w:r>
      <w:r>
        <w:rPr>
          <w:spacing w:val="-4"/>
        </w:rPr>
        <w:t>methods.</w:t>
      </w:r>
      <w:r>
        <w:rPr>
          <w:spacing w:val="-10"/>
        </w:rPr>
        <w:t xml:space="preserve"> </w:t>
      </w:r>
      <w:r>
        <w:rPr>
          <w:spacing w:val="-4"/>
        </w:rPr>
        <w:t>In</w:t>
      </w:r>
      <w:r>
        <w:rPr>
          <w:spacing w:val="-11"/>
        </w:rPr>
        <w:t xml:space="preserve"> </w:t>
      </w:r>
      <w:r>
        <w:rPr>
          <w:spacing w:val="-4"/>
        </w:rPr>
        <w:t>this</w:t>
      </w:r>
      <w:r>
        <w:rPr>
          <w:spacing w:val="-10"/>
        </w:rPr>
        <w:t xml:space="preserve"> </w:t>
      </w:r>
      <w:r>
        <w:rPr>
          <w:spacing w:val="-4"/>
        </w:rPr>
        <w:t>matrix,</w:t>
      </w:r>
      <w:r>
        <w:rPr>
          <w:spacing w:val="-11"/>
        </w:rPr>
        <w:t xml:space="preserve"> </w:t>
      </w:r>
      <w:r>
        <w:rPr>
          <w:spacing w:val="-4"/>
        </w:rPr>
        <w:t>however,</w:t>
      </w:r>
      <w:r>
        <w:rPr>
          <w:spacing w:val="-10"/>
        </w:rPr>
        <w:t xml:space="preserve"> </w:t>
      </w:r>
      <w:r>
        <w:rPr>
          <w:spacing w:val="-4"/>
        </w:rPr>
        <w:t>most</w:t>
      </w:r>
      <w:r>
        <w:rPr>
          <w:spacing w:val="-11"/>
        </w:rPr>
        <w:t xml:space="preserve"> </w:t>
      </w:r>
      <w:r>
        <w:rPr>
          <w:spacing w:val="-4"/>
        </w:rPr>
        <w:t>of</w:t>
      </w:r>
      <w:r>
        <w:rPr>
          <w:spacing w:val="-10"/>
        </w:rPr>
        <w:t xml:space="preserve"> </w:t>
      </w:r>
      <w:r>
        <w:rPr>
          <w:spacing w:val="-4"/>
        </w:rPr>
        <w:t>the</w:t>
      </w:r>
      <w:r>
        <w:rPr>
          <w:spacing w:val="-11"/>
        </w:rPr>
        <w:t xml:space="preserve"> </w:t>
      </w:r>
      <w:r>
        <w:rPr>
          <w:spacing w:val="-4"/>
        </w:rPr>
        <w:t>p-values are</w:t>
      </w:r>
      <w:r>
        <w:rPr>
          <w:spacing w:val="-10"/>
        </w:rPr>
        <w:t xml:space="preserve"> </w:t>
      </w:r>
      <w:r>
        <w:rPr>
          <w:spacing w:val="-4"/>
        </w:rPr>
        <w:t>relatively</w:t>
      </w:r>
      <w:r>
        <w:rPr>
          <w:spacing w:val="-10"/>
        </w:rPr>
        <w:t xml:space="preserve"> </w:t>
      </w:r>
      <w:r>
        <w:rPr>
          <w:spacing w:val="-4"/>
        </w:rPr>
        <w:t>high,</w:t>
      </w:r>
      <w:r>
        <w:rPr>
          <w:spacing w:val="-8"/>
        </w:rPr>
        <w:t xml:space="preserve"> </w:t>
      </w:r>
      <w:r>
        <w:rPr>
          <w:spacing w:val="-4"/>
        </w:rPr>
        <w:t>suggesting</w:t>
      </w:r>
      <w:r>
        <w:rPr>
          <w:spacing w:val="-10"/>
        </w:rPr>
        <w:t xml:space="preserve"> </w:t>
      </w:r>
      <w:r>
        <w:rPr>
          <w:spacing w:val="-4"/>
        </w:rPr>
        <w:t>that</w:t>
      </w:r>
      <w:r>
        <w:rPr>
          <w:spacing w:val="-10"/>
        </w:rPr>
        <w:t xml:space="preserve"> </w:t>
      </w:r>
      <w:r>
        <w:rPr>
          <w:spacing w:val="-4"/>
        </w:rPr>
        <w:t>the</w:t>
      </w:r>
      <w:r>
        <w:rPr>
          <w:spacing w:val="-10"/>
        </w:rPr>
        <w:t xml:space="preserve"> </w:t>
      </w:r>
      <w:r>
        <w:rPr>
          <w:spacing w:val="-4"/>
        </w:rPr>
        <w:t>differences</w:t>
      </w:r>
      <w:r>
        <w:rPr>
          <w:spacing w:val="-10"/>
        </w:rPr>
        <w:t xml:space="preserve"> </w:t>
      </w:r>
      <w:r>
        <w:rPr>
          <w:spacing w:val="-4"/>
        </w:rPr>
        <w:t>between</w:t>
      </w:r>
      <w:r>
        <w:rPr>
          <w:spacing w:val="-10"/>
        </w:rPr>
        <w:t xml:space="preserve"> </w:t>
      </w:r>
      <w:r>
        <w:rPr>
          <w:spacing w:val="-4"/>
        </w:rPr>
        <w:t>most</w:t>
      </w:r>
      <w:r>
        <w:rPr>
          <w:spacing w:val="-10"/>
        </w:rPr>
        <w:t xml:space="preserve"> </w:t>
      </w:r>
      <w:r>
        <w:rPr>
          <w:spacing w:val="-4"/>
        </w:rPr>
        <w:t>pairs</w:t>
      </w:r>
      <w:r>
        <w:rPr>
          <w:spacing w:val="-10"/>
        </w:rPr>
        <w:t xml:space="preserve"> </w:t>
      </w:r>
      <w:r>
        <w:rPr>
          <w:spacing w:val="-4"/>
        </w:rPr>
        <w:t>of</w:t>
      </w:r>
      <w:r>
        <w:rPr>
          <w:spacing w:val="-10"/>
        </w:rPr>
        <w:t xml:space="preserve"> </w:t>
      </w:r>
      <w:r>
        <w:rPr>
          <w:spacing w:val="-4"/>
        </w:rPr>
        <w:t>XAI</w:t>
      </w:r>
      <w:r>
        <w:rPr>
          <w:spacing w:val="-10"/>
        </w:rPr>
        <w:t xml:space="preserve"> </w:t>
      </w:r>
      <w:r>
        <w:rPr>
          <w:spacing w:val="-4"/>
        </w:rPr>
        <w:t xml:space="preserve">methods </w:t>
      </w:r>
      <w:r>
        <w:t>are not statistically significant.</w:t>
      </w:r>
    </w:p>
    <w:p w14:paraId="7E48B335" w14:textId="77777777" w:rsidR="00371737" w:rsidRDefault="00000000">
      <w:pPr>
        <w:pStyle w:val="BodyText"/>
        <w:spacing w:line="381" w:lineRule="auto"/>
        <w:ind w:left="114" w:right="219" w:firstLine="351"/>
        <w:jc w:val="both"/>
      </w:pPr>
      <w:r>
        <w:t>Higher</w:t>
      </w:r>
      <w:r>
        <w:rPr>
          <w:spacing w:val="-10"/>
        </w:rPr>
        <w:t xml:space="preserve"> </w:t>
      </w:r>
      <w:r>
        <w:t>P-Values</w:t>
      </w:r>
      <w:r>
        <w:rPr>
          <w:spacing w:val="-10"/>
        </w:rPr>
        <w:t xml:space="preserve"> </w:t>
      </w:r>
      <w:r>
        <w:t>(Warmer</w:t>
      </w:r>
      <w:r>
        <w:rPr>
          <w:spacing w:val="-10"/>
        </w:rPr>
        <w:t xml:space="preserve"> </w:t>
      </w:r>
      <w:proofErr w:type="spellStart"/>
      <w:r>
        <w:t>Colours</w:t>
      </w:r>
      <w:proofErr w:type="spellEnd"/>
      <w:r>
        <w:t>)</w:t>
      </w:r>
      <w:r>
        <w:rPr>
          <w:spacing w:val="-10"/>
        </w:rPr>
        <w:t xml:space="preserve"> </w:t>
      </w:r>
      <w:r>
        <w:t>in</w:t>
      </w:r>
      <w:r>
        <w:rPr>
          <w:spacing w:val="-10"/>
        </w:rPr>
        <w:t xml:space="preserve"> </w:t>
      </w:r>
      <w:r>
        <w:t>figure</w:t>
      </w:r>
      <w:r>
        <w:rPr>
          <w:spacing w:val="-10"/>
        </w:rPr>
        <w:t xml:space="preserve"> </w:t>
      </w:r>
      <w:hyperlink w:anchor="_bookmark50" w:history="1">
        <w:r>
          <w:t>4.3</w:t>
        </w:r>
      </w:hyperlink>
      <w:r>
        <w:rPr>
          <w:spacing w:val="-10"/>
        </w:rPr>
        <w:t xml:space="preserve"> </w:t>
      </w:r>
      <w:r>
        <w:t>continue</w:t>
      </w:r>
      <w:r>
        <w:rPr>
          <w:spacing w:val="-10"/>
        </w:rPr>
        <w:t xml:space="preserve"> </w:t>
      </w:r>
      <w:r>
        <w:t>to</w:t>
      </w:r>
      <w:r>
        <w:rPr>
          <w:spacing w:val="-10"/>
        </w:rPr>
        <w:t xml:space="preserve"> </w:t>
      </w:r>
      <w:r>
        <w:t>suggest</w:t>
      </w:r>
      <w:r>
        <w:rPr>
          <w:spacing w:val="-10"/>
        </w:rPr>
        <w:t xml:space="preserve"> </w:t>
      </w:r>
      <w:r>
        <w:t>that</w:t>
      </w:r>
      <w:r>
        <w:rPr>
          <w:spacing w:val="-10"/>
        </w:rPr>
        <w:t xml:space="preserve"> </w:t>
      </w:r>
      <w:r>
        <w:t>the</w:t>
      </w:r>
      <w:r>
        <w:rPr>
          <w:spacing w:val="-10"/>
        </w:rPr>
        <w:t xml:space="preserve"> </w:t>
      </w:r>
      <w:proofErr w:type="spellStart"/>
      <w:r>
        <w:t>ev</w:t>
      </w:r>
      <w:proofErr w:type="spellEnd"/>
      <w:r>
        <w:t xml:space="preserve">- </w:t>
      </w:r>
      <w:proofErr w:type="spellStart"/>
      <w:r>
        <w:t>idence</w:t>
      </w:r>
      <w:proofErr w:type="spellEnd"/>
      <w:r>
        <w:rPr>
          <w:spacing w:val="-10"/>
        </w:rPr>
        <w:t xml:space="preserve"> </w:t>
      </w:r>
      <w:r>
        <w:t>against</w:t>
      </w:r>
      <w:r>
        <w:rPr>
          <w:spacing w:val="-10"/>
        </w:rPr>
        <w:t xml:space="preserve"> </w:t>
      </w:r>
      <w:r>
        <w:t>the</w:t>
      </w:r>
      <w:r>
        <w:rPr>
          <w:spacing w:val="-10"/>
        </w:rPr>
        <w:t xml:space="preserve"> </w:t>
      </w:r>
      <w:r>
        <w:t>null</w:t>
      </w:r>
      <w:r>
        <w:rPr>
          <w:spacing w:val="-10"/>
        </w:rPr>
        <w:t xml:space="preserve"> </w:t>
      </w:r>
      <w:r>
        <w:t>hypothesis</w:t>
      </w:r>
      <w:r>
        <w:rPr>
          <w:spacing w:val="-10"/>
        </w:rPr>
        <w:t xml:space="preserve"> </w:t>
      </w:r>
      <w:r>
        <w:t>of</w:t>
      </w:r>
      <w:r>
        <w:rPr>
          <w:spacing w:val="-10"/>
        </w:rPr>
        <w:t xml:space="preserve"> </w:t>
      </w:r>
      <w:r>
        <w:t>no</w:t>
      </w:r>
      <w:r>
        <w:rPr>
          <w:spacing w:val="-10"/>
        </w:rPr>
        <w:t xml:space="preserve"> </w:t>
      </w:r>
      <w:r>
        <w:t>difference</w:t>
      </w:r>
      <w:r>
        <w:rPr>
          <w:spacing w:val="-10"/>
        </w:rPr>
        <w:t xml:space="preserve"> </w:t>
      </w:r>
      <w:r>
        <w:t>between</w:t>
      </w:r>
      <w:r>
        <w:rPr>
          <w:spacing w:val="-10"/>
        </w:rPr>
        <w:t xml:space="preserve"> </w:t>
      </w:r>
      <w:r>
        <w:t>the</w:t>
      </w:r>
      <w:r>
        <w:rPr>
          <w:spacing w:val="-10"/>
        </w:rPr>
        <w:t xml:space="preserve"> </w:t>
      </w:r>
      <w:r>
        <w:t>XAI</w:t>
      </w:r>
      <w:r>
        <w:rPr>
          <w:spacing w:val="-10"/>
        </w:rPr>
        <w:t xml:space="preserve"> </w:t>
      </w:r>
      <w:r>
        <w:t>method</w:t>
      </w:r>
      <w:r>
        <w:rPr>
          <w:spacing w:val="-10"/>
        </w:rPr>
        <w:t xml:space="preserve"> </w:t>
      </w:r>
      <w:proofErr w:type="spellStart"/>
      <w:r>
        <w:t>perfor</w:t>
      </w:r>
      <w:proofErr w:type="spellEnd"/>
      <w:r>
        <w:t xml:space="preserve">- </w:t>
      </w:r>
      <w:proofErr w:type="spellStart"/>
      <w:r>
        <w:t>mance</w:t>
      </w:r>
      <w:proofErr w:type="spellEnd"/>
      <w:r>
        <w:t xml:space="preserve"> is weaker.</w:t>
      </w:r>
    </w:p>
    <w:p w14:paraId="461001D2" w14:textId="77777777" w:rsidR="00371737" w:rsidRDefault="00000000">
      <w:pPr>
        <w:pStyle w:val="BodyText"/>
        <w:spacing w:line="381" w:lineRule="auto"/>
        <w:ind w:left="114" w:right="221" w:firstLine="351"/>
        <w:jc w:val="both"/>
      </w:pPr>
      <w:r>
        <w:t>Plotting</w:t>
      </w:r>
      <w:r>
        <w:rPr>
          <w:spacing w:val="-2"/>
        </w:rPr>
        <w:t xml:space="preserve"> </w:t>
      </w:r>
      <w:r>
        <w:t>the</w:t>
      </w:r>
      <w:r>
        <w:rPr>
          <w:spacing w:val="-2"/>
        </w:rPr>
        <w:t xml:space="preserve"> </w:t>
      </w:r>
      <w:r>
        <w:t>distribution</w:t>
      </w:r>
      <w:r>
        <w:rPr>
          <w:spacing w:val="-2"/>
        </w:rPr>
        <w:t xml:space="preserve"> </w:t>
      </w:r>
      <w:r>
        <w:t>of</w:t>
      </w:r>
      <w:r>
        <w:rPr>
          <w:spacing w:val="-2"/>
        </w:rPr>
        <w:t xml:space="preserve"> </w:t>
      </w:r>
      <w:r>
        <w:t>differences</w:t>
      </w:r>
      <w:r>
        <w:rPr>
          <w:spacing w:val="-2"/>
        </w:rPr>
        <w:t xml:space="preserve"> </w:t>
      </w:r>
      <w:r>
        <w:t>for</w:t>
      </w:r>
      <w:r>
        <w:rPr>
          <w:spacing w:val="-2"/>
        </w:rPr>
        <w:t xml:space="preserve"> </w:t>
      </w:r>
      <w:r>
        <w:t>each</w:t>
      </w:r>
      <w:r>
        <w:rPr>
          <w:spacing w:val="-2"/>
        </w:rPr>
        <w:t xml:space="preserve"> </w:t>
      </w:r>
      <w:r>
        <w:t>par</w:t>
      </w:r>
      <w:r>
        <w:rPr>
          <w:spacing w:val="-2"/>
        </w:rPr>
        <w:t xml:space="preserve"> </w:t>
      </w:r>
      <w:r>
        <w:t>generates</w:t>
      </w:r>
      <w:r>
        <w:rPr>
          <w:spacing w:val="-2"/>
        </w:rPr>
        <w:t xml:space="preserve"> </w:t>
      </w:r>
      <w:r>
        <w:t>the</w:t>
      </w:r>
      <w:r>
        <w:rPr>
          <w:spacing w:val="-2"/>
        </w:rPr>
        <w:t xml:space="preserve"> </w:t>
      </w:r>
      <w:r>
        <w:t>histograms</w:t>
      </w:r>
      <w:r>
        <w:rPr>
          <w:spacing w:val="-2"/>
        </w:rPr>
        <w:t xml:space="preserve"> </w:t>
      </w:r>
      <w:r>
        <w:t xml:space="preserve">in Figure </w:t>
      </w:r>
      <w:hyperlink w:anchor="_bookmark51" w:history="1">
        <w:r>
          <w:t>4.4</w:t>
        </w:r>
      </w:hyperlink>
      <w:r>
        <w:t xml:space="preserve"> below.</w:t>
      </w:r>
    </w:p>
    <w:p w14:paraId="6F22C202" w14:textId="77777777" w:rsidR="00371737" w:rsidRDefault="00000000">
      <w:pPr>
        <w:pStyle w:val="BodyText"/>
        <w:spacing w:line="272" w:lineRule="exact"/>
        <w:ind w:left="465"/>
        <w:jc w:val="both"/>
      </w:pPr>
      <w:r>
        <w:rPr>
          <w:spacing w:val="-4"/>
        </w:rPr>
        <w:t>The</w:t>
      </w:r>
      <w:r>
        <w:rPr>
          <w:spacing w:val="10"/>
        </w:rPr>
        <w:t xml:space="preserve"> </w:t>
      </w:r>
      <w:r>
        <w:rPr>
          <w:spacing w:val="-4"/>
        </w:rPr>
        <w:t>histograms</w:t>
      </w:r>
      <w:r>
        <w:rPr>
          <w:spacing w:val="11"/>
        </w:rPr>
        <w:t xml:space="preserve"> </w:t>
      </w:r>
      <w:r>
        <w:rPr>
          <w:spacing w:val="-4"/>
        </w:rPr>
        <w:t>below</w:t>
      </w:r>
      <w:r>
        <w:rPr>
          <w:spacing w:val="11"/>
        </w:rPr>
        <w:t xml:space="preserve"> </w:t>
      </w:r>
      <w:r>
        <w:rPr>
          <w:spacing w:val="-4"/>
        </w:rPr>
        <w:t>visualize</w:t>
      </w:r>
      <w:r>
        <w:rPr>
          <w:spacing w:val="11"/>
        </w:rPr>
        <w:t xml:space="preserve"> </w:t>
      </w:r>
      <w:r>
        <w:rPr>
          <w:spacing w:val="-4"/>
        </w:rPr>
        <w:t>the</w:t>
      </w:r>
      <w:r>
        <w:rPr>
          <w:spacing w:val="10"/>
        </w:rPr>
        <w:t xml:space="preserve"> </w:t>
      </w:r>
      <w:r>
        <w:rPr>
          <w:spacing w:val="-4"/>
        </w:rPr>
        <w:t>distribution</w:t>
      </w:r>
      <w:r>
        <w:rPr>
          <w:spacing w:val="11"/>
        </w:rPr>
        <w:t xml:space="preserve"> </w:t>
      </w:r>
      <w:r>
        <w:rPr>
          <w:spacing w:val="-4"/>
        </w:rPr>
        <w:t>of</w:t>
      </w:r>
      <w:r>
        <w:rPr>
          <w:spacing w:val="11"/>
        </w:rPr>
        <w:t xml:space="preserve"> </w:t>
      </w:r>
      <w:r>
        <w:rPr>
          <w:spacing w:val="-4"/>
        </w:rPr>
        <w:t>differences</w:t>
      </w:r>
      <w:r>
        <w:rPr>
          <w:spacing w:val="11"/>
        </w:rPr>
        <w:t xml:space="preserve"> </w:t>
      </w:r>
      <w:r>
        <w:rPr>
          <w:spacing w:val="-4"/>
        </w:rPr>
        <w:t>between</w:t>
      </w:r>
      <w:r>
        <w:rPr>
          <w:spacing w:val="11"/>
        </w:rPr>
        <w:t xml:space="preserve"> </w:t>
      </w:r>
      <w:r>
        <w:rPr>
          <w:spacing w:val="-4"/>
        </w:rPr>
        <w:t>each</w:t>
      </w:r>
      <w:r>
        <w:rPr>
          <w:spacing w:val="10"/>
        </w:rPr>
        <w:t xml:space="preserve"> </w:t>
      </w:r>
      <w:proofErr w:type="gramStart"/>
      <w:r>
        <w:rPr>
          <w:spacing w:val="-4"/>
        </w:rPr>
        <w:t>pair</w:t>
      </w:r>
      <w:proofErr w:type="gramEnd"/>
    </w:p>
    <w:p w14:paraId="2379B612" w14:textId="77777777" w:rsidR="00371737" w:rsidRDefault="00371737">
      <w:pPr>
        <w:spacing w:line="272" w:lineRule="exact"/>
        <w:jc w:val="both"/>
        <w:sectPr w:rsidR="00371737" w:rsidSect="00FA1DAD">
          <w:pgSz w:w="12240" w:h="15840"/>
          <w:pgMar w:top="1300" w:right="1480" w:bottom="980" w:left="1700" w:header="805" w:footer="799" w:gutter="0"/>
          <w:cols w:space="720"/>
        </w:sectPr>
      </w:pPr>
    </w:p>
    <w:p w14:paraId="0F4AA73C" w14:textId="77777777" w:rsidR="00371737" w:rsidRDefault="00371737">
      <w:pPr>
        <w:pStyle w:val="BodyText"/>
        <w:spacing w:before="2"/>
        <w:rPr>
          <w:sz w:val="15"/>
        </w:rPr>
      </w:pPr>
    </w:p>
    <w:p w14:paraId="3DFE6258" w14:textId="77777777" w:rsidR="00371737" w:rsidRDefault="00000000">
      <w:pPr>
        <w:pStyle w:val="BodyText"/>
        <w:ind w:left="180"/>
        <w:rPr>
          <w:sz w:val="20"/>
        </w:rPr>
      </w:pPr>
      <w:r>
        <w:rPr>
          <w:noProof/>
          <w:sz w:val="20"/>
        </w:rPr>
        <w:drawing>
          <wp:inline distT="0" distB="0" distL="0" distR="0" wp14:anchorId="1555C3CE" wp14:editId="16457501">
            <wp:extent cx="5448253" cy="6033516"/>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cstate="print"/>
                    <a:stretch>
                      <a:fillRect/>
                    </a:stretch>
                  </pic:blipFill>
                  <pic:spPr>
                    <a:xfrm>
                      <a:off x="0" y="0"/>
                      <a:ext cx="5448253" cy="6033516"/>
                    </a:xfrm>
                    <a:prstGeom prst="rect">
                      <a:avLst/>
                    </a:prstGeom>
                  </pic:spPr>
                </pic:pic>
              </a:graphicData>
            </a:graphic>
          </wp:inline>
        </w:drawing>
      </w:r>
    </w:p>
    <w:p w14:paraId="630F90A0" w14:textId="77777777" w:rsidR="00371737" w:rsidRDefault="00371737">
      <w:pPr>
        <w:pStyle w:val="BodyText"/>
        <w:spacing w:before="81"/>
      </w:pPr>
    </w:p>
    <w:p w14:paraId="672C2EFA" w14:textId="77777777" w:rsidR="00371737" w:rsidRDefault="00000000">
      <w:pPr>
        <w:pStyle w:val="BodyText"/>
        <w:ind w:left="93" w:right="198"/>
        <w:jc w:val="center"/>
      </w:pPr>
      <w:bookmarkStart w:id="174" w:name="_bookmark51"/>
      <w:bookmarkEnd w:id="174"/>
      <w:commentRangeStart w:id="175"/>
      <w:r>
        <w:rPr>
          <w:spacing w:val="-2"/>
        </w:rPr>
        <w:t>Figure</w:t>
      </w:r>
      <w:r>
        <w:t xml:space="preserve"> </w:t>
      </w:r>
      <w:r>
        <w:rPr>
          <w:spacing w:val="-2"/>
        </w:rPr>
        <w:t>4.4:</w:t>
      </w:r>
      <w:r>
        <w:rPr>
          <w:spacing w:val="18"/>
        </w:rPr>
        <w:t xml:space="preserve"> </w:t>
      </w:r>
      <w:r>
        <w:rPr>
          <w:spacing w:val="-2"/>
        </w:rPr>
        <w:t>Histograms</w:t>
      </w:r>
      <w:r>
        <w:rPr>
          <w:spacing w:val="1"/>
        </w:rPr>
        <w:t xml:space="preserve"> </w:t>
      </w:r>
      <w:r>
        <w:rPr>
          <w:spacing w:val="-2"/>
        </w:rPr>
        <w:t>of</w:t>
      </w:r>
      <w:r>
        <w:t xml:space="preserve"> </w:t>
      </w:r>
      <w:r>
        <w:rPr>
          <w:spacing w:val="-2"/>
        </w:rPr>
        <w:t>XAI</w:t>
      </w:r>
      <w:r>
        <w:t xml:space="preserve"> </w:t>
      </w:r>
      <w:r>
        <w:rPr>
          <w:spacing w:val="-2"/>
        </w:rPr>
        <w:t>Data</w:t>
      </w:r>
      <w:r>
        <w:t xml:space="preserve"> </w:t>
      </w:r>
      <w:r>
        <w:rPr>
          <w:spacing w:val="-2"/>
        </w:rPr>
        <w:t>Point</w:t>
      </w:r>
      <w:r>
        <w:t xml:space="preserve"> </w:t>
      </w:r>
      <w:r>
        <w:rPr>
          <w:spacing w:val="-2"/>
        </w:rPr>
        <w:t>Distribution</w:t>
      </w:r>
      <w:commentRangeEnd w:id="175"/>
      <w:r w:rsidR="00BA58FA">
        <w:rPr>
          <w:rStyle w:val="CommentReference"/>
        </w:rPr>
        <w:commentReference w:id="175"/>
      </w:r>
    </w:p>
    <w:p w14:paraId="25131965" w14:textId="77777777" w:rsidR="00371737" w:rsidRDefault="00371737">
      <w:pPr>
        <w:pStyle w:val="BodyText"/>
        <w:spacing w:before="222"/>
      </w:pPr>
    </w:p>
    <w:p w14:paraId="68C1F2BC" w14:textId="77777777" w:rsidR="00371737" w:rsidRDefault="00000000">
      <w:pPr>
        <w:pStyle w:val="BodyText"/>
        <w:spacing w:line="381" w:lineRule="auto"/>
        <w:ind w:left="114" w:right="219"/>
        <w:jc w:val="both"/>
      </w:pPr>
      <w:r>
        <w:t>of XAI methods.</w:t>
      </w:r>
      <w:r>
        <w:rPr>
          <w:spacing w:val="40"/>
        </w:rPr>
        <w:t xml:space="preserve"> </w:t>
      </w:r>
      <w:r>
        <w:t>These plots help in understanding the magnitude and direction of</w:t>
      </w:r>
      <w:r>
        <w:rPr>
          <w:spacing w:val="-5"/>
        </w:rPr>
        <w:t xml:space="preserve"> </w:t>
      </w:r>
      <w:r>
        <w:t>the</w:t>
      </w:r>
      <w:r>
        <w:rPr>
          <w:spacing w:val="-5"/>
        </w:rPr>
        <w:t xml:space="preserve"> </w:t>
      </w:r>
      <w:r>
        <w:t>differences</w:t>
      </w:r>
      <w:r>
        <w:rPr>
          <w:spacing w:val="-5"/>
        </w:rPr>
        <w:t xml:space="preserve"> </w:t>
      </w:r>
      <w:r>
        <w:t>between</w:t>
      </w:r>
      <w:r>
        <w:rPr>
          <w:spacing w:val="-5"/>
        </w:rPr>
        <w:t xml:space="preserve"> </w:t>
      </w:r>
      <w:r>
        <w:t>the</w:t>
      </w:r>
      <w:r>
        <w:rPr>
          <w:spacing w:val="-5"/>
        </w:rPr>
        <w:t xml:space="preserve"> </w:t>
      </w:r>
      <w:r>
        <w:t>pairs,</w:t>
      </w:r>
      <w:r>
        <w:rPr>
          <w:spacing w:val="-2"/>
        </w:rPr>
        <w:t xml:space="preserve"> </w:t>
      </w:r>
      <w:r>
        <w:t>complementing</w:t>
      </w:r>
      <w:r>
        <w:rPr>
          <w:spacing w:val="-5"/>
        </w:rPr>
        <w:t xml:space="preserve"> </w:t>
      </w:r>
      <w:r>
        <w:t>the</w:t>
      </w:r>
      <w:r>
        <w:rPr>
          <w:spacing w:val="-5"/>
        </w:rPr>
        <w:t xml:space="preserve"> </w:t>
      </w:r>
      <w:r>
        <w:t>results</w:t>
      </w:r>
      <w:r>
        <w:rPr>
          <w:spacing w:val="-5"/>
        </w:rPr>
        <w:t xml:space="preserve"> </w:t>
      </w:r>
      <w:r>
        <w:t>from</w:t>
      </w:r>
      <w:r>
        <w:rPr>
          <w:spacing w:val="-5"/>
        </w:rPr>
        <w:t xml:space="preserve"> </w:t>
      </w:r>
      <w:r>
        <w:t>the</w:t>
      </w:r>
      <w:r>
        <w:rPr>
          <w:spacing w:val="-5"/>
        </w:rPr>
        <w:t xml:space="preserve"> </w:t>
      </w:r>
      <w:r>
        <w:t>Wilcoxon signed-rank test.</w:t>
      </w:r>
    </w:p>
    <w:p w14:paraId="7389F53A" w14:textId="77777777" w:rsidR="00371737" w:rsidRDefault="00000000">
      <w:pPr>
        <w:pStyle w:val="BodyText"/>
        <w:spacing w:line="381" w:lineRule="auto"/>
        <w:ind w:left="114" w:right="218" w:firstLine="351"/>
        <w:jc w:val="both"/>
      </w:pPr>
      <w:r>
        <w:t xml:space="preserve">The curved line in each histogram is a Kernel Density Estimate (KDE). It is a </w:t>
      </w:r>
      <w:r>
        <w:rPr>
          <w:spacing w:val="-2"/>
        </w:rPr>
        <w:t>smooth,</w:t>
      </w:r>
      <w:r>
        <w:rPr>
          <w:spacing w:val="22"/>
        </w:rPr>
        <w:t xml:space="preserve"> </w:t>
      </w:r>
      <w:r>
        <w:rPr>
          <w:spacing w:val="-2"/>
        </w:rPr>
        <w:t>continuous</w:t>
      </w:r>
      <w:r>
        <w:rPr>
          <w:spacing w:val="17"/>
        </w:rPr>
        <w:t xml:space="preserve"> </w:t>
      </w:r>
      <w:r>
        <w:rPr>
          <w:spacing w:val="-2"/>
        </w:rPr>
        <w:t>line</w:t>
      </w:r>
      <w:r>
        <w:rPr>
          <w:spacing w:val="17"/>
        </w:rPr>
        <w:t xml:space="preserve"> </w:t>
      </w:r>
      <w:r>
        <w:rPr>
          <w:spacing w:val="-2"/>
        </w:rPr>
        <w:t>that</w:t>
      </w:r>
      <w:r>
        <w:rPr>
          <w:spacing w:val="17"/>
        </w:rPr>
        <w:t xml:space="preserve"> </w:t>
      </w:r>
      <w:r>
        <w:rPr>
          <w:spacing w:val="-2"/>
        </w:rPr>
        <w:t>represents</w:t>
      </w:r>
      <w:r>
        <w:rPr>
          <w:spacing w:val="18"/>
        </w:rPr>
        <w:t xml:space="preserve"> </w:t>
      </w:r>
      <w:r>
        <w:rPr>
          <w:spacing w:val="-2"/>
        </w:rPr>
        <w:t>the</w:t>
      </w:r>
      <w:r>
        <w:rPr>
          <w:spacing w:val="17"/>
        </w:rPr>
        <w:t xml:space="preserve"> </w:t>
      </w:r>
      <w:r>
        <w:rPr>
          <w:spacing w:val="-2"/>
        </w:rPr>
        <w:t>probability</w:t>
      </w:r>
      <w:r>
        <w:rPr>
          <w:spacing w:val="17"/>
        </w:rPr>
        <w:t xml:space="preserve"> </w:t>
      </w:r>
      <w:r>
        <w:rPr>
          <w:spacing w:val="-2"/>
        </w:rPr>
        <w:t>density</w:t>
      </w:r>
      <w:r>
        <w:rPr>
          <w:spacing w:val="17"/>
        </w:rPr>
        <w:t xml:space="preserve"> </w:t>
      </w:r>
      <w:r>
        <w:rPr>
          <w:spacing w:val="-2"/>
        </w:rPr>
        <w:t>of</w:t>
      </w:r>
      <w:r>
        <w:rPr>
          <w:spacing w:val="17"/>
        </w:rPr>
        <w:t xml:space="preserve"> </w:t>
      </w:r>
      <w:r>
        <w:rPr>
          <w:spacing w:val="-2"/>
        </w:rPr>
        <w:t>the</w:t>
      </w:r>
      <w:r>
        <w:rPr>
          <w:spacing w:val="18"/>
        </w:rPr>
        <w:t xml:space="preserve"> </w:t>
      </w:r>
      <w:r>
        <w:rPr>
          <w:spacing w:val="-2"/>
        </w:rPr>
        <w:t>data</w:t>
      </w:r>
      <w:r>
        <w:rPr>
          <w:spacing w:val="17"/>
        </w:rPr>
        <w:t xml:space="preserve"> </w:t>
      </w:r>
      <w:r>
        <w:rPr>
          <w:spacing w:val="-2"/>
        </w:rPr>
        <w:t>points.</w:t>
      </w:r>
    </w:p>
    <w:p w14:paraId="0E91B799"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073D0FEC" w14:textId="77777777" w:rsidR="00371737" w:rsidRDefault="00000000">
      <w:pPr>
        <w:pStyle w:val="BodyText"/>
        <w:spacing w:before="128" w:line="381" w:lineRule="auto"/>
        <w:ind w:left="114" w:right="217"/>
        <w:jc w:val="both"/>
      </w:pPr>
      <w:r>
        <w:lastRenderedPageBreak/>
        <w:t xml:space="preserve">Essentially, it’s a smoothed version of the </w:t>
      </w:r>
      <w:proofErr w:type="spellStart"/>
      <w:proofErr w:type="gramStart"/>
      <w:r>
        <w:t>histogram.The</w:t>
      </w:r>
      <w:proofErr w:type="spellEnd"/>
      <w:proofErr w:type="gramEnd"/>
      <w:r>
        <w:t xml:space="preserve"> KDE provides a clearer view</w:t>
      </w:r>
      <w:r>
        <w:rPr>
          <w:spacing w:val="-3"/>
        </w:rPr>
        <w:t xml:space="preserve"> </w:t>
      </w:r>
      <w:r>
        <w:t>of</w:t>
      </w:r>
      <w:r>
        <w:rPr>
          <w:spacing w:val="-3"/>
        </w:rPr>
        <w:t xml:space="preserve"> </w:t>
      </w:r>
      <w:r>
        <w:t>the</w:t>
      </w:r>
      <w:r>
        <w:rPr>
          <w:spacing w:val="-3"/>
        </w:rPr>
        <w:t xml:space="preserve"> </w:t>
      </w:r>
      <w:r>
        <w:t>underlying</w:t>
      </w:r>
      <w:r>
        <w:rPr>
          <w:spacing w:val="-3"/>
        </w:rPr>
        <w:t xml:space="preserve"> </w:t>
      </w:r>
      <w:r>
        <w:t>distribution</w:t>
      </w:r>
      <w:r>
        <w:rPr>
          <w:spacing w:val="-2"/>
        </w:rPr>
        <w:t xml:space="preserve"> </w:t>
      </w:r>
      <w:r>
        <w:t>of</w:t>
      </w:r>
      <w:r>
        <w:rPr>
          <w:spacing w:val="-3"/>
        </w:rPr>
        <w:t xml:space="preserve"> </w:t>
      </w:r>
      <w:r>
        <w:t>the</w:t>
      </w:r>
      <w:r>
        <w:rPr>
          <w:spacing w:val="-3"/>
        </w:rPr>
        <w:t xml:space="preserve"> </w:t>
      </w:r>
      <w:r>
        <w:t>data,</w:t>
      </w:r>
      <w:r>
        <w:rPr>
          <w:spacing w:val="-1"/>
        </w:rPr>
        <w:t xml:space="preserve"> </w:t>
      </w:r>
      <w:r>
        <w:t>which</w:t>
      </w:r>
      <w:r>
        <w:rPr>
          <w:spacing w:val="-3"/>
        </w:rPr>
        <w:t xml:space="preserve"> </w:t>
      </w:r>
      <w:r>
        <w:t>can</w:t>
      </w:r>
      <w:r>
        <w:rPr>
          <w:spacing w:val="-2"/>
        </w:rPr>
        <w:t xml:space="preserve"> </w:t>
      </w:r>
      <w:r>
        <w:t>be</w:t>
      </w:r>
      <w:r>
        <w:rPr>
          <w:spacing w:val="-3"/>
        </w:rPr>
        <w:t xml:space="preserve"> </w:t>
      </w:r>
      <w:r>
        <w:t>particularly</w:t>
      </w:r>
      <w:r>
        <w:rPr>
          <w:spacing w:val="-3"/>
        </w:rPr>
        <w:t xml:space="preserve"> </w:t>
      </w:r>
      <w:r>
        <w:t>helpful</w:t>
      </w:r>
      <w:r>
        <w:rPr>
          <w:spacing w:val="-2"/>
        </w:rPr>
        <w:t xml:space="preserve"> </w:t>
      </w:r>
      <w:r>
        <w:t>in understanding</w:t>
      </w:r>
      <w:r>
        <w:rPr>
          <w:spacing w:val="-15"/>
        </w:rPr>
        <w:t xml:space="preserve"> </w:t>
      </w:r>
      <w:r>
        <w:t>the</w:t>
      </w:r>
      <w:r>
        <w:rPr>
          <w:spacing w:val="-14"/>
        </w:rPr>
        <w:t xml:space="preserve"> </w:t>
      </w:r>
      <w:r>
        <w:t>shape</w:t>
      </w:r>
      <w:r>
        <w:rPr>
          <w:spacing w:val="-15"/>
        </w:rPr>
        <w:t xml:space="preserve"> </w:t>
      </w:r>
      <w:r>
        <w:t>and</w:t>
      </w:r>
      <w:r>
        <w:rPr>
          <w:spacing w:val="-14"/>
        </w:rPr>
        <w:t xml:space="preserve"> </w:t>
      </w:r>
      <w:r>
        <w:t>spread</w:t>
      </w:r>
      <w:r>
        <w:rPr>
          <w:spacing w:val="-15"/>
        </w:rPr>
        <w:t xml:space="preserve"> </w:t>
      </w:r>
      <w:r>
        <w:t>of</w:t>
      </w:r>
      <w:r>
        <w:rPr>
          <w:spacing w:val="-14"/>
        </w:rPr>
        <w:t xml:space="preserve"> </w:t>
      </w:r>
      <w:r>
        <w:t>the</w:t>
      </w:r>
      <w:r>
        <w:rPr>
          <w:spacing w:val="-15"/>
        </w:rPr>
        <w:t xml:space="preserve"> </w:t>
      </w:r>
      <w:r>
        <w:t>differences</w:t>
      </w:r>
      <w:r>
        <w:rPr>
          <w:spacing w:val="-14"/>
        </w:rPr>
        <w:t xml:space="preserve"> </w:t>
      </w:r>
      <w:r>
        <w:t>between</w:t>
      </w:r>
      <w:r>
        <w:rPr>
          <w:spacing w:val="-14"/>
        </w:rPr>
        <w:t xml:space="preserve"> </w:t>
      </w:r>
      <w:r>
        <w:t>the</w:t>
      </w:r>
      <w:r>
        <w:rPr>
          <w:spacing w:val="-15"/>
        </w:rPr>
        <w:t xml:space="preserve"> </w:t>
      </w:r>
      <w:r>
        <w:t>XAI</w:t>
      </w:r>
      <w:r>
        <w:rPr>
          <w:spacing w:val="-14"/>
        </w:rPr>
        <w:t xml:space="preserve"> </w:t>
      </w:r>
      <w:r>
        <w:t>methods.</w:t>
      </w:r>
      <w:r>
        <w:rPr>
          <w:spacing w:val="5"/>
        </w:rPr>
        <w:t xml:space="preserve"> </w:t>
      </w:r>
      <w:r>
        <w:t xml:space="preserve">It </w:t>
      </w:r>
      <w:r>
        <w:rPr>
          <w:spacing w:val="-4"/>
        </w:rPr>
        <w:t>shows</w:t>
      </w:r>
      <w:r>
        <w:rPr>
          <w:spacing w:val="-5"/>
        </w:rPr>
        <w:t xml:space="preserve"> </w:t>
      </w:r>
      <w:r>
        <w:rPr>
          <w:spacing w:val="-4"/>
        </w:rPr>
        <w:t>where</w:t>
      </w:r>
      <w:r>
        <w:rPr>
          <w:spacing w:val="-5"/>
        </w:rPr>
        <w:t xml:space="preserve"> </w:t>
      </w:r>
      <w:r>
        <w:rPr>
          <w:spacing w:val="-4"/>
        </w:rPr>
        <w:t>the</w:t>
      </w:r>
      <w:r>
        <w:rPr>
          <w:spacing w:val="-5"/>
        </w:rPr>
        <w:t xml:space="preserve"> </w:t>
      </w:r>
      <w:r>
        <w:rPr>
          <w:spacing w:val="-4"/>
        </w:rPr>
        <w:t>data</w:t>
      </w:r>
      <w:r>
        <w:rPr>
          <w:spacing w:val="-5"/>
        </w:rPr>
        <w:t xml:space="preserve"> </w:t>
      </w:r>
      <w:r>
        <w:rPr>
          <w:spacing w:val="-4"/>
        </w:rPr>
        <w:t>points</w:t>
      </w:r>
      <w:r>
        <w:rPr>
          <w:spacing w:val="-5"/>
        </w:rPr>
        <w:t xml:space="preserve"> </w:t>
      </w:r>
      <w:r>
        <w:rPr>
          <w:spacing w:val="-4"/>
        </w:rPr>
        <w:t>are</w:t>
      </w:r>
      <w:r>
        <w:rPr>
          <w:spacing w:val="-5"/>
        </w:rPr>
        <w:t xml:space="preserve"> </w:t>
      </w:r>
      <w:r>
        <w:rPr>
          <w:spacing w:val="-4"/>
        </w:rPr>
        <w:t>concentrated</w:t>
      </w:r>
      <w:r>
        <w:rPr>
          <w:spacing w:val="-5"/>
        </w:rPr>
        <w:t xml:space="preserve"> </w:t>
      </w:r>
      <w:r>
        <w:rPr>
          <w:spacing w:val="-4"/>
        </w:rPr>
        <w:t>and</w:t>
      </w:r>
      <w:r>
        <w:rPr>
          <w:spacing w:val="-5"/>
        </w:rPr>
        <w:t xml:space="preserve"> </w:t>
      </w:r>
      <w:r>
        <w:rPr>
          <w:spacing w:val="-4"/>
        </w:rPr>
        <w:t>can</w:t>
      </w:r>
      <w:r>
        <w:rPr>
          <w:spacing w:val="-5"/>
        </w:rPr>
        <w:t xml:space="preserve"> </w:t>
      </w:r>
      <w:r>
        <w:rPr>
          <w:spacing w:val="-4"/>
        </w:rPr>
        <w:t>reveal</w:t>
      </w:r>
      <w:r>
        <w:rPr>
          <w:spacing w:val="-5"/>
        </w:rPr>
        <w:t xml:space="preserve"> </w:t>
      </w:r>
      <w:r>
        <w:rPr>
          <w:spacing w:val="-4"/>
        </w:rPr>
        <w:t>the</w:t>
      </w:r>
      <w:r>
        <w:rPr>
          <w:spacing w:val="-5"/>
        </w:rPr>
        <w:t xml:space="preserve"> </w:t>
      </w:r>
      <w:r>
        <w:rPr>
          <w:spacing w:val="-4"/>
        </w:rPr>
        <w:t>presence</w:t>
      </w:r>
      <w:r>
        <w:rPr>
          <w:spacing w:val="-5"/>
        </w:rPr>
        <w:t xml:space="preserve"> </w:t>
      </w:r>
      <w:r>
        <w:rPr>
          <w:spacing w:val="-4"/>
        </w:rPr>
        <w:t>of</w:t>
      </w:r>
      <w:r>
        <w:rPr>
          <w:spacing w:val="-5"/>
        </w:rPr>
        <w:t xml:space="preserve"> </w:t>
      </w:r>
      <w:r>
        <w:rPr>
          <w:spacing w:val="-4"/>
        </w:rPr>
        <w:t xml:space="preserve">multiple </w:t>
      </w:r>
      <w:r>
        <w:t>modes</w:t>
      </w:r>
      <w:r>
        <w:rPr>
          <w:spacing w:val="-3"/>
        </w:rPr>
        <w:t xml:space="preserve"> </w:t>
      </w:r>
      <w:r>
        <w:t>(peaks)</w:t>
      </w:r>
      <w:r>
        <w:rPr>
          <w:spacing w:val="-3"/>
        </w:rPr>
        <w:t xml:space="preserve"> </w:t>
      </w:r>
      <w:r>
        <w:t>in</w:t>
      </w:r>
      <w:r>
        <w:rPr>
          <w:spacing w:val="-3"/>
        </w:rPr>
        <w:t xml:space="preserve"> </w:t>
      </w:r>
      <w:r>
        <w:t>the</w:t>
      </w:r>
      <w:r>
        <w:rPr>
          <w:spacing w:val="-3"/>
        </w:rPr>
        <w:t xml:space="preserve"> </w:t>
      </w:r>
      <w:r>
        <w:t>data.</w:t>
      </w:r>
      <w:r>
        <w:rPr>
          <w:spacing w:val="27"/>
        </w:rPr>
        <w:t xml:space="preserve"> </w:t>
      </w:r>
      <w:r>
        <w:t>Peaks</w:t>
      </w:r>
      <w:r>
        <w:rPr>
          <w:spacing w:val="-3"/>
        </w:rPr>
        <w:t xml:space="preserve"> </w:t>
      </w:r>
      <w:r>
        <w:t>in</w:t>
      </w:r>
      <w:r>
        <w:rPr>
          <w:spacing w:val="-3"/>
        </w:rPr>
        <w:t xml:space="preserve"> </w:t>
      </w:r>
      <w:r>
        <w:t>the</w:t>
      </w:r>
      <w:r>
        <w:rPr>
          <w:spacing w:val="-3"/>
        </w:rPr>
        <w:t xml:space="preserve"> </w:t>
      </w:r>
      <w:r>
        <w:t>KDE</w:t>
      </w:r>
      <w:r>
        <w:rPr>
          <w:spacing w:val="-3"/>
        </w:rPr>
        <w:t xml:space="preserve"> </w:t>
      </w:r>
      <w:r>
        <w:t>indicate</w:t>
      </w:r>
      <w:r>
        <w:rPr>
          <w:spacing w:val="-3"/>
        </w:rPr>
        <w:t xml:space="preserve"> </w:t>
      </w:r>
      <w:r>
        <w:t>the</w:t>
      </w:r>
      <w:r>
        <w:rPr>
          <w:spacing w:val="-3"/>
        </w:rPr>
        <w:t xml:space="preserve"> </w:t>
      </w:r>
      <w:r>
        <w:t>most</w:t>
      </w:r>
      <w:r>
        <w:rPr>
          <w:spacing w:val="-3"/>
        </w:rPr>
        <w:t xml:space="preserve"> </w:t>
      </w:r>
      <w:r>
        <w:t>common</w:t>
      </w:r>
      <w:r>
        <w:rPr>
          <w:spacing w:val="-3"/>
        </w:rPr>
        <w:t xml:space="preserve"> </w:t>
      </w:r>
      <w:r>
        <w:t>difference values.</w:t>
      </w:r>
      <w:r>
        <w:rPr>
          <w:spacing w:val="28"/>
        </w:rPr>
        <w:t xml:space="preserve"> </w:t>
      </w:r>
      <w:r>
        <w:t xml:space="preserve">For example, if a KDE has a peak around zero, it suggests that many of the </w:t>
      </w:r>
      <w:r>
        <w:rPr>
          <w:spacing w:val="-4"/>
        </w:rPr>
        <w:t>differences</w:t>
      </w:r>
      <w:r>
        <w:rPr>
          <w:spacing w:val="-10"/>
        </w:rPr>
        <w:t xml:space="preserve"> </w:t>
      </w:r>
      <w:r>
        <w:rPr>
          <w:spacing w:val="-4"/>
        </w:rPr>
        <w:t>between</w:t>
      </w:r>
      <w:r>
        <w:rPr>
          <w:spacing w:val="-10"/>
        </w:rPr>
        <w:t xml:space="preserve"> </w:t>
      </w:r>
      <w:r>
        <w:rPr>
          <w:spacing w:val="-4"/>
        </w:rPr>
        <w:t>the</w:t>
      </w:r>
      <w:r>
        <w:rPr>
          <w:spacing w:val="-10"/>
        </w:rPr>
        <w:t xml:space="preserve"> </w:t>
      </w:r>
      <w:r>
        <w:rPr>
          <w:spacing w:val="-4"/>
        </w:rPr>
        <w:t>two</w:t>
      </w:r>
      <w:r>
        <w:rPr>
          <w:spacing w:val="-10"/>
        </w:rPr>
        <w:t xml:space="preserve"> </w:t>
      </w:r>
      <w:r>
        <w:rPr>
          <w:spacing w:val="-4"/>
        </w:rPr>
        <w:t>methods</w:t>
      </w:r>
      <w:r>
        <w:rPr>
          <w:spacing w:val="-10"/>
        </w:rPr>
        <w:t xml:space="preserve"> </w:t>
      </w:r>
      <w:r>
        <w:rPr>
          <w:spacing w:val="-4"/>
        </w:rPr>
        <w:t>are</w:t>
      </w:r>
      <w:r>
        <w:rPr>
          <w:spacing w:val="-10"/>
        </w:rPr>
        <w:t xml:space="preserve"> </w:t>
      </w:r>
      <w:r>
        <w:rPr>
          <w:spacing w:val="-4"/>
        </w:rPr>
        <w:t>close</w:t>
      </w:r>
      <w:r>
        <w:rPr>
          <w:spacing w:val="-10"/>
        </w:rPr>
        <w:t xml:space="preserve"> </w:t>
      </w:r>
      <w:r>
        <w:rPr>
          <w:spacing w:val="-4"/>
        </w:rPr>
        <w:t>to</w:t>
      </w:r>
      <w:r>
        <w:rPr>
          <w:spacing w:val="-10"/>
        </w:rPr>
        <w:t xml:space="preserve"> </w:t>
      </w:r>
      <w:r>
        <w:rPr>
          <w:spacing w:val="-4"/>
        </w:rPr>
        <w:t>zero,</w:t>
      </w:r>
      <w:r>
        <w:rPr>
          <w:spacing w:val="-10"/>
        </w:rPr>
        <w:t xml:space="preserve"> </w:t>
      </w:r>
      <w:r>
        <w:rPr>
          <w:spacing w:val="-4"/>
        </w:rPr>
        <w:t>indicating</w:t>
      </w:r>
      <w:r>
        <w:rPr>
          <w:spacing w:val="-10"/>
        </w:rPr>
        <w:t xml:space="preserve"> </w:t>
      </w:r>
      <w:r>
        <w:rPr>
          <w:spacing w:val="-4"/>
        </w:rPr>
        <w:t>similar</w:t>
      </w:r>
      <w:r>
        <w:rPr>
          <w:spacing w:val="-10"/>
        </w:rPr>
        <w:t xml:space="preserve"> </w:t>
      </w:r>
      <w:r>
        <w:rPr>
          <w:spacing w:val="-4"/>
        </w:rPr>
        <w:t xml:space="preserve">performance </w:t>
      </w:r>
      <w:r>
        <w:t>for</w:t>
      </w:r>
      <w:r>
        <w:rPr>
          <w:spacing w:val="-3"/>
        </w:rPr>
        <w:t xml:space="preserve"> </w:t>
      </w:r>
      <w:r>
        <w:t>the</w:t>
      </w:r>
      <w:r>
        <w:rPr>
          <w:spacing w:val="-3"/>
        </w:rPr>
        <w:t xml:space="preserve"> </w:t>
      </w:r>
      <w:r>
        <w:t>XAI</w:t>
      </w:r>
      <w:r>
        <w:rPr>
          <w:spacing w:val="-3"/>
        </w:rPr>
        <w:t xml:space="preserve"> </w:t>
      </w:r>
      <w:r>
        <w:t>methods</w:t>
      </w:r>
      <w:r>
        <w:rPr>
          <w:spacing w:val="-3"/>
        </w:rPr>
        <w:t xml:space="preserve"> </w:t>
      </w:r>
      <w:r>
        <w:t>against</w:t>
      </w:r>
      <w:r>
        <w:rPr>
          <w:spacing w:val="-3"/>
        </w:rPr>
        <w:t xml:space="preserve"> </w:t>
      </w:r>
      <w:r>
        <w:t>the</w:t>
      </w:r>
      <w:r>
        <w:rPr>
          <w:spacing w:val="-3"/>
        </w:rPr>
        <w:t xml:space="preserve"> </w:t>
      </w:r>
      <w:r>
        <w:t>metrics</w:t>
      </w:r>
      <w:r>
        <w:rPr>
          <w:spacing w:val="-3"/>
        </w:rPr>
        <w:t xml:space="preserve"> </w:t>
      </w:r>
      <w:r>
        <w:t>defined</w:t>
      </w:r>
      <w:r>
        <w:rPr>
          <w:spacing w:val="-3"/>
        </w:rPr>
        <w:t xml:space="preserve"> </w:t>
      </w:r>
      <w:r>
        <w:t>for</w:t>
      </w:r>
      <w:r>
        <w:rPr>
          <w:spacing w:val="-3"/>
        </w:rPr>
        <w:t xml:space="preserve"> </w:t>
      </w:r>
      <w:r>
        <w:t>this</w:t>
      </w:r>
      <w:r>
        <w:rPr>
          <w:spacing w:val="-3"/>
        </w:rPr>
        <w:t xml:space="preserve"> </w:t>
      </w:r>
      <w:r>
        <w:t>research.</w:t>
      </w:r>
      <w:r>
        <w:rPr>
          <w:spacing w:val="24"/>
        </w:rPr>
        <w:t xml:space="preserve"> </w:t>
      </w:r>
      <w:r>
        <w:t>If</w:t>
      </w:r>
      <w:r>
        <w:rPr>
          <w:spacing w:val="-3"/>
        </w:rPr>
        <w:t xml:space="preserve"> </w:t>
      </w:r>
      <w:r>
        <w:t>the</w:t>
      </w:r>
      <w:r>
        <w:rPr>
          <w:spacing w:val="-3"/>
        </w:rPr>
        <w:t xml:space="preserve"> </w:t>
      </w:r>
      <w:r>
        <w:t>peak</w:t>
      </w:r>
      <w:r>
        <w:rPr>
          <w:spacing w:val="-3"/>
        </w:rPr>
        <w:t xml:space="preserve"> </w:t>
      </w:r>
      <w:r>
        <w:t>is</w:t>
      </w:r>
      <w:r>
        <w:rPr>
          <w:spacing w:val="-3"/>
        </w:rPr>
        <w:t xml:space="preserve"> </w:t>
      </w:r>
      <w:r>
        <w:t>far from</w:t>
      </w:r>
      <w:r>
        <w:rPr>
          <w:spacing w:val="-8"/>
        </w:rPr>
        <w:t xml:space="preserve"> </w:t>
      </w:r>
      <w:r>
        <w:t>zero,</w:t>
      </w:r>
      <w:r>
        <w:rPr>
          <w:spacing w:val="-7"/>
        </w:rPr>
        <w:t xml:space="preserve"> </w:t>
      </w:r>
      <w:r>
        <w:t>it</w:t>
      </w:r>
      <w:r>
        <w:rPr>
          <w:spacing w:val="-7"/>
        </w:rPr>
        <w:t xml:space="preserve"> </w:t>
      </w:r>
      <w:r>
        <w:t>indicates</w:t>
      </w:r>
      <w:r>
        <w:rPr>
          <w:spacing w:val="-8"/>
        </w:rPr>
        <w:t xml:space="preserve"> </w:t>
      </w:r>
      <w:r>
        <w:t>a</w:t>
      </w:r>
      <w:r>
        <w:rPr>
          <w:spacing w:val="-7"/>
        </w:rPr>
        <w:t xml:space="preserve"> </w:t>
      </w:r>
      <w:r>
        <w:t>consistent</w:t>
      </w:r>
      <w:r>
        <w:rPr>
          <w:spacing w:val="-7"/>
        </w:rPr>
        <w:t xml:space="preserve"> </w:t>
      </w:r>
      <w:r>
        <w:t>difference</w:t>
      </w:r>
      <w:r>
        <w:rPr>
          <w:spacing w:val="-7"/>
        </w:rPr>
        <w:t xml:space="preserve"> </w:t>
      </w:r>
      <w:r>
        <w:t>in</w:t>
      </w:r>
      <w:r>
        <w:rPr>
          <w:spacing w:val="-8"/>
        </w:rPr>
        <w:t xml:space="preserve"> </w:t>
      </w:r>
      <w:r>
        <w:t>one</w:t>
      </w:r>
      <w:r>
        <w:rPr>
          <w:spacing w:val="-7"/>
        </w:rPr>
        <w:t xml:space="preserve"> </w:t>
      </w:r>
      <w:r>
        <w:t>direction.</w:t>
      </w:r>
    </w:p>
    <w:p w14:paraId="4C989212" w14:textId="77777777" w:rsidR="00371737" w:rsidRDefault="00000000">
      <w:pPr>
        <w:pStyle w:val="BodyText"/>
        <w:spacing w:line="381" w:lineRule="auto"/>
        <w:ind w:left="114" w:right="217" w:firstLine="351"/>
        <w:jc w:val="both"/>
      </w:pPr>
      <w:r>
        <w:rPr>
          <w:spacing w:val="-2"/>
        </w:rPr>
        <w:t>Each</w:t>
      </w:r>
      <w:r>
        <w:rPr>
          <w:spacing w:val="-9"/>
        </w:rPr>
        <w:t xml:space="preserve"> </w:t>
      </w:r>
      <w:r>
        <w:rPr>
          <w:spacing w:val="-2"/>
        </w:rPr>
        <w:t>bar</w:t>
      </w:r>
      <w:r>
        <w:rPr>
          <w:spacing w:val="-9"/>
        </w:rPr>
        <w:t xml:space="preserve"> </w:t>
      </w:r>
      <w:r>
        <w:rPr>
          <w:spacing w:val="-2"/>
        </w:rPr>
        <w:t>in</w:t>
      </w:r>
      <w:r>
        <w:rPr>
          <w:spacing w:val="-9"/>
        </w:rPr>
        <w:t xml:space="preserve"> </w:t>
      </w:r>
      <w:r>
        <w:rPr>
          <w:spacing w:val="-2"/>
        </w:rPr>
        <w:t>the</w:t>
      </w:r>
      <w:r>
        <w:rPr>
          <w:spacing w:val="-9"/>
        </w:rPr>
        <w:t xml:space="preserve"> </w:t>
      </w:r>
      <w:r>
        <w:rPr>
          <w:spacing w:val="-2"/>
        </w:rPr>
        <w:t>histogram</w:t>
      </w:r>
      <w:r>
        <w:rPr>
          <w:spacing w:val="-9"/>
        </w:rPr>
        <w:t xml:space="preserve"> </w:t>
      </w:r>
      <w:r>
        <w:rPr>
          <w:spacing w:val="-2"/>
        </w:rPr>
        <w:t>represents</w:t>
      </w:r>
      <w:r>
        <w:rPr>
          <w:spacing w:val="-9"/>
        </w:rPr>
        <w:t xml:space="preserve"> </w:t>
      </w:r>
      <w:r>
        <w:rPr>
          <w:spacing w:val="-2"/>
        </w:rPr>
        <w:t>the</w:t>
      </w:r>
      <w:r>
        <w:rPr>
          <w:spacing w:val="-9"/>
        </w:rPr>
        <w:t xml:space="preserve"> </w:t>
      </w:r>
      <w:r>
        <w:rPr>
          <w:spacing w:val="-2"/>
        </w:rPr>
        <w:t>frequency</w:t>
      </w:r>
      <w:r>
        <w:rPr>
          <w:spacing w:val="-9"/>
        </w:rPr>
        <w:t xml:space="preserve"> </w:t>
      </w:r>
      <w:r>
        <w:rPr>
          <w:spacing w:val="-2"/>
        </w:rPr>
        <w:t>(count)</w:t>
      </w:r>
      <w:r>
        <w:rPr>
          <w:spacing w:val="-9"/>
        </w:rPr>
        <w:t xml:space="preserve"> </w:t>
      </w:r>
      <w:r>
        <w:rPr>
          <w:spacing w:val="-2"/>
        </w:rPr>
        <w:t>of</w:t>
      </w:r>
      <w:r>
        <w:rPr>
          <w:spacing w:val="-9"/>
        </w:rPr>
        <w:t xml:space="preserve"> </w:t>
      </w:r>
      <w:r>
        <w:rPr>
          <w:spacing w:val="-2"/>
        </w:rPr>
        <w:t>data</w:t>
      </w:r>
      <w:r>
        <w:rPr>
          <w:spacing w:val="-9"/>
        </w:rPr>
        <w:t xml:space="preserve"> </w:t>
      </w:r>
      <w:r>
        <w:rPr>
          <w:spacing w:val="-2"/>
        </w:rPr>
        <w:t>points</w:t>
      </w:r>
      <w:r>
        <w:rPr>
          <w:spacing w:val="-9"/>
        </w:rPr>
        <w:t xml:space="preserve"> </w:t>
      </w:r>
      <w:r>
        <w:rPr>
          <w:spacing w:val="-2"/>
        </w:rPr>
        <w:t xml:space="preserve">(differ- </w:t>
      </w:r>
      <w:proofErr w:type="spellStart"/>
      <w:r>
        <w:t>ences</w:t>
      </w:r>
      <w:proofErr w:type="spellEnd"/>
      <w:r>
        <w:rPr>
          <w:spacing w:val="-7"/>
        </w:rPr>
        <w:t xml:space="preserve"> </w:t>
      </w:r>
      <w:r>
        <w:t>in</w:t>
      </w:r>
      <w:r>
        <w:rPr>
          <w:spacing w:val="-6"/>
        </w:rPr>
        <w:t xml:space="preserve"> </w:t>
      </w:r>
      <w:r>
        <w:t>scores)</w:t>
      </w:r>
      <w:r>
        <w:rPr>
          <w:spacing w:val="-7"/>
        </w:rPr>
        <w:t xml:space="preserve"> </w:t>
      </w:r>
      <w:r>
        <w:t>that</w:t>
      </w:r>
      <w:r>
        <w:rPr>
          <w:spacing w:val="-7"/>
        </w:rPr>
        <w:t xml:space="preserve"> </w:t>
      </w:r>
      <w:r>
        <w:t>fall</w:t>
      </w:r>
      <w:r>
        <w:rPr>
          <w:spacing w:val="-7"/>
        </w:rPr>
        <w:t xml:space="preserve"> </w:t>
      </w:r>
      <w:r>
        <w:t>within</w:t>
      </w:r>
      <w:r>
        <w:rPr>
          <w:spacing w:val="-6"/>
        </w:rPr>
        <w:t xml:space="preserve"> </w:t>
      </w:r>
      <w:r>
        <w:t>a</w:t>
      </w:r>
      <w:r>
        <w:rPr>
          <w:spacing w:val="-7"/>
        </w:rPr>
        <w:t xml:space="preserve"> </w:t>
      </w:r>
      <w:r>
        <w:t>specific</w:t>
      </w:r>
      <w:r>
        <w:rPr>
          <w:spacing w:val="-7"/>
        </w:rPr>
        <w:t xml:space="preserve"> </w:t>
      </w:r>
      <w:r>
        <w:t>range.</w:t>
      </w:r>
      <w:r>
        <w:rPr>
          <w:spacing w:val="16"/>
        </w:rPr>
        <w:t xml:space="preserve"> </w:t>
      </w:r>
      <w:r>
        <w:t>Taller</w:t>
      </w:r>
      <w:r>
        <w:rPr>
          <w:spacing w:val="-7"/>
        </w:rPr>
        <w:t xml:space="preserve"> </w:t>
      </w:r>
      <w:r>
        <w:t>bars</w:t>
      </w:r>
      <w:r>
        <w:rPr>
          <w:spacing w:val="-7"/>
        </w:rPr>
        <w:t xml:space="preserve"> </w:t>
      </w:r>
      <w:r>
        <w:t>indicate</w:t>
      </w:r>
      <w:r>
        <w:rPr>
          <w:spacing w:val="-7"/>
        </w:rPr>
        <w:t xml:space="preserve"> </w:t>
      </w:r>
      <w:r>
        <w:t>that</w:t>
      </w:r>
      <w:r>
        <w:rPr>
          <w:spacing w:val="-7"/>
        </w:rPr>
        <w:t xml:space="preserve"> </w:t>
      </w:r>
      <w:r>
        <w:t>more</w:t>
      </w:r>
      <w:r>
        <w:rPr>
          <w:spacing w:val="-7"/>
        </w:rPr>
        <w:t xml:space="preserve"> </w:t>
      </w:r>
      <w:r>
        <w:t>data points fall within that range.</w:t>
      </w:r>
      <w:r>
        <w:rPr>
          <w:spacing w:val="40"/>
        </w:rPr>
        <w:t xml:space="preserve"> </w:t>
      </w:r>
      <w:r>
        <w:t>For instance, a tall bar near zero means many of the score</w:t>
      </w:r>
      <w:r>
        <w:rPr>
          <w:spacing w:val="-9"/>
        </w:rPr>
        <w:t xml:space="preserve"> </w:t>
      </w:r>
      <w:r>
        <w:t>differences</w:t>
      </w:r>
      <w:r>
        <w:rPr>
          <w:spacing w:val="-9"/>
        </w:rPr>
        <w:t xml:space="preserve"> </w:t>
      </w:r>
      <w:r>
        <w:t>are</w:t>
      </w:r>
      <w:r>
        <w:rPr>
          <w:spacing w:val="-9"/>
        </w:rPr>
        <w:t xml:space="preserve"> </w:t>
      </w:r>
      <w:r>
        <w:t>close</w:t>
      </w:r>
      <w:r>
        <w:rPr>
          <w:spacing w:val="-9"/>
        </w:rPr>
        <w:t xml:space="preserve"> </w:t>
      </w:r>
      <w:r>
        <w:t>to</w:t>
      </w:r>
      <w:r>
        <w:rPr>
          <w:spacing w:val="-9"/>
        </w:rPr>
        <w:t xml:space="preserve"> </w:t>
      </w:r>
      <w:proofErr w:type="spellStart"/>
      <w:proofErr w:type="gramStart"/>
      <w:r>
        <w:t>zero.Width</w:t>
      </w:r>
      <w:proofErr w:type="spellEnd"/>
      <w:proofErr w:type="gramEnd"/>
      <w:r>
        <w:rPr>
          <w:spacing w:val="-9"/>
        </w:rPr>
        <w:t xml:space="preserve"> </w:t>
      </w:r>
      <w:r>
        <w:t>of</w:t>
      </w:r>
      <w:r>
        <w:rPr>
          <w:spacing w:val="-9"/>
        </w:rPr>
        <w:t xml:space="preserve"> </w:t>
      </w:r>
      <w:r>
        <w:t>Bars:</w:t>
      </w:r>
      <w:r>
        <w:rPr>
          <w:spacing w:val="11"/>
        </w:rPr>
        <w:t xml:space="preserve"> </w:t>
      </w:r>
      <w:r>
        <w:t>This</w:t>
      </w:r>
      <w:r>
        <w:rPr>
          <w:spacing w:val="-9"/>
        </w:rPr>
        <w:t xml:space="preserve"> </w:t>
      </w:r>
      <w:r>
        <w:t>typically</w:t>
      </w:r>
      <w:r>
        <w:rPr>
          <w:spacing w:val="-9"/>
        </w:rPr>
        <w:t xml:space="preserve"> </w:t>
      </w:r>
      <w:r>
        <w:t>remains</w:t>
      </w:r>
      <w:r>
        <w:rPr>
          <w:spacing w:val="-9"/>
        </w:rPr>
        <w:t xml:space="preserve"> </w:t>
      </w:r>
      <w:r>
        <w:t>constant</w:t>
      </w:r>
      <w:r>
        <w:rPr>
          <w:spacing w:val="-9"/>
        </w:rPr>
        <w:t xml:space="preserve"> </w:t>
      </w:r>
      <w:r>
        <w:t xml:space="preserve">in </w:t>
      </w:r>
      <w:r>
        <w:rPr>
          <w:spacing w:val="-2"/>
        </w:rPr>
        <w:t>a</w:t>
      </w:r>
      <w:r>
        <w:rPr>
          <w:spacing w:val="-11"/>
        </w:rPr>
        <w:t xml:space="preserve"> </w:t>
      </w:r>
      <w:r>
        <w:rPr>
          <w:spacing w:val="-2"/>
        </w:rPr>
        <w:t>histogram</w:t>
      </w:r>
      <w:r>
        <w:rPr>
          <w:spacing w:val="-11"/>
        </w:rPr>
        <w:t xml:space="preserve"> </w:t>
      </w:r>
      <w:r>
        <w:rPr>
          <w:spacing w:val="-2"/>
        </w:rPr>
        <w:t>and</w:t>
      </w:r>
      <w:r>
        <w:rPr>
          <w:spacing w:val="-11"/>
        </w:rPr>
        <w:t xml:space="preserve"> </w:t>
      </w:r>
      <w:r>
        <w:rPr>
          <w:spacing w:val="-2"/>
        </w:rPr>
        <w:t>represents</w:t>
      </w:r>
      <w:r>
        <w:rPr>
          <w:spacing w:val="-11"/>
        </w:rPr>
        <w:t xml:space="preserve"> </w:t>
      </w:r>
      <w:r>
        <w:rPr>
          <w:spacing w:val="-2"/>
        </w:rPr>
        <w:t>the</w:t>
      </w:r>
      <w:r>
        <w:rPr>
          <w:spacing w:val="-11"/>
        </w:rPr>
        <w:t xml:space="preserve"> </w:t>
      </w:r>
      <w:r>
        <w:rPr>
          <w:spacing w:val="-2"/>
        </w:rPr>
        <w:t>range</w:t>
      </w:r>
      <w:r>
        <w:rPr>
          <w:spacing w:val="-11"/>
        </w:rPr>
        <w:t xml:space="preserve"> </w:t>
      </w:r>
      <w:r>
        <w:rPr>
          <w:spacing w:val="-2"/>
        </w:rPr>
        <w:t>of</w:t>
      </w:r>
      <w:r>
        <w:rPr>
          <w:spacing w:val="-11"/>
        </w:rPr>
        <w:t xml:space="preserve"> </w:t>
      </w:r>
      <w:r>
        <w:rPr>
          <w:spacing w:val="-2"/>
        </w:rPr>
        <w:t>differences</w:t>
      </w:r>
      <w:r>
        <w:rPr>
          <w:spacing w:val="-11"/>
        </w:rPr>
        <w:t xml:space="preserve"> </w:t>
      </w:r>
      <w:r>
        <w:rPr>
          <w:spacing w:val="-2"/>
        </w:rPr>
        <w:t>included</w:t>
      </w:r>
      <w:r>
        <w:rPr>
          <w:spacing w:val="-11"/>
        </w:rPr>
        <w:t xml:space="preserve"> </w:t>
      </w:r>
      <w:r>
        <w:rPr>
          <w:spacing w:val="-2"/>
        </w:rPr>
        <w:t>in</w:t>
      </w:r>
      <w:r>
        <w:rPr>
          <w:spacing w:val="-11"/>
        </w:rPr>
        <w:t xml:space="preserve"> </w:t>
      </w:r>
      <w:r>
        <w:rPr>
          <w:spacing w:val="-2"/>
        </w:rPr>
        <w:t>each</w:t>
      </w:r>
      <w:r>
        <w:rPr>
          <w:spacing w:val="-11"/>
        </w:rPr>
        <w:t xml:space="preserve"> </w:t>
      </w:r>
      <w:r>
        <w:rPr>
          <w:spacing w:val="-2"/>
        </w:rPr>
        <w:t>bar.</w:t>
      </w:r>
      <w:r>
        <w:rPr>
          <w:spacing w:val="7"/>
        </w:rPr>
        <w:t xml:space="preserve"> </w:t>
      </w:r>
      <w:r>
        <w:rPr>
          <w:spacing w:val="-2"/>
        </w:rPr>
        <w:t>Location</w:t>
      </w:r>
      <w:r>
        <w:rPr>
          <w:spacing w:val="-11"/>
        </w:rPr>
        <w:t xml:space="preserve"> </w:t>
      </w:r>
      <w:r>
        <w:rPr>
          <w:spacing w:val="-2"/>
        </w:rPr>
        <w:t xml:space="preserve">of </w:t>
      </w:r>
      <w:r>
        <w:t>Bars:</w:t>
      </w:r>
      <w:r>
        <w:rPr>
          <w:spacing w:val="14"/>
        </w:rPr>
        <w:t xml:space="preserve"> </w:t>
      </w:r>
      <w:r>
        <w:t>Where</w:t>
      </w:r>
      <w:r>
        <w:rPr>
          <w:spacing w:val="-6"/>
        </w:rPr>
        <w:t xml:space="preserve"> </w:t>
      </w:r>
      <w:r>
        <w:t>the</w:t>
      </w:r>
      <w:r>
        <w:rPr>
          <w:spacing w:val="-6"/>
        </w:rPr>
        <w:t xml:space="preserve"> </w:t>
      </w:r>
      <w:r>
        <w:t>bars</w:t>
      </w:r>
      <w:r>
        <w:rPr>
          <w:spacing w:val="-6"/>
        </w:rPr>
        <w:t xml:space="preserve"> </w:t>
      </w:r>
      <w:r>
        <w:t>are</w:t>
      </w:r>
      <w:r>
        <w:rPr>
          <w:spacing w:val="-6"/>
        </w:rPr>
        <w:t xml:space="preserve"> </w:t>
      </w:r>
      <w:r>
        <w:t>centered</w:t>
      </w:r>
      <w:r>
        <w:rPr>
          <w:spacing w:val="-6"/>
        </w:rPr>
        <w:t xml:space="preserve"> </w:t>
      </w:r>
      <w:r>
        <w:t>can</w:t>
      </w:r>
      <w:r>
        <w:rPr>
          <w:spacing w:val="-6"/>
        </w:rPr>
        <w:t xml:space="preserve"> </w:t>
      </w:r>
      <w:r>
        <w:t>tell</w:t>
      </w:r>
      <w:r>
        <w:rPr>
          <w:spacing w:val="-6"/>
        </w:rPr>
        <w:t xml:space="preserve"> </w:t>
      </w:r>
      <w:r>
        <w:t>us</w:t>
      </w:r>
      <w:r>
        <w:rPr>
          <w:spacing w:val="-6"/>
        </w:rPr>
        <w:t xml:space="preserve"> </w:t>
      </w:r>
      <w:r>
        <w:t>about</w:t>
      </w:r>
      <w:r>
        <w:rPr>
          <w:spacing w:val="-6"/>
        </w:rPr>
        <w:t xml:space="preserve"> </w:t>
      </w:r>
      <w:r>
        <w:t>the</w:t>
      </w:r>
      <w:r>
        <w:rPr>
          <w:spacing w:val="-6"/>
        </w:rPr>
        <w:t xml:space="preserve"> </w:t>
      </w:r>
      <w:r>
        <w:t>tendency</w:t>
      </w:r>
      <w:r>
        <w:rPr>
          <w:spacing w:val="-6"/>
        </w:rPr>
        <w:t xml:space="preserve"> </w:t>
      </w:r>
      <w:r>
        <w:t>of</w:t>
      </w:r>
      <w:r>
        <w:rPr>
          <w:spacing w:val="-6"/>
        </w:rPr>
        <w:t xml:space="preserve"> </w:t>
      </w:r>
      <w:r>
        <w:t>the</w:t>
      </w:r>
      <w:r>
        <w:rPr>
          <w:spacing w:val="-6"/>
        </w:rPr>
        <w:t xml:space="preserve"> </w:t>
      </w:r>
      <w:r>
        <w:t xml:space="preserve">differences. </w:t>
      </w:r>
      <w:r>
        <w:rPr>
          <w:spacing w:val="-4"/>
        </w:rPr>
        <w:t>Bars</w:t>
      </w:r>
      <w:r>
        <w:rPr>
          <w:spacing w:val="-11"/>
        </w:rPr>
        <w:t xml:space="preserve"> </w:t>
      </w:r>
      <w:r>
        <w:rPr>
          <w:spacing w:val="-4"/>
        </w:rPr>
        <w:t>centered</w:t>
      </w:r>
      <w:r>
        <w:rPr>
          <w:spacing w:val="-10"/>
        </w:rPr>
        <w:t xml:space="preserve"> </w:t>
      </w:r>
      <w:r>
        <w:rPr>
          <w:spacing w:val="-4"/>
        </w:rPr>
        <w:t>around</w:t>
      </w:r>
      <w:r>
        <w:rPr>
          <w:spacing w:val="-11"/>
        </w:rPr>
        <w:t xml:space="preserve"> </w:t>
      </w:r>
      <w:r>
        <w:rPr>
          <w:spacing w:val="-4"/>
        </w:rPr>
        <w:t>zero</w:t>
      </w:r>
      <w:r>
        <w:rPr>
          <w:spacing w:val="-10"/>
        </w:rPr>
        <w:t xml:space="preserve"> </w:t>
      </w:r>
      <w:r>
        <w:rPr>
          <w:spacing w:val="-4"/>
        </w:rPr>
        <w:t>suggest</w:t>
      </w:r>
      <w:r>
        <w:rPr>
          <w:spacing w:val="-11"/>
        </w:rPr>
        <w:t xml:space="preserve"> </w:t>
      </w:r>
      <w:r>
        <w:rPr>
          <w:spacing w:val="-4"/>
        </w:rPr>
        <w:t>no</w:t>
      </w:r>
      <w:r>
        <w:rPr>
          <w:spacing w:val="-10"/>
        </w:rPr>
        <w:t xml:space="preserve"> </w:t>
      </w:r>
      <w:r>
        <w:rPr>
          <w:spacing w:val="-4"/>
        </w:rPr>
        <w:t>significant</w:t>
      </w:r>
      <w:r>
        <w:rPr>
          <w:spacing w:val="-11"/>
        </w:rPr>
        <w:t xml:space="preserve"> </w:t>
      </w:r>
      <w:r>
        <w:rPr>
          <w:spacing w:val="-4"/>
        </w:rPr>
        <w:t>difference</w:t>
      </w:r>
      <w:r>
        <w:rPr>
          <w:spacing w:val="-10"/>
        </w:rPr>
        <w:t xml:space="preserve"> </w:t>
      </w:r>
      <w:r>
        <w:rPr>
          <w:spacing w:val="-4"/>
        </w:rPr>
        <w:t>between</w:t>
      </w:r>
      <w:r>
        <w:rPr>
          <w:spacing w:val="-11"/>
        </w:rPr>
        <w:t xml:space="preserve"> </w:t>
      </w:r>
      <w:r>
        <w:rPr>
          <w:spacing w:val="-4"/>
        </w:rPr>
        <w:t>the</w:t>
      </w:r>
      <w:r>
        <w:rPr>
          <w:spacing w:val="-10"/>
        </w:rPr>
        <w:t xml:space="preserve"> </w:t>
      </w:r>
      <w:r>
        <w:rPr>
          <w:spacing w:val="-4"/>
        </w:rPr>
        <w:t>XAI</w:t>
      </w:r>
      <w:r>
        <w:rPr>
          <w:spacing w:val="-11"/>
        </w:rPr>
        <w:t xml:space="preserve"> </w:t>
      </w:r>
      <w:r>
        <w:rPr>
          <w:spacing w:val="-4"/>
        </w:rPr>
        <w:t xml:space="preserve">methods, </w:t>
      </w:r>
      <w:r>
        <w:t>while</w:t>
      </w:r>
      <w:r>
        <w:rPr>
          <w:spacing w:val="-9"/>
        </w:rPr>
        <w:t xml:space="preserve"> </w:t>
      </w:r>
      <w:r>
        <w:t>bars</w:t>
      </w:r>
      <w:r>
        <w:rPr>
          <w:spacing w:val="-9"/>
        </w:rPr>
        <w:t xml:space="preserve"> </w:t>
      </w:r>
      <w:r>
        <w:t>that</w:t>
      </w:r>
      <w:r>
        <w:rPr>
          <w:spacing w:val="-9"/>
        </w:rPr>
        <w:t xml:space="preserve"> </w:t>
      </w:r>
      <w:r>
        <w:t>are</w:t>
      </w:r>
      <w:r>
        <w:rPr>
          <w:spacing w:val="-9"/>
        </w:rPr>
        <w:t xml:space="preserve"> </w:t>
      </w:r>
      <w:r>
        <w:t>predominantly</w:t>
      </w:r>
      <w:r>
        <w:rPr>
          <w:spacing w:val="-9"/>
        </w:rPr>
        <w:t xml:space="preserve"> </w:t>
      </w:r>
      <w:r>
        <w:t>positive</w:t>
      </w:r>
      <w:r>
        <w:rPr>
          <w:spacing w:val="-9"/>
        </w:rPr>
        <w:t xml:space="preserve"> </w:t>
      </w:r>
      <w:r>
        <w:t>or</w:t>
      </w:r>
      <w:r>
        <w:rPr>
          <w:spacing w:val="-9"/>
        </w:rPr>
        <w:t xml:space="preserve"> </w:t>
      </w:r>
      <w:r>
        <w:t>negative</w:t>
      </w:r>
      <w:r>
        <w:rPr>
          <w:spacing w:val="-9"/>
        </w:rPr>
        <w:t xml:space="preserve"> </w:t>
      </w:r>
      <w:r>
        <w:t>suggest</w:t>
      </w:r>
      <w:r>
        <w:rPr>
          <w:spacing w:val="-9"/>
        </w:rPr>
        <w:t xml:space="preserve"> </w:t>
      </w:r>
      <w:r>
        <w:t>a</w:t>
      </w:r>
      <w:r>
        <w:rPr>
          <w:spacing w:val="-9"/>
        </w:rPr>
        <w:t xml:space="preserve"> </w:t>
      </w:r>
      <w:r>
        <w:t>consistent</w:t>
      </w:r>
      <w:r>
        <w:rPr>
          <w:spacing w:val="-9"/>
        </w:rPr>
        <w:t xml:space="preserve"> </w:t>
      </w:r>
      <w:r>
        <w:t>trend</w:t>
      </w:r>
      <w:r>
        <w:rPr>
          <w:spacing w:val="-9"/>
        </w:rPr>
        <w:t xml:space="preserve"> </w:t>
      </w:r>
      <w:r>
        <w:t>in favor or against one method over the other.</w:t>
      </w:r>
    </w:p>
    <w:p w14:paraId="1428A55E" w14:textId="77777777" w:rsidR="00371737" w:rsidRDefault="00000000">
      <w:pPr>
        <w:pStyle w:val="BodyText"/>
        <w:spacing w:line="381" w:lineRule="auto"/>
        <w:ind w:left="114" w:right="220" w:firstLine="351"/>
        <w:jc w:val="both"/>
      </w:pPr>
      <w:r>
        <w:rPr>
          <w:spacing w:val="-2"/>
        </w:rPr>
        <w:t>In</w:t>
      </w:r>
      <w:r>
        <w:rPr>
          <w:spacing w:val="-13"/>
        </w:rPr>
        <w:t xml:space="preserve"> </w:t>
      </w:r>
      <w:r>
        <w:rPr>
          <w:spacing w:val="-2"/>
        </w:rPr>
        <w:t>the</w:t>
      </w:r>
      <w:r>
        <w:rPr>
          <w:spacing w:val="-12"/>
        </w:rPr>
        <w:t xml:space="preserve"> </w:t>
      </w:r>
      <w:r>
        <w:rPr>
          <w:spacing w:val="-2"/>
        </w:rPr>
        <w:t>context</w:t>
      </w:r>
      <w:r>
        <w:rPr>
          <w:spacing w:val="-13"/>
        </w:rPr>
        <w:t xml:space="preserve"> </w:t>
      </w:r>
      <w:r>
        <w:rPr>
          <w:spacing w:val="-2"/>
        </w:rPr>
        <w:t>of</w:t>
      </w:r>
      <w:r>
        <w:rPr>
          <w:spacing w:val="-12"/>
        </w:rPr>
        <w:t xml:space="preserve"> </w:t>
      </w:r>
      <w:r>
        <w:rPr>
          <w:spacing w:val="-2"/>
        </w:rPr>
        <w:t>the</w:t>
      </w:r>
      <w:r>
        <w:rPr>
          <w:spacing w:val="-13"/>
        </w:rPr>
        <w:t xml:space="preserve"> </w:t>
      </w:r>
      <w:r>
        <w:rPr>
          <w:spacing w:val="-2"/>
        </w:rPr>
        <w:t>XAI</w:t>
      </w:r>
      <w:r>
        <w:rPr>
          <w:spacing w:val="-12"/>
        </w:rPr>
        <w:t xml:space="preserve"> </w:t>
      </w:r>
      <w:r>
        <w:rPr>
          <w:spacing w:val="-2"/>
        </w:rPr>
        <w:t>methods</w:t>
      </w:r>
      <w:r>
        <w:rPr>
          <w:spacing w:val="-13"/>
        </w:rPr>
        <w:t xml:space="preserve"> </w:t>
      </w:r>
      <w:r>
        <w:rPr>
          <w:spacing w:val="-2"/>
        </w:rPr>
        <w:t>being</w:t>
      </w:r>
      <w:r>
        <w:rPr>
          <w:spacing w:val="-12"/>
        </w:rPr>
        <w:t xml:space="preserve"> </w:t>
      </w:r>
      <w:r>
        <w:rPr>
          <w:spacing w:val="-2"/>
        </w:rPr>
        <w:t>compared,</w:t>
      </w:r>
      <w:r>
        <w:rPr>
          <w:spacing w:val="-12"/>
        </w:rPr>
        <w:t xml:space="preserve"> </w:t>
      </w:r>
      <w:r>
        <w:rPr>
          <w:spacing w:val="-2"/>
        </w:rPr>
        <w:t>the</w:t>
      </w:r>
      <w:r>
        <w:rPr>
          <w:spacing w:val="-13"/>
        </w:rPr>
        <w:t xml:space="preserve"> </w:t>
      </w:r>
      <w:r>
        <w:rPr>
          <w:spacing w:val="-2"/>
        </w:rPr>
        <w:t>histograms</w:t>
      </w:r>
      <w:r>
        <w:rPr>
          <w:spacing w:val="-12"/>
        </w:rPr>
        <w:t xml:space="preserve"> </w:t>
      </w:r>
      <w:r>
        <w:rPr>
          <w:spacing w:val="-2"/>
        </w:rPr>
        <w:t>help</w:t>
      </w:r>
      <w:r>
        <w:rPr>
          <w:spacing w:val="-12"/>
        </w:rPr>
        <w:t xml:space="preserve"> </w:t>
      </w:r>
      <w:r>
        <w:rPr>
          <w:spacing w:val="-2"/>
        </w:rPr>
        <w:t>in</w:t>
      </w:r>
      <w:r>
        <w:rPr>
          <w:spacing w:val="-13"/>
        </w:rPr>
        <w:t xml:space="preserve"> </w:t>
      </w:r>
      <w:r>
        <w:rPr>
          <w:spacing w:val="-2"/>
        </w:rPr>
        <w:t xml:space="preserve">under- </w:t>
      </w:r>
      <w:r>
        <w:t>standing</w:t>
      </w:r>
      <w:r>
        <w:rPr>
          <w:spacing w:val="-7"/>
        </w:rPr>
        <w:t xml:space="preserve"> </w:t>
      </w:r>
      <w:r>
        <w:t>not</w:t>
      </w:r>
      <w:r>
        <w:rPr>
          <w:spacing w:val="-7"/>
        </w:rPr>
        <w:t xml:space="preserve"> </w:t>
      </w:r>
      <w:r>
        <w:t>just</w:t>
      </w:r>
      <w:r>
        <w:rPr>
          <w:spacing w:val="-7"/>
        </w:rPr>
        <w:t xml:space="preserve"> </w:t>
      </w:r>
      <w:r>
        <w:t>if</w:t>
      </w:r>
      <w:r>
        <w:rPr>
          <w:spacing w:val="-7"/>
        </w:rPr>
        <w:t xml:space="preserve"> </w:t>
      </w:r>
      <w:r>
        <w:t>there</w:t>
      </w:r>
      <w:r>
        <w:rPr>
          <w:spacing w:val="-7"/>
        </w:rPr>
        <w:t xml:space="preserve"> </w:t>
      </w:r>
      <w:r>
        <w:t>are</w:t>
      </w:r>
      <w:r>
        <w:rPr>
          <w:spacing w:val="-7"/>
        </w:rPr>
        <w:t xml:space="preserve"> </w:t>
      </w:r>
      <w:r>
        <w:t>differences,</w:t>
      </w:r>
      <w:r>
        <w:rPr>
          <w:spacing w:val="-7"/>
        </w:rPr>
        <w:t xml:space="preserve"> </w:t>
      </w:r>
      <w:r>
        <w:t>but</w:t>
      </w:r>
      <w:r>
        <w:rPr>
          <w:spacing w:val="-7"/>
        </w:rPr>
        <w:t xml:space="preserve"> </w:t>
      </w:r>
      <w:r>
        <w:t>also</w:t>
      </w:r>
      <w:r>
        <w:rPr>
          <w:spacing w:val="-7"/>
        </w:rPr>
        <w:t xml:space="preserve"> </w:t>
      </w:r>
      <w:r>
        <w:t>the</w:t>
      </w:r>
      <w:r>
        <w:rPr>
          <w:spacing w:val="-7"/>
        </w:rPr>
        <w:t xml:space="preserve"> </w:t>
      </w:r>
      <w:r>
        <w:t>nature</w:t>
      </w:r>
      <w:r>
        <w:rPr>
          <w:spacing w:val="-7"/>
        </w:rPr>
        <w:t xml:space="preserve"> </w:t>
      </w:r>
      <w:r>
        <w:t>of</w:t>
      </w:r>
      <w:r>
        <w:rPr>
          <w:spacing w:val="-7"/>
        </w:rPr>
        <w:t xml:space="preserve"> </w:t>
      </w:r>
      <w:r>
        <w:t>these</w:t>
      </w:r>
      <w:r>
        <w:rPr>
          <w:spacing w:val="-7"/>
        </w:rPr>
        <w:t xml:space="preserve"> </w:t>
      </w:r>
      <w:r>
        <w:t>differences.</w:t>
      </w:r>
    </w:p>
    <w:p w14:paraId="765CBF0B" w14:textId="77777777" w:rsidR="00371737" w:rsidRDefault="00000000">
      <w:pPr>
        <w:pStyle w:val="BodyText"/>
        <w:spacing w:line="381" w:lineRule="auto"/>
        <w:ind w:left="114" w:right="217" w:firstLine="351"/>
        <w:jc w:val="both"/>
      </w:pPr>
      <w:r>
        <w:t>For example, if we are comparing SHAP and LIME, and we observe that most of the histogram bars (and the peak of the KDE) are positive, it would suggest that SHAP generally has higher scores than LIME.</w:t>
      </w:r>
    </w:p>
    <w:p w14:paraId="5F19F62A" w14:textId="77777777" w:rsidR="00371737" w:rsidRDefault="00000000">
      <w:pPr>
        <w:spacing w:line="381" w:lineRule="auto"/>
        <w:ind w:left="114" w:right="217" w:firstLine="351"/>
        <w:jc w:val="both"/>
        <w:rPr>
          <w:b/>
          <w:sz w:val="24"/>
        </w:rPr>
      </w:pPr>
      <w:r>
        <w:rPr>
          <w:b/>
          <w:sz w:val="24"/>
        </w:rPr>
        <w:t xml:space="preserve">Give two other examples of histogram analysis with final CC dataset </w:t>
      </w:r>
      <w:r>
        <w:rPr>
          <w:b/>
          <w:spacing w:val="-2"/>
          <w:sz w:val="24"/>
        </w:rPr>
        <w:t>results...</w:t>
      </w:r>
    </w:p>
    <w:p w14:paraId="02059C21" w14:textId="77777777" w:rsidR="00371737" w:rsidRDefault="00371737">
      <w:pPr>
        <w:pStyle w:val="BodyText"/>
        <w:spacing w:before="124"/>
        <w:rPr>
          <w:b/>
        </w:rPr>
      </w:pPr>
    </w:p>
    <w:p w14:paraId="2C433C90" w14:textId="77777777" w:rsidR="00371737" w:rsidRDefault="00000000">
      <w:pPr>
        <w:pStyle w:val="Heading3"/>
        <w:numPr>
          <w:ilvl w:val="2"/>
          <w:numId w:val="3"/>
        </w:numPr>
        <w:tabs>
          <w:tab w:val="left" w:pos="1100"/>
        </w:tabs>
        <w:ind w:hanging="986"/>
      </w:pPr>
      <w:bookmarkStart w:id="176" w:name="Assessment_of_Experiment_Results"/>
      <w:bookmarkStart w:id="177" w:name="_bookmark52"/>
      <w:bookmarkEnd w:id="176"/>
      <w:bookmarkEnd w:id="177"/>
      <w:r>
        <w:rPr>
          <w:spacing w:val="-4"/>
        </w:rPr>
        <w:t>Assessment</w:t>
      </w:r>
      <w:r>
        <w:rPr>
          <w:spacing w:val="3"/>
        </w:rPr>
        <w:t xml:space="preserve"> </w:t>
      </w:r>
      <w:r>
        <w:rPr>
          <w:spacing w:val="-4"/>
        </w:rPr>
        <w:t>of</w:t>
      </w:r>
      <w:r>
        <w:rPr>
          <w:spacing w:val="4"/>
        </w:rPr>
        <w:t xml:space="preserve"> </w:t>
      </w:r>
      <w:r>
        <w:rPr>
          <w:spacing w:val="-4"/>
        </w:rPr>
        <w:t>Experiment</w:t>
      </w:r>
      <w:r>
        <w:rPr>
          <w:spacing w:val="3"/>
        </w:rPr>
        <w:t xml:space="preserve"> </w:t>
      </w:r>
      <w:r>
        <w:rPr>
          <w:spacing w:val="-4"/>
        </w:rPr>
        <w:t>Results</w:t>
      </w:r>
    </w:p>
    <w:p w14:paraId="2A7717FD" w14:textId="77777777" w:rsidR="00371737" w:rsidRDefault="00000000">
      <w:pPr>
        <w:pStyle w:val="BodyText"/>
        <w:spacing w:before="307" w:line="381" w:lineRule="auto"/>
        <w:ind w:left="114" w:right="221"/>
        <w:jc w:val="both"/>
      </w:pPr>
      <w:r>
        <w:rPr>
          <w:spacing w:val="-2"/>
        </w:rPr>
        <w:t>Sections</w:t>
      </w:r>
      <w:r>
        <w:rPr>
          <w:spacing w:val="-13"/>
        </w:rPr>
        <w:t xml:space="preserve"> </w:t>
      </w:r>
      <w:hyperlink w:anchor="_bookmark44" w:history="1">
        <w:r>
          <w:rPr>
            <w:spacing w:val="-2"/>
          </w:rPr>
          <w:t>4.2.1</w:t>
        </w:r>
      </w:hyperlink>
      <w:r>
        <w:rPr>
          <w:spacing w:val="-12"/>
        </w:rPr>
        <w:t xml:space="preserve"> </w:t>
      </w:r>
      <w:r>
        <w:rPr>
          <w:spacing w:val="-2"/>
        </w:rPr>
        <w:t>and</w:t>
      </w:r>
      <w:r>
        <w:rPr>
          <w:spacing w:val="-13"/>
        </w:rPr>
        <w:t xml:space="preserve"> </w:t>
      </w:r>
      <w:hyperlink w:anchor="_bookmark48" w:history="1">
        <w:r>
          <w:rPr>
            <w:spacing w:val="-2"/>
          </w:rPr>
          <w:t>4.2.2</w:t>
        </w:r>
      </w:hyperlink>
      <w:r>
        <w:rPr>
          <w:spacing w:val="-12"/>
        </w:rPr>
        <w:t xml:space="preserve"> </w:t>
      </w:r>
      <w:r>
        <w:rPr>
          <w:spacing w:val="-2"/>
        </w:rPr>
        <w:t>provide</w:t>
      </w:r>
      <w:r>
        <w:rPr>
          <w:spacing w:val="-13"/>
        </w:rPr>
        <w:t xml:space="preserve"> </w:t>
      </w:r>
      <w:r>
        <w:rPr>
          <w:spacing w:val="-2"/>
        </w:rPr>
        <w:t>clear</w:t>
      </w:r>
      <w:r>
        <w:rPr>
          <w:spacing w:val="-12"/>
        </w:rPr>
        <w:t xml:space="preserve"> </w:t>
      </w:r>
      <w:r>
        <w:rPr>
          <w:spacing w:val="-2"/>
        </w:rPr>
        <w:t>statistical</w:t>
      </w:r>
      <w:r>
        <w:rPr>
          <w:spacing w:val="-13"/>
        </w:rPr>
        <w:t xml:space="preserve"> </w:t>
      </w:r>
      <w:r>
        <w:rPr>
          <w:spacing w:val="-2"/>
        </w:rPr>
        <w:t>evidence</w:t>
      </w:r>
      <w:r>
        <w:rPr>
          <w:spacing w:val="-12"/>
        </w:rPr>
        <w:t xml:space="preserve"> </w:t>
      </w:r>
      <w:r>
        <w:rPr>
          <w:spacing w:val="-2"/>
        </w:rPr>
        <w:t>that</w:t>
      </w:r>
      <w:r>
        <w:rPr>
          <w:spacing w:val="-13"/>
        </w:rPr>
        <w:t xml:space="preserve"> </w:t>
      </w:r>
      <w:r>
        <w:rPr>
          <w:spacing w:val="-2"/>
        </w:rPr>
        <w:t>none</w:t>
      </w:r>
      <w:r>
        <w:rPr>
          <w:spacing w:val="-12"/>
        </w:rPr>
        <w:t xml:space="preserve"> </w:t>
      </w:r>
      <w:r>
        <w:rPr>
          <w:spacing w:val="-2"/>
        </w:rPr>
        <w:t>of</w:t>
      </w:r>
      <w:r>
        <w:rPr>
          <w:spacing w:val="-13"/>
        </w:rPr>
        <w:t xml:space="preserve"> </w:t>
      </w:r>
      <w:r>
        <w:rPr>
          <w:spacing w:val="-2"/>
        </w:rPr>
        <w:t>the</w:t>
      </w:r>
      <w:r>
        <w:rPr>
          <w:spacing w:val="-12"/>
        </w:rPr>
        <w:t xml:space="preserve"> </w:t>
      </w:r>
      <w:r>
        <w:rPr>
          <w:spacing w:val="-2"/>
        </w:rPr>
        <w:t>chosen</w:t>
      </w:r>
      <w:r>
        <w:rPr>
          <w:spacing w:val="-13"/>
        </w:rPr>
        <w:t xml:space="preserve"> </w:t>
      </w:r>
      <w:r>
        <w:rPr>
          <w:spacing w:val="-2"/>
        </w:rPr>
        <w:t xml:space="preserve">XAI </w:t>
      </w:r>
      <w:r>
        <w:t>explainers</w:t>
      </w:r>
      <w:r>
        <w:rPr>
          <w:spacing w:val="-1"/>
        </w:rPr>
        <w:t xml:space="preserve"> </w:t>
      </w:r>
      <w:r>
        <w:t>clearly</w:t>
      </w:r>
      <w:r>
        <w:rPr>
          <w:spacing w:val="-1"/>
        </w:rPr>
        <w:t xml:space="preserve"> </w:t>
      </w:r>
      <w:r>
        <w:t>outperform</w:t>
      </w:r>
      <w:r>
        <w:rPr>
          <w:spacing w:val="-1"/>
        </w:rPr>
        <w:t xml:space="preserve"> </w:t>
      </w:r>
      <w:r>
        <w:t>the</w:t>
      </w:r>
      <w:r>
        <w:rPr>
          <w:spacing w:val="-1"/>
        </w:rPr>
        <w:t xml:space="preserve"> </w:t>
      </w:r>
      <w:r>
        <w:t>others.</w:t>
      </w:r>
    </w:p>
    <w:p w14:paraId="35E00DD1" w14:textId="77777777" w:rsidR="00371737" w:rsidRDefault="00000000">
      <w:pPr>
        <w:pStyle w:val="BodyText"/>
        <w:spacing w:line="272" w:lineRule="exact"/>
        <w:ind w:left="465"/>
      </w:pPr>
      <w:r>
        <w:rPr>
          <w:spacing w:val="-2"/>
        </w:rPr>
        <w:t>A</w:t>
      </w:r>
      <w:r>
        <w:rPr>
          <w:spacing w:val="7"/>
        </w:rPr>
        <w:t xml:space="preserve"> </w:t>
      </w:r>
      <w:r>
        <w:rPr>
          <w:spacing w:val="-2"/>
        </w:rPr>
        <w:t>similar</w:t>
      </w:r>
      <w:r>
        <w:rPr>
          <w:spacing w:val="7"/>
        </w:rPr>
        <w:t xml:space="preserve"> </w:t>
      </w:r>
      <w:r>
        <w:rPr>
          <w:spacing w:val="-2"/>
        </w:rPr>
        <w:t>set</w:t>
      </w:r>
      <w:r>
        <w:rPr>
          <w:spacing w:val="8"/>
        </w:rPr>
        <w:t xml:space="preserve"> </w:t>
      </w:r>
      <w:r>
        <w:rPr>
          <w:spacing w:val="-2"/>
        </w:rPr>
        <w:t>of</w:t>
      </w:r>
      <w:r>
        <w:rPr>
          <w:spacing w:val="7"/>
        </w:rPr>
        <w:t xml:space="preserve"> </w:t>
      </w:r>
      <w:r>
        <w:rPr>
          <w:spacing w:val="-2"/>
        </w:rPr>
        <w:t>experiments</w:t>
      </w:r>
      <w:r>
        <w:rPr>
          <w:spacing w:val="8"/>
        </w:rPr>
        <w:t xml:space="preserve"> </w:t>
      </w:r>
      <w:r>
        <w:rPr>
          <w:spacing w:val="-2"/>
        </w:rPr>
        <w:t>conducted</w:t>
      </w:r>
      <w:r>
        <w:rPr>
          <w:spacing w:val="7"/>
        </w:rPr>
        <w:t xml:space="preserve"> </w:t>
      </w:r>
      <w:r>
        <w:rPr>
          <w:spacing w:val="-2"/>
        </w:rPr>
        <w:t>by</w:t>
      </w:r>
      <w:r>
        <w:rPr>
          <w:spacing w:val="7"/>
        </w:rPr>
        <w:t xml:space="preserve"> </w:t>
      </w:r>
      <w:hyperlink w:anchor="_bookmark68" w:history="1">
        <w:r>
          <w:rPr>
            <w:spacing w:val="-2"/>
          </w:rPr>
          <w:t>(</w:t>
        </w:r>
        <w:proofErr w:type="spellStart"/>
        <w:r>
          <w:rPr>
            <w:spacing w:val="-2"/>
          </w:rPr>
          <w:t>ElShawi</w:t>
        </w:r>
        <w:proofErr w:type="spellEnd"/>
        <w:r>
          <w:rPr>
            <w:spacing w:val="8"/>
          </w:rPr>
          <w:t xml:space="preserve"> </w:t>
        </w:r>
        <w:r>
          <w:rPr>
            <w:spacing w:val="-2"/>
          </w:rPr>
          <w:t>et</w:t>
        </w:r>
        <w:r>
          <w:rPr>
            <w:spacing w:val="7"/>
          </w:rPr>
          <w:t xml:space="preserve"> </w:t>
        </w:r>
        <w:r>
          <w:rPr>
            <w:spacing w:val="-2"/>
          </w:rPr>
          <w:t>al.</w:t>
        </w:r>
      </w:hyperlink>
      <w:r>
        <w:rPr>
          <w:spacing w:val="-2"/>
        </w:rPr>
        <w:t>,</w:t>
      </w:r>
      <w:r>
        <w:rPr>
          <w:spacing w:val="10"/>
        </w:rPr>
        <w:t xml:space="preserve"> </w:t>
      </w:r>
      <w:hyperlink w:anchor="_bookmark68" w:history="1">
        <w:r>
          <w:rPr>
            <w:spacing w:val="-2"/>
          </w:rPr>
          <w:t>2020)</w:t>
        </w:r>
      </w:hyperlink>
      <w:r>
        <w:rPr>
          <w:spacing w:val="7"/>
        </w:rPr>
        <w:t xml:space="preserve"> </w:t>
      </w:r>
      <w:r>
        <w:rPr>
          <w:spacing w:val="-2"/>
        </w:rPr>
        <w:t>also</w:t>
      </w:r>
      <w:r>
        <w:rPr>
          <w:spacing w:val="8"/>
        </w:rPr>
        <w:t xml:space="preserve"> </w:t>
      </w:r>
      <w:r>
        <w:rPr>
          <w:spacing w:val="-2"/>
        </w:rPr>
        <w:t>came</w:t>
      </w:r>
      <w:r>
        <w:rPr>
          <w:spacing w:val="7"/>
        </w:rPr>
        <w:t xml:space="preserve"> </w:t>
      </w:r>
      <w:r>
        <w:rPr>
          <w:spacing w:val="-2"/>
        </w:rPr>
        <w:t>to</w:t>
      </w:r>
      <w:r>
        <w:rPr>
          <w:spacing w:val="8"/>
        </w:rPr>
        <w:t xml:space="preserve"> </w:t>
      </w:r>
      <w:r>
        <w:rPr>
          <w:spacing w:val="-10"/>
        </w:rPr>
        <w:t>a</w:t>
      </w:r>
    </w:p>
    <w:p w14:paraId="6F7EDAA6" w14:textId="77777777" w:rsidR="00371737" w:rsidRDefault="00371737">
      <w:pPr>
        <w:spacing w:line="272" w:lineRule="exact"/>
        <w:sectPr w:rsidR="00371737" w:rsidSect="00FA1DAD">
          <w:pgSz w:w="12240" w:h="15840"/>
          <w:pgMar w:top="1300" w:right="1480" w:bottom="980" w:left="1700" w:header="805" w:footer="799" w:gutter="0"/>
          <w:cols w:space="720"/>
        </w:sectPr>
      </w:pPr>
    </w:p>
    <w:p w14:paraId="7096F655" w14:textId="77777777" w:rsidR="00371737" w:rsidRDefault="00000000">
      <w:pPr>
        <w:pStyle w:val="BodyText"/>
        <w:spacing w:before="124" w:line="379" w:lineRule="auto"/>
        <w:ind w:left="114" w:right="218"/>
        <w:jc w:val="both"/>
      </w:pPr>
      <w:r>
        <w:lastRenderedPageBreak/>
        <w:t xml:space="preserve">comparable conclusion, stating that after their experiments the </w:t>
      </w:r>
      <w:proofErr w:type="gramStart"/>
      <w:r>
        <w:rPr>
          <w:rFonts w:ascii="Times New Roman" w:hAnsi="Times New Roman"/>
          <w:i/>
        </w:rPr>
        <w:t>”..</w:t>
      </w:r>
      <w:proofErr w:type="gramEnd"/>
      <w:r>
        <w:rPr>
          <w:rFonts w:ascii="Times New Roman" w:hAnsi="Times New Roman"/>
          <w:i/>
        </w:rPr>
        <w:t>results show that there</w:t>
      </w:r>
      <w:r>
        <w:rPr>
          <w:rFonts w:ascii="Times New Roman" w:hAnsi="Times New Roman"/>
          <w:i/>
          <w:spacing w:val="-2"/>
        </w:rPr>
        <w:t xml:space="preserve"> </w:t>
      </w:r>
      <w:r>
        <w:rPr>
          <w:rFonts w:ascii="Times New Roman" w:hAnsi="Times New Roman"/>
          <w:i/>
        </w:rPr>
        <w:t>is</w:t>
      </w:r>
      <w:r>
        <w:rPr>
          <w:rFonts w:ascii="Times New Roman" w:hAnsi="Times New Roman"/>
          <w:i/>
          <w:spacing w:val="-2"/>
        </w:rPr>
        <w:t xml:space="preserve"> </w:t>
      </w:r>
      <w:r>
        <w:rPr>
          <w:rFonts w:ascii="Times New Roman" w:hAnsi="Times New Roman"/>
          <w:i/>
        </w:rPr>
        <w:t>no</w:t>
      </w:r>
      <w:r>
        <w:rPr>
          <w:rFonts w:ascii="Times New Roman" w:hAnsi="Times New Roman"/>
          <w:i/>
          <w:spacing w:val="-2"/>
        </w:rPr>
        <w:t xml:space="preserve"> </w:t>
      </w:r>
      <w:r>
        <w:rPr>
          <w:rFonts w:ascii="Times New Roman" w:hAnsi="Times New Roman"/>
          <w:i/>
        </w:rPr>
        <w:t>clear</w:t>
      </w:r>
      <w:r>
        <w:rPr>
          <w:rFonts w:ascii="Times New Roman" w:hAnsi="Times New Roman"/>
          <w:i/>
          <w:spacing w:val="-2"/>
        </w:rPr>
        <w:t xml:space="preserve"> </w:t>
      </w:r>
      <w:r>
        <w:rPr>
          <w:rFonts w:ascii="Times New Roman" w:hAnsi="Times New Roman"/>
          <w:i/>
        </w:rPr>
        <w:t>winner...”</w:t>
      </w:r>
      <w:r>
        <w:t>. The</w:t>
      </w:r>
      <w:r>
        <w:rPr>
          <w:spacing w:val="-4"/>
        </w:rPr>
        <w:t xml:space="preserve"> </w:t>
      </w:r>
      <w:r>
        <w:t>datasets</w:t>
      </w:r>
      <w:r>
        <w:rPr>
          <w:spacing w:val="-4"/>
        </w:rPr>
        <w:t xml:space="preserve"> </w:t>
      </w:r>
      <w:r>
        <w:t>in</w:t>
      </w:r>
      <w:r>
        <w:rPr>
          <w:spacing w:val="-4"/>
        </w:rPr>
        <w:t xml:space="preserve"> </w:t>
      </w:r>
      <w:r>
        <w:t>that</w:t>
      </w:r>
      <w:r>
        <w:rPr>
          <w:spacing w:val="-4"/>
        </w:rPr>
        <w:t xml:space="preserve"> </w:t>
      </w:r>
      <w:r>
        <w:t>research</w:t>
      </w:r>
      <w:r>
        <w:rPr>
          <w:spacing w:val="-4"/>
        </w:rPr>
        <w:t xml:space="preserve"> </w:t>
      </w:r>
      <w:r>
        <w:t>were</w:t>
      </w:r>
      <w:r>
        <w:rPr>
          <w:spacing w:val="-4"/>
        </w:rPr>
        <w:t xml:space="preserve"> </w:t>
      </w:r>
      <w:r>
        <w:t>focused</w:t>
      </w:r>
      <w:r>
        <w:rPr>
          <w:spacing w:val="-4"/>
        </w:rPr>
        <w:t xml:space="preserve"> </w:t>
      </w:r>
      <w:r>
        <w:t>on</w:t>
      </w:r>
      <w:r>
        <w:rPr>
          <w:spacing w:val="-4"/>
        </w:rPr>
        <w:t xml:space="preserve"> </w:t>
      </w:r>
      <w:r>
        <w:t xml:space="preserve">healthcare </w:t>
      </w:r>
      <w:r>
        <w:rPr>
          <w:spacing w:val="-4"/>
        </w:rPr>
        <w:t>classification</w:t>
      </w:r>
      <w:r>
        <w:rPr>
          <w:spacing w:val="-11"/>
        </w:rPr>
        <w:t xml:space="preserve"> </w:t>
      </w:r>
      <w:r>
        <w:rPr>
          <w:spacing w:val="-4"/>
        </w:rPr>
        <w:t>problems,</w:t>
      </w:r>
      <w:r>
        <w:rPr>
          <w:spacing w:val="-10"/>
        </w:rPr>
        <w:t xml:space="preserve"> </w:t>
      </w:r>
      <w:r>
        <w:rPr>
          <w:spacing w:val="-4"/>
        </w:rPr>
        <w:t>and</w:t>
      </w:r>
      <w:r>
        <w:rPr>
          <w:spacing w:val="-11"/>
        </w:rPr>
        <w:t xml:space="preserve"> </w:t>
      </w:r>
      <w:r>
        <w:rPr>
          <w:spacing w:val="-4"/>
        </w:rPr>
        <w:t>the</w:t>
      </w:r>
      <w:r>
        <w:rPr>
          <w:spacing w:val="-10"/>
        </w:rPr>
        <w:t xml:space="preserve"> </w:t>
      </w:r>
      <w:r>
        <w:rPr>
          <w:spacing w:val="-4"/>
        </w:rPr>
        <w:t>performance</w:t>
      </w:r>
      <w:r>
        <w:rPr>
          <w:spacing w:val="-11"/>
        </w:rPr>
        <w:t xml:space="preserve"> </w:t>
      </w:r>
      <w:r>
        <w:rPr>
          <w:spacing w:val="-4"/>
        </w:rPr>
        <w:t>of</w:t>
      </w:r>
      <w:r>
        <w:rPr>
          <w:spacing w:val="-10"/>
        </w:rPr>
        <w:t xml:space="preserve"> </w:t>
      </w:r>
      <w:r>
        <w:rPr>
          <w:spacing w:val="-4"/>
        </w:rPr>
        <w:t>the</w:t>
      </w:r>
      <w:r>
        <w:rPr>
          <w:spacing w:val="-11"/>
        </w:rPr>
        <w:t xml:space="preserve"> </w:t>
      </w:r>
      <w:r>
        <w:rPr>
          <w:spacing w:val="-4"/>
        </w:rPr>
        <w:t>XAI</w:t>
      </w:r>
      <w:r>
        <w:rPr>
          <w:spacing w:val="-10"/>
        </w:rPr>
        <w:t xml:space="preserve"> </w:t>
      </w:r>
      <w:r>
        <w:rPr>
          <w:spacing w:val="-4"/>
        </w:rPr>
        <w:t>methods</w:t>
      </w:r>
      <w:r>
        <w:rPr>
          <w:spacing w:val="-11"/>
        </w:rPr>
        <w:t xml:space="preserve"> </w:t>
      </w:r>
      <w:r>
        <w:rPr>
          <w:spacing w:val="-4"/>
        </w:rPr>
        <w:t>against</w:t>
      </w:r>
      <w:r>
        <w:rPr>
          <w:spacing w:val="-10"/>
        </w:rPr>
        <w:t xml:space="preserve"> </w:t>
      </w:r>
      <w:r>
        <w:rPr>
          <w:spacing w:val="-4"/>
        </w:rPr>
        <w:t>their</w:t>
      </w:r>
      <w:r>
        <w:rPr>
          <w:spacing w:val="-11"/>
        </w:rPr>
        <w:t xml:space="preserve"> </w:t>
      </w:r>
      <w:r>
        <w:rPr>
          <w:spacing w:val="-4"/>
        </w:rPr>
        <w:t xml:space="preserve">metrics </w:t>
      </w:r>
      <w:r>
        <w:rPr>
          <w:spacing w:val="-2"/>
        </w:rPr>
        <w:t>were presented in a tabular format.</w:t>
      </w:r>
      <w:r>
        <w:rPr>
          <w:spacing w:val="19"/>
        </w:rPr>
        <w:t xml:space="preserve"> </w:t>
      </w:r>
      <w:r>
        <w:rPr>
          <w:spacing w:val="-2"/>
        </w:rPr>
        <w:t>No statistical test for difference was performed.</w:t>
      </w:r>
    </w:p>
    <w:p w14:paraId="6A750799" w14:textId="77777777" w:rsidR="00371737" w:rsidRDefault="00000000">
      <w:pPr>
        <w:pStyle w:val="BodyText"/>
        <w:spacing w:before="2" w:line="381" w:lineRule="auto"/>
        <w:ind w:left="114" w:right="217" w:firstLine="351"/>
        <w:jc w:val="both"/>
      </w:pPr>
      <w:r>
        <w:rPr>
          <w:spacing w:val="-4"/>
        </w:rPr>
        <w:t>In</w:t>
      </w:r>
      <w:r>
        <w:rPr>
          <w:spacing w:val="-10"/>
        </w:rPr>
        <w:t xml:space="preserve"> </w:t>
      </w:r>
      <w:r>
        <w:rPr>
          <w:spacing w:val="-4"/>
        </w:rPr>
        <w:t>this</w:t>
      </w:r>
      <w:r>
        <w:rPr>
          <w:spacing w:val="-10"/>
        </w:rPr>
        <w:t xml:space="preserve"> </w:t>
      </w:r>
      <w:r>
        <w:rPr>
          <w:spacing w:val="-4"/>
        </w:rPr>
        <w:t>research</w:t>
      </w:r>
      <w:r>
        <w:rPr>
          <w:spacing w:val="-10"/>
        </w:rPr>
        <w:t xml:space="preserve"> </w:t>
      </w:r>
      <w:r>
        <w:rPr>
          <w:spacing w:val="-4"/>
        </w:rPr>
        <w:t>the</w:t>
      </w:r>
      <w:r>
        <w:rPr>
          <w:spacing w:val="-10"/>
        </w:rPr>
        <w:t xml:space="preserve"> </w:t>
      </w:r>
      <w:r>
        <w:rPr>
          <w:spacing w:val="-4"/>
        </w:rPr>
        <w:t>domain</w:t>
      </w:r>
      <w:r>
        <w:rPr>
          <w:spacing w:val="-10"/>
        </w:rPr>
        <w:t xml:space="preserve"> </w:t>
      </w:r>
      <w:r>
        <w:rPr>
          <w:spacing w:val="-4"/>
        </w:rPr>
        <w:t>under</w:t>
      </w:r>
      <w:r>
        <w:rPr>
          <w:spacing w:val="-10"/>
        </w:rPr>
        <w:t xml:space="preserve"> </w:t>
      </w:r>
      <w:r>
        <w:rPr>
          <w:spacing w:val="-4"/>
        </w:rPr>
        <w:t>scrutiny</w:t>
      </w:r>
      <w:r>
        <w:rPr>
          <w:spacing w:val="-10"/>
        </w:rPr>
        <w:t xml:space="preserve"> </w:t>
      </w:r>
      <w:r>
        <w:rPr>
          <w:spacing w:val="-4"/>
        </w:rPr>
        <w:t>is</w:t>
      </w:r>
      <w:r>
        <w:rPr>
          <w:spacing w:val="-10"/>
        </w:rPr>
        <w:t xml:space="preserve"> </w:t>
      </w:r>
      <w:r>
        <w:rPr>
          <w:spacing w:val="-4"/>
        </w:rPr>
        <w:t>the</w:t>
      </w:r>
      <w:r>
        <w:rPr>
          <w:spacing w:val="-10"/>
        </w:rPr>
        <w:t xml:space="preserve"> </w:t>
      </w:r>
      <w:r>
        <w:rPr>
          <w:spacing w:val="-4"/>
        </w:rPr>
        <w:t>classification</w:t>
      </w:r>
      <w:r>
        <w:rPr>
          <w:spacing w:val="-10"/>
        </w:rPr>
        <w:t xml:space="preserve"> </w:t>
      </w:r>
      <w:r>
        <w:rPr>
          <w:spacing w:val="-4"/>
        </w:rPr>
        <w:t>of</w:t>
      </w:r>
      <w:r>
        <w:rPr>
          <w:spacing w:val="-10"/>
        </w:rPr>
        <w:t xml:space="preserve"> </w:t>
      </w:r>
      <w:r>
        <w:rPr>
          <w:spacing w:val="-4"/>
        </w:rPr>
        <w:t>credit</w:t>
      </w:r>
      <w:r>
        <w:rPr>
          <w:spacing w:val="-10"/>
        </w:rPr>
        <w:t xml:space="preserve"> </w:t>
      </w:r>
      <w:r>
        <w:rPr>
          <w:spacing w:val="-4"/>
        </w:rPr>
        <w:t>card</w:t>
      </w:r>
      <w:r>
        <w:rPr>
          <w:spacing w:val="-10"/>
        </w:rPr>
        <w:t xml:space="preserve"> </w:t>
      </w:r>
      <w:r>
        <w:rPr>
          <w:spacing w:val="-4"/>
        </w:rPr>
        <w:t xml:space="preserve">fraud. </w:t>
      </w:r>
      <w:r>
        <w:rPr>
          <w:spacing w:val="-2"/>
        </w:rPr>
        <w:t>The</w:t>
      </w:r>
      <w:r>
        <w:rPr>
          <w:spacing w:val="-12"/>
        </w:rPr>
        <w:t xml:space="preserve"> </w:t>
      </w:r>
      <w:r>
        <w:rPr>
          <w:spacing w:val="-2"/>
        </w:rPr>
        <w:t>logic</w:t>
      </w:r>
      <w:r>
        <w:rPr>
          <w:spacing w:val="-12"/>
        </w:rPr>
        <w:t xml:space="preserve"> </w:t>
      </w:r>
      <w:r>
        <w:rPr>
          <w:spacing w:val="-2"/>
        </w:rPr>
        <w:t>behind</w:t>
      </w:r>
      <w:r>
        <w:rPr>
          <w:spacing w:val="-12"/>
        </w:rPr>
        <w:t xml:space="preserve"> </w:t>
      </w:r>
      <w:r>
        <w:rPr>
          <w:spacing w:val="-2"/>
        </w:rPr>
        <w:t>the</w:t>
      </w:r>
      <w:r>
        <w:rPr>
          <w:spacing w:val="-12"/>
        </w:rPr>
        <w:t xml:space="preserve"> </w:t>
      </w:r>
      <w:r>
        <w:rPr>
          <w:spacing w:val="-2"/>
        </w:rPr>
        <w:t>XAI</w:t>
      </w:r>
      <w:r>
        <w:rPr>
          <w:spacing w:val="-12"/>
        </w:rPr>
        <w:t xml:space="preserve"> </w:t>
      </w:r>
      <w:r>
        <w:rPr>
          <w:spacing w:val="-2"/>
        </w:rPr>
        <w:t>metrics</w:t>
      </w:r>
      <w:r>
        <w:rPr>
          <w:spacing w:val="-12"/>
        </w:rPr>
        <w:t xml:space="preserve"> </w:t>
      </w:r>
      <w:r>
        <w:rPr>
          <w:spacing w:val="-2"/>
        </w:rPr>
        <w:t>themselves</w:t>
      </w:r>
      <w:r>
        <w:rPr>
          <w:spacing w:val="-12"/>
        </w:rPr>
        <w:t xml:space="preserve"> </w:t>
      </w:r>
      <w:r>
        <w:rPr>
          <w:spacing w:val="-2"/>
        </w:rPr>
        <w:t>is</w:t>
      </w:r>
      <w:r>
        <w:rPr>
          <w:spacing w:val="-12"/>
        </w:rPr>
        <w:t xml:space="preserve"> </w:t>
      </w:r>
      <w:proofErr w:type="gramStart"/>
      <w:r>
        <w:rPr>
          <w:spacing w:val="-2"/>
        </w:rPr>
        <w:t>similar</w:t>
      </w:r>
      <w:r>
        <w:rPr>
          <w:spacing w:val="-12"/>
        </w:rPr>
        <w:t xml:space="preserve"> </w:t>
      </w:r>
      <w:r>
        <w:rPr>
          <w:spacing w:val="-2"/>
        </w:rPr>
        <w:t>to</w:t>
      </w:r>
      <w:proofErr w:type="gramEnd"/>
      <w:r>
        <w:rPr>
          <w:spacing w:val="-12"/>
        </w:rPr>
        <w:t xml:space="preserve"> </w:t>
      </w:r>
      <w:r>
        <w:rPr>
          <w:spacing w:val="-2"/>
        </w:rPr>
        <w:t>the</w:t>
      </w:r>
      <w:r>
        <w:rPr>
          <w:spacing w:val="-12"/>
        </w:rPr>
        <w:t xml:space="preserve"> </w:t>
      </w:r>
      <w:proofErr w:type="spellStart"/>
      <w:r>
        <w:rPr>
          <w:spacing w:val="-2"/>
        </w:rPr>
        <w:t>ElShawi</w:t>
      </w:r>
      <w:proofErr w:type="spellEnd"/>
      <w:r>
        <w:rPr>
          <w:spacing w:val="-12"/>
        </w:rPr>
        <w:t xml:space="preserve"> </w:t>
      </w:r>
      <w:r>
        <w:rPr>
          <w:spacing w:val="-2"/>
        </w:rPr>
        <w:t>et</w:t>
      </w:r>
      <w:r>
        <w:rPr>
          <w:spacing w:val="-12"/>
        </w:rPr>
        <w:t xml:space="preserve"> </w:t>
      </w:r>
      <w:r>
        <w:rPr>
          <w:spacing w:val="-2"/>
        </w:rPr>
        <w:t>al.</w:t>
      </w:r>
      <w:r>
        <w:rPr>
          <w:spacing w:val="10"/>
        </w:rPr>
        <w:t xml:space="preserve"> </w:t>
      </w:r>
      <w:r>
        <w:rPr>
          <w:spacing w:val="-2"/>
        </w:rPr>
        <w:t xml:space="preserve">approach </w:t>
      </w:r>
      <w:r>
        <w:rPr>
          <w:spacing w:val="-4"/>
        </w:rPr>
        <w:t>but the assessment of</w:t>
      </w:r>
      <w:r>
        <w:rPr>
          <w:spacing w:val="-5"/>
        </w:rPr>
        <w:t xml:space="preserve"> </w:t>
      </w:r>
      <w:r>
        <w:rPr>
          <w:spacing w:val="-4"/>
        </w:rPr>
        <w:t>performance is</w:t>
      </w:r>
      <w:r>
        <w:rPr>
          <w:spacing w:val="-5"/>
        </w:rPr>
        <w:t xml:space="preserve"> </w:t>
      </w:r>
      <w:r>
        <w:rPr>
          <w:spacing w:val="-4"/>
        </w:rPr>
        <w:t>more statistically rigorous.</w:t>
      </w:r>
      <w:r>
        <w:rPr>
          <w:spacing w:val="14"/>
        </w:rPr>
        <w:t xml:space="preserve"> </w:t>
      </w:r>
      <w:r>
        <w:rPr>
          <w:spacing w:val="-4"/>
        </w:rPr>
        <w:t>Despite these</w:t>
      </w:r>
      <w:r>
        <w:rPr>
          <w:spacing w:val="-5"/>
        </w:rPr>
        <w:t xml:space="preserve"> </w:t>
      </w:r>
      <w:r>
        <w:rPr>
          <w:spacing w:val="-4"/>
        </w:rPr>
        <w:t xml:space="preserve">differ- </w:t>
      </w:r>
      <w:proofErr w:type="spellStart"/>
      <w:r>
        <w:t>ence</w:t>
      </w:r>
      <w:proofErr w:type="spellEnd"/>
      <w:r>
        <w:t>,</w:t>
      </w:r>
      <w:r>
        <w:rPr>
          <w:spacing w:val="-13"/>
        </w:rPr>
        <w:t xml:space="preserve"> </w:t>
      </w:r>
      <w:proofErr w:type="gramStart"/>
      <w:r>
        <w:t>the</w:t>
      </w:r>
      <w:r>
        <w:rPr>
          <w:spacing w:val="-13"/>
        </w:rPr>
        <w:t xml:space="preserve"> </w:t>
      </w:r>
      <w:r>
        <w:t>end</w:t>
      </w:r>
      <w:r>
        <w:rPr>
          <w:spacing w:val="-13"/>
        </w:rPr>
        <w:t xml:space="preserve"> </w:t>
      </w:r>
      <w:r>
        <w:t>result</w:t>
      </w:r>
      <w:proofErr w:type="gramEnd"/>
      <w:r>
        <w:rPr>
          <w:spacing w:val="-13"/>
        </w:rPr>
        <w:t xml:space="preserve"> </w:t>
      </w:r>
      <w:r>
        <w:t>is</w:t>
      </w:r>
      <w:r>
        <w:rPr>
          <w:spacing w:val="-13"/>
        </w:rPr>
        <w:t xml:space="preserve"> </w:t>
      </w:r>
      <w:r>
        <w:t>largely</w:t>
      </w:r>
      <w:r>
        <w:rPr>
          <w:spacing w:val="-13"/>
        </w:rPr>
        <w:t xml:space="preserve"> </w:t>
      </w:r>
      <w:r>
        <w:t>the</w:t>
      </w:r>
      <w:r>
        <w:rPr>
          <w:spacing w:val="-13"/>
        </w:rPr>
        <w:t xml:space="preserve"> </w:t>
      </w:r>
      <w:r>
        <w:t>same. Once</w:t>
      </w:r>
      <w:r>
        <w:rPr>
          <w:spacing w:val="-13"/>
        </w:rPr>
        <w:t xml:space="preserve"> </w:t>
      </w:r>
      <w:r>
        <w:t>the</w:t>
      </w:r>
      <w:r>
        <w:rPr>
          <w:spacing w:val="-13"/>
        </w:rPr>
        <w:t xml:space="preserve"> </w:t>
      </w:r>
      <w:r>
        <w:t>performance</w:t>
      </w:r>
      <w:r>
        <w:rPr>
          <w:spacing w:val="-13"/>
        </w:rPr>
        <w:t xml:space="preserve"> </w:t>
      </w:r>
      <w:r>
        <w:t>of</w:t>
      </w:r>
      <w:r>
        <w:rPr>
          <w:spacing w:val="-13"/>
        </w:rPr>
        <w:t xml:space="preserve"> </w:t>
      </w:r>
      <w:r>
        <w:t>the</w:t>
      </w:r>
      <w:r>
        <w:rPr>
          <w:spacing w:val="-13"/>
        </w:rPr>
        <w:t xml:space="preserve"> </w:t>
      </w:r>
      <w:r>
        <w:t>XAI</w:t>
      </w:r>
      <w:r>
        <w:rPr>
          <w:spacing w:val="-13"/>
        </w:rPr>
        <w:t xml:space="preserve"> </w:t>
      </w:r>
      <w:r>
        <w:t xml:space="preserve">explainers is reduced to a statistical analysis, it is not possible to declare that one method is demonstrably </w:t>
      </w:r>
      <w:r>
        <w:rPr>
          <w:rFonts w:ascii="Times New Roman"/>
          <w:i/>
        </w:rPr>
        <w:t>better</w:t>
      </w:r>
      <w:r>
        <w:t>.</w:t>
      </w:r>
    </w:p>
    <w:p w14:paraId="26B16801"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7EEFA5A8" w14:textId="77777777" w:rsidR="00371737" w:rsidRDefault="00371737">
      <w:pPr>
        <w:pStyle w:val="BodyText"/>
        <w:rPr>
          <w:sz w:val="49"/>
        </w:rPr>
      </w:pPr>
    </w:p>
    <w:p w14:paraId="4AB3202E" w14:textId="77777777" w:rsidR="00371737" w:rsidRDefault="00371737">
      <w:pPr>
        <w:pStyle w:val="BodyText"/>
        <w:spacing w:before="166"/>
        <w:rPr>
          <w:sz w:val="49"/>
        </w:rPr>
      </w:pPr>
    </w:p>
    <w:p w14:paraId="54E6722E" w14:textId="77777777" w:rsidR="00371737" w:rsidRDefault="00000000">
      <w:pPr>
        <w:pStyle w:val="Heading1"/>
        <w:spacing w:line="559" w:lineRule="auto"/>
        <w:ind w:right="3989"/>
      </w:pPr>
      <w:bookmarkStart w:id="178" w:name="Conclusion"/>
      <w:bookmarkStart w:id="179" w:name="_bookmark53"/>
      <w:bookmarkEnd w:id="178"/>
      <w:bookmarkEnd w:id="179"/>
      <w:r>
        <w:t xml:space="preserve">Chapter 5 </w:t>
      </w:r>
      <w:r>
        <w:rPr>
          <w:spacing w:val="-2"/>
          <w:w w:val="90"/>
        </w:rPr>
        <w:t>Conclusion</w:t>
      </w:r>
    </w:p>
    <w:p w14:paraId="27B73703" w14:textId="77777777" w:rsidR="00371737" w:rsidRDefault="00000000">
      <w:pPr>
        <w:pStyle w:val="Heading2"/>
        <w:numPr>
          <w:ilvl w:val="1"/>
          <w:numId w:val="1"/>
        </w:numPr>
        <w:tabs>
          <w:tab w:val="left" w:pos="996"/>
        </w:tabs>
        <w:spacing w:before="293"/>
        <w:ind w:hanging="882"/>
      </w:pPr>
      <w:bookmarkStart w:id="180" w:name="Summary"/>
      <w:bookmarkStart w:id="181" w:name="_bookmark54"/>
      <w:bookmarkEnd w:id="180"/>
      <w:bookmarkEnd w:id="181"/>
      <w:r>
        <w:rPr>
          <w:spacing w:val="-2"/>
        </w:rPr>
        <w:t>Summary</w:t>
      </w:r>
    </w:p>
    <w:p w14:paraId="3AC641EF" w14:textId="77777777" w:rsidR="00371737" w:rsidRDefault="00000000">
      <w:pPr>
        <w:pStyle w:val="BodyText"/>
        <w:spacing w:before="376" w:line="381" w:lineRule="auto"/>
        <w:ind w:left="114" w:right="216"/>
        <w:jc w:val="both"/>
      </w:pPr>
      <w:r>
        <w:rPr>
          <w:spacing w:val="-2"/>
        </w:rPr>
        <w:t>This</w:t>
      </w:r>
      <w:r>
        <w:rPr>
          <w:spacing w:val="-12"/>
        </w:rPr>
        <w:t xml:space="preserve"> </w:t>
      </w:r>
      <w:r>
        <w:rPr>
          <w:spacing w:val="-2"/>
        </w:rPr>
        <w:t>research</w:t>
      </w:r>
      <w:r>
        <w:rPr>
          <w:spacing w:val="-12"/>
        </w:rPr>
        <w:t xml:space="preserve"> </w:t>
      </w:r>
      <w:r>
        <w:rPr>
          <w:spacing w:val="-2"/>
        </w:rPr>
        <w:t>sough</w:t>
      </w:r>
      <w:r>
        <w:rPr>
          <w:spacing w:val="-12"/>
        </w:rPr>
        <w:t xml:space="preserve"> </w:t>
      </w:r>
      <w:r>
        <w:rPr>
          <w:spacing w:val="-2"/>
        </w:rPr>
        <w:t>to</w:t>
      </w:r>
      <w:r>
        <w:rPr>
          <w:spacing w:val="-12"/>
        </w:rPr>
        <w:t xml:space="preserve"> </w:t>
      </w:r>
      <w:r>
        <w:rPr>
          <w:spacing w:val="-2"/>
        </w:rPr>
        <w:t>examine</w:t>
      </w:r>
      <w:r>
        <w:rPr>
          <w:spacing w:val="-12"/>
        </w:rPr>
        <w:t xml:space="preserve"> </w:t>
      </w:r>
      <w:r>
        <w:rPr>
          <w:spacing w:val="-2"/>
        </w:rPr>
        <w:t>the</w:t>
      </w:r>
      <w:r>
        <w:rPr>
          <w:spacing w:val="-12"/>
        </w:rPr>
        <w:t xml:space="preserve"> </w:t>
      </w:r>
      <w:r>
        <w:rPr>
          <w:spacing w:val="-2"/>
        </w:rPr>
        <w:t>challenge</w:t>
      </w:r>
      <w:r>
        <w:rPr>
          <w:spacing w:val="-12"/>
        </w:rPr>
        <w:t xml:space="preserve"> </w:t>
      </w:r>
      <w:r>
        <w:rPr>
          <w:spacing w:val="-2"/>
        </w:rPr>
        <w:t>to</w:t>
      </w:r>
      <w:r>
        <w:rPr>
          <w:spacing w:val="-12"/>
        </w:rPr>
        <w:t xml:space="preserve"> </w:t>
      </w:r>
      <w:r>
        <w:rPr>
          <w:spacing w:val="-2"/>
        </w:rPr>
        <w:t>propose</w:t>
      </w:r>
      <w:r>
        <w:rPr>
          <w:spacing w:val="-12"/>
        </w:rPr>
        <w:t xml:space="preserve"> </w:t>
      </w:r>
      <w:r>
        <w:rPr>
          <w:spacing w:val="-2"/>
        </w:rPr>
        <w:t>a</w:t>
      </w:r>
      <w:r>
        <w:rPr>
          <w:spacing w:val="-12"/>
        </w:rPr>
        <w:t xml:space="preserve"> </w:t>
      </w:r>
      <w:r>
        <w:rPr>
          <w:spacing w:val="-2"/>
        </w:rPr>
        <w:t>quantifiable</w:t>
      </w:r>
      <w:r>
        <w:rPr>
          <w:spacing w:val="-12"/>
        </w:rPr>
        <w:t xml:space="preserve"> </w:t>
      </w:r>
      <w:r>
        <w:rPr>
          <w:spacing w:val="-2"/>
        </w:rPr>
        <w:t>framework</w:t>
      </w:r>
      <w:r>
        <w:rPr>
          <w:spacing w:val="-12"/>
        </w:rPr>
        <w:t xml:space="preserve"> </w:t>
      </w:r>
      <w:r>
        <w:rPr>
          <w:spacing w:val="-2"/>
        </w:rPr>
        <w:t xml:space="preserve">to </w:t>
      </w:r>
      <w:r>
        <w:rPr>
          <w:spacing w:val="-4"/>
        </w:rPr>
        <w:t>assess</w:t>
      </w:r>
      <w:r>
        <w:rPr>
          <w:spacing w:val="-5"/>
        </w:rPr>
        <w:t xml:space="preserve"> </w:t>
      </w:r>
      <w:r>
        <w:rPr>
          <w:spacing w:val="-4"/>
        </w:rPr>
        <w:t>Artificial</w:t>
      </w:r>
      <w:r>
        <w:rPr>
          <w:spacing w:val="-5"/>
        </w:rPr>
        <w:t xml:space="preserve"> </w:t>
      </w:r>
      <w:r>
        <w:rPr>
          <w:spacing w:val="-4"/>
        </w:rPr>
        <w:t>Intelligence</w:t>
      </w:r>
      <w:r>
        <w:rPr>
          <w:spacing w:val="-5"/>
        </w:rPr>
        <w:t xml:space="preserve"> </w:t>
      </w:r>
      <w:r>
        <w:rPr>
          <w:spacing w:val="-4"/>
        </w:rPr>
        <w:t>methods</w:t>
      </w:r>
      <w:r>
        <w:rPr>
          <w:spacing w:val="-5"/>
        </w:rPr>
        <w:t xml:space="preserve"> </w:t>
      </w:r>
      <w:r>
        <w:rPr>
          <w:spacing w:val="-4"/>
        </w:rPr>
        <w:t>(XAI)</w:t>
      </w:r>
      <w:r>
        <w:rPr>
          <w:spacing w:val="-5"/>
        </w:rPr>
        <w:t xml:space="preserve"> </w:t>
      </w:r>
      <w:r>
        <w:rPr>
          <w:spacing w:val="-4"/>
        </w:rPr>
        <w:t>that</w:t>
      </w:r>
      <w:r>
        <w:rPr>
          <w:spacing w:val="-5"/>
        </w:rPr>
        <w:t xml:space="preserve"> </w:t>
      </w:r>
      <w:r>
        <w:rPr>
          <w:spacing w:val="-4"/>
        </w:rPr>
        <w:t>explain</w:t>
      </w:r>
      <w:r>
        <w:rPr>
          <w:spacing w:val="-5"/>
        </w:rPr>
        <w:t xml:space="preserve"> </w:t>
      </w:r>
      <w:r>
        <w:rPr>
          <w:spacing w:val="-4"/>
        </w:rPr>
        <w:t>the</w:t>
      </w:r>
      <w:r>
        <w:rPr>
          <w:spacing w:val="-5"/>
        </w:rPr>
        <w:t xml:space="preserve"> </w:t>
      </w:r>
      <w:r>
        <w:rPr>
          <w:spacing w:val="-4"/>
        </w:rPr>
        <w:t>reason</w:t>
      </w:r>
      <w:r>
        <w:rPr>
          <w:spacing w:val="-5"/>
        </w:rPr>
        <w:t xml:space="preserve"> </w:t>
      </w:r>
      <w:r>
        <w:rPr>
          <w:spacing w:val="-4"/>
        </w:rPr>
        <w:t>why</w:t>
      </w:r>
      <w:r>
        <w:rPr>
          <w:spacing w:val="-5"/>
        </w:rPr>
        <w:t xml:space="preserve"> </w:t>
      </w:r>
      <w:r>
        <w:rPr>
          <w:spacing w:val="-4"/>
        </w:rPr>
        <w:t>a</w:t>
      </w:r>
      <w:r>
        <w:rPr>
          <w:spacing w:val="-5"/>
        </w:rPr>
        <w:t xml:space="preserve"> </w:t>
      </w:r>
      <w:r>
        <w:rPr>
          <w:spacing w:val="-4"/>
        </w:rPr>
        <w:t>given</w:t>
      </w:r>
      <w:r>
        <w:rPr>
          <w:spacing w:val="-5"/>
        </w:rPr>
        <w:t xml:space="preserve"> </w:t>
      </w:r>
      <w:r>
        <w:rPr>
          <w:spacing w:val="-4"/>
        </w:rPr>
        <w:t xml:space="preserve">credit </w:t>
      </w:r>
      <w:r>
        <w:t>card</w:t>
      </w:r>
      <w:r>
        <w:rPr>
          <w:spacing w:val="-11"/>
        </w:rPr>
        <w:t xml:space="preserve"> </w:t>
      </w:r>
      <w:r>
        <w:t>transaction</w:t>
      </w:r>
      <w:r>
        <w:rPr>
          <w:spacing w:val="-11"/>
        </w:rPr>
        <w:t xml:space="preserve"> </w:t>
      </w:r>
      <w:r>
        <w:t>is</w:t>
      </w:r>
      <w:r>
        <w:rPr>
          <w:spacing w:val="-11"/>
        </w:rPr>
        <w:t xml:space="preserve"> </w:t>
      </w:r>
      <w:r>
        <w:t>labelled</w:t>
      </w:r>
      <w:r>
        <w:rPr>
          <w:spacing w:val="-11"/>
        </w:rPr>
        <w:t xml:space="preserve"> </w:t>
      </w:r>
      <w:r>
        <w:t>as</w:t>
      </w:r>
      <w:r>
        <w:rPr>
          <w:spacing w:val="-11"/>
        </w:rPr>
        <w:t xml:space="preserve"> </w:t>
      </w:r>
      <w:r>
        <w:t>fraudulent.</w:t>
      </w:r>
      <w:r>
        <w:rPr>
          <w:spacing w:val="11"/>
        </w:rPr>
        <w:t xml:space="preserve"> </w:t>
      </w:r>
      <w:r>
        <w:t>The</w:t>
      </w:r>
      <w:r>
        <w:rPr>
          <w:spacing w:val="-11"/>
        </w:rPr>
        <w:t xml:space="preserve"> </w:t>
      </w:r>
      <w:r>
        <w:t>intention</w:t>
      </w:r>
      <w:r>
        <w:rPr>
          <w:spacing w:val="-11"/>
        </w:rPr>
        <w:t xml:space="preserve"> </w:t>
      </w:r>
      <w:r>
        <w:t>was</w:t>
      </w:r>
      <w:r>
        <w:rPr>
          <w:spacing w:val="-11"/>
        </w:rPr>
        <w:t xml:space="preserve"> </w:t>
      </w:r>
      <w:r>
        <w:t>to</w:t>
      </w:r>
      <w:r>
        <w:rPr>
          <w:spacing w:val="-11"/>
        </w:rPr>
        <w:t xml:space="preserve"> </w:t>
      </w:r>
      <w:r>
        <w:t>provide</w:t>
      </w:r>
      <w:r>
        <w:rPr>
          <w:spacing w:val="-11"/>
        </w:rPr>
        <w:t xml:space="preserve"> </w:t>
      </w:r>
      <w:r>
        <w:t>an</w:t>
      </w:r>
      <w:r>
        <w:rPr>
          <w:spacing w:val="-10"/>
        </w:rPr>
        <w:t xml:space="preserve"> </w:t>
      </w:r>
      <w:r>
        <w:t xml:space="preserve">objective </w:t>
      </w:r>
      <w:r>
        <w:rPr>
          <w:spacing w:val="-4"/>
        </w:rPr>
        <w:t>analysis</w:t>
      </w:r>
      <w:r>
        <w:rPr>
          <w:spacing w:val="-11"/>
        </w:rPr>
        <w:t xml:space="preserve"> </w:t>
      </w:r>
      <w:r>
        <w:rPr>
          <w:spacing w:val="-4"/>
        </w:rPr>
        <w:t>as</w:t>
      </w:r>
      <w:r>
        <w:rPr>
          <w:spacing w:val="-10"/>
        </w:rPr>
        <w:t xml:space="preserve"> </w:t>
      </w:r>
      <w:r>
        <w:rPr>
          <w:spacing w:val="-4"/>
        </w:rPr>
        <w:t>to</w:t>
      </w:r>
      <w:r>
        <w:rPr>
          <w:spacing w:val="-11"/>
        </w:rPr>
        <w:t xml:space="preserve"> </w:t>
      </w:r>
      <w:r>
        <w:rPr>
          <w:spacing w:val="-4"/>
        </w:rPr>
        <w:t>whether</w:t>
      </w:r>
      <w:r>
        <w:rPr>
          <w:spacing w:val="-10"/>
        </w:rPr>
        <w:t xml:space="preserve"> </w:t>
      </w:r>
      <w:r>
        <w:rPr>
          <w:spacing w:val="-4"/>
        </w:rPr>
        <w:t>a</w:t>
      </w:r>
      <w:r>
        <w:rPr>
          <w:spacing w:val="-11"/>
        </w:rPr>
        <w:t xml:space="preserve"> </w:t>
      </w:r>
      <w:r>
        <w:rPr>
          <w:spacing w:val="-4"/>
        </w:rPr>
        <w:t>given</w:t>
      </w:r>
      <w:r>
        <w:rPr>
          <w:spacing w:val="-10"/>
        </w:rPr>
        <w:t xml:space="preserve"> </w:t>
      </w:r>
      <w:r>
        <w:rPr>
          <w:spacing w:val="-4"/>
        </w:rPr>
        <w:t>state-of-the-art</w:t>
      </w:r>
      <w:r>
        <w:rPr>
          <w:spacing w:val="-11"/>
        </w:rPr>
        <w:t xml:space="preserve"> </w:t>
      </w:r>
      <w:r>
        <w:rPr>
          <w:spacing w:val="-4"/>
        </w:rPr>
        <w:t>ML</w:t>
      </w:r>
      <w:r>
        <w:rPr>
          <w:spacing w:val="-10"/>
        </w:rPr>
        <w:t xml:space="preserve"> </w:t>
      </w:r>
      <w:r>
        <w:rPr>
          <w:spacing w:val="-4"/>
        </w:rPr>
        <w:t>explainer</w:t>
      </w:r>
      <w:r>
        <w:rPr>
          <w:spacing w:val="-11"/>
        </w:rPr>
        <w:t xml:space="preserve"> </w:t>
      </w:r>
      <w:r>
        <w:rPr>
          <w:spacing w:val="-4"/>
        </w:rPr>
        <w:t>could</w:t>
      </w:r>
      <w:r>
        <w:rPr>
          <w:spacing w:val="-10"/>
        </w:rPr>
        <w:t xml:space="preserve"> </w:t>
      </w:r>
      <w:r>
        <w:rPr>
          <w:spacing w:val="-4"/>
        </w:rPr>
        <w:t>be</w:t>
      </w:r>
      <w:r>
        <w:rPr>
          <w:spacing w:val="-11"/>
        </w:rPr>
        <w:t xml:space="preserve"> </w:t>
      </w:r>
      <w:r>
        <w:rPr>
          <w:spacing w:val="-4"/>
        </w:rPr>
        <w:t>shown</w:t>
      </w:r>
      <w:r>
        <w:rPr>
          <w:spacing w:val="-10"/>
        </w:rPr>
        <w:t xml:space="preserve"> </w:t>
      </w:r>
      <w:r>
        <w:rPr>
          <w:spacing w:val="-4"/>
        </w:rPr>
        <w:t>to</w:t>
      </w:r>
      <w:r>
        <w:rPr>
          <w:spacing w:val="-11"/>
        </w:rPr>
        <w:t xml:space="preserve"> </w:t>
      </w:r>
      <w:r>
        <w:rPr>
          <w:spacing w:val="-4"/>
        </w:rPr>
        <w:t xml:space="preserve">provide </w:t>
      </w:r>
      <w:r>
        <w:rPr>
          <w:spacing w:val="-2"/>
        </w:rPr>
        <w:t>the</w:t>
      </w:r>
      <w:r>
        <w:rPr>
          <w:spacing w:val="-13"/>
        </w:rPr>
        <w:t xml:space="preserve"> </w:t>
      </w:r>
      <w:r>
        <w:rPr>
          <w:spacing w:val="-2"/>
        </w:rPr>
        <w:t>best</w:t>
      </w:r>
      <w:r>
        <w:rPr>
          <w:spacing w:val="-12"/>
        </w:rPr>
        <w:t xml:space="preserve"> </w:t>
      </w:r>
      <w:r>
        <w:rPr>
          <w:spacing w:val="-2"/>
        </w:rPr>
        <w:t>explanations,</w:t>
      </w:r>
      <w:r>
        <w:rPr>
          <w:spacing w:val="-13"/>
        </w:rPr>
        <w:t xml:space="preserve"> </w:t>
      </w:r>
      <w:r>
        <w:rPr>
          <w:spacing w:val="-2"/>
        </w:rPr>
        <w:t>when</w:t>
      </w:r>
      <w:r>
        <w:rPr>
          <w:spacing w:val="-12"/>
        </w:rPr>
        <w:t xml:space="preserve"> </w:t>
      </w:r>
      <w:r>
        <w:rPr>
          <w:spacing w:val="-2"/>
        </w:rPr>
        <w:t>compared</w:t>
      </w:r>
      <w:r>
        <w:rPr>
          <w:spacing w:val="-13"/>
        </w:rPr>
        <w:t xml:space="preserve"> </w:t>
      </w:r>
      <w:r>
        <w:rPr>
          <w:spacing w:val="-2"/>
        </w:rPr>
        <w:t>against</w:t>
      </w:r>
      <w:r>
        <w:rPr>
          <w:spacing w:val="-12"/>
        </w:rPr>
        <w:t xml:space="preserve"> </w:t>
      </w:r>
      <w:r>
        <w:rPr>
          <w:spacing w:val="-2"/>
        </w:rPr>
        <w:t>other</w:t>
      </w:r>
      <w:r>
        <w:rPr>
          <w:spacing w:val="-13"/>
        </w:rPr>
        <w:t xml:space="preserve"> </w:t>
      </w:r>
      <w:r>
        <w:rPr>
          <w:spacing w:val="-2"/>
        </w:rPr>
        <w:t>explainer</w:t>
      </w:r>
      <w:r>
        <w:rPr>
          <w:spacing w:val="-12"/>
        </w:rPr>
        <w:t xml:space="preserve"> </w:t>
      </w:r>
      <w:r>
        <w:rPr>
          <w:spacing w:val="-2"/>
        </w:rPr>
        <w:t>techniques</w:t>
      </w:r>
      <w:r>
        <w:rPr>
          <w:spacing w:val="-13"/>
        </w:rPr>
        <w:t xml:space="preserve"> </w:t>
      </w:r>
      <w:r>
        <w:rPr>
          <w:spacing w:val="-2"/>
        </w:rPr>
        <w:t>in</w:t>
      </w:r>
      <w:r>
        <w:rPr>
          <w:spacing w:val="-12"/>
        </w:rPr>
        <w:t xml:space="preserve"> </w:t>
      </w:r>
      <w:r>
        <w:rPr>
          <w:spacing w:val="-2"/>
        </w:rPr>
        <w:t>this</w:t>
      </w:r>
      <w:r>
        <w:rPr>
          <w:spacing w:val="-13"/>
        </w:rPr>
        <w:t xml:space="preserve"> </w:t>
      </w:r>
      <w:r>
        <w:rPr>
          <w:spacing w:val="-2"/>
        </w:rPr>
        <w:t xml:space="preserve">par- </w:t>
      </w:r>
      <w:proofErr w:type="spellStart"/>
      <w:r>
        <w:rPr>
          <w:spacing w:val="-2"/>
        </w:rPr>
        <w:t>ticular</w:t>
      </w:r>
      <w:proofErr w:type="spellEnd"/>
      <w:r>
        <w:rPr>
          <w:spacing w:val="-12"/>
        </w:rPr>
        <w:t xml:space="preserve"> </w:t>
      </w:r>
      <w:r>
        <w:rPr>
          <w:spacing w:val="-2"/>
        </w:rPr>
        <w:t>financial</w:t>
      </w:r>
      <w:r>
        <w:rPr>
          <w:spacing w:val="-12"/>
        </w:rPr>
        <w:t xml:space="preserve"> </w:t>
      </w:r>
      <w:r>
        <w:rPr>
          <w:spacing w:val="-2"/>
        </w:rPr>
        <w:t>crime</w:t>
      </w:r>
      <w:r>
        <w:rPr>
          <w:spacing w:val="-12"/>
        </w:rPr>
        <w:t xml:space="preserve"> </w:t>
      </w:r>
      <w:r>
        <w:rPr>
          <w:spacing w:val="-2"/>
        </w:rPr>
        <w:t>domain.</w:t>
      </w:r>
      <w:r>
        <w:rPr>
          <w:spacing w:val="3"/>
        </w:rPr>
        <w:t xml:space="preserve"> </w:t>
      </w:r>
      <w:r>
        <w:rPr>
          <w:spacing w:val="-2"/>
        </w:rPr>
        <w:t>Our</w:t>
      </w:r>
      <w:r>
        <w:rPr>
          <w:spacing w:val="-12"/>
        </w:rPr>
        <w:t xml:space="preserve"> </w:t>
      </w:r>
      <w:r>
        <w:rPr>
          <w:spacing w:val="-2"/>
        </w:rPr>
        <w:t>experiments</w:t>
      </w:r>
      <w:r>
        <w:rPr>
          <w:spacing w:val="-12"/>
        </w:rPr>
        <w:t xml:space="preserve"> </w:t>
      </w:r>
      <w:r>
        <w:rPr>
          <w:spacing w:val="-2"/>
        </w:rPr>
        <w:t>showed</w:t>
      </w:r>
      <w:r>
        <w:rPr>
          <w:spacing w:val="-12"/>
        </w:rPr>
        <w:t xml:space="preserve"> </w:t>
      </w:r>
      <w:r>
        <w:rPr>
          <w:spacing w:val="-2"/>
        </w:rPr>
        <w:t>that,</w:t>
      </w:r>
      <w:r>
        <w:rPr>
          <w:spacing w:val="-12"/>
        </w:rPr>
        <w:t xml:space="preserve"> </w:t>
      </w:r>
      <w:r>
        <w:rPr>
          <w:spacing w:val="-2"/>
        </w:rPr>
        <w:t>after</w:t>
      </w:r>
      <w:r>
        <w:rPr>
          <w:spacing w:val="-12"/>
        </w:rPr>
        <w:t xml:space="preserve"> </w:t>
      </w:r>
      <w:r>
        <w:rPr>
          <w:spacing w:val="-2"/>
        </w:rPr>
        <w:t>training</w:t>
      </w:r>
      <w:r>
        <w:rPr>
          <w:spacing w:val="-12"/>
        </w:rPr>
        <w:t xml:space="preserve"> </w:t>
      </w:r>
      <w:r>
        <w:rPr>
          <w:spacing w:val="-2"/>
        </w:rPr>
        <w:t>a</w:t>
      </w:r>
      <w:r>
        <w:rPr>
          <w:spacing w:val="-12"/>
        </w:rPr>
        <w:t xml:space="preserve"> </w:t>
      </w:r>
      <w:r>
        <w:rPr>
          <w:spacing w:val="-2"/>
        </w:rPr>
        <w:t xml:space="preserve">Neural </w:t>
      </w:r>
      <w:r>
        <w:t>Network</w:t>
      </w:r>
      <w:r>
        <w:rPr>
          <w:spacing w:val="-11"/>
        </w:rPr>
        <w:t xml:space="preserve"> </w:t>
      </w:r>
      <w:r>
        <w:t>model</w:t>
      </w:r>
      <w:r>
        <w:rPr>
          <w:spacing w:val="-11"/>
        </w:rPr>
        <w:t xml:space="preserve"> </w:t>
      </w:r>
      <w:r>
        <w:t>on</w:t>
      </w:r>
      <w:r>
        <w:rPr>
          <w:spacing w:val="-11"/>
        </w:rPr>
        <w:t xml:space="preserve"> </w:t>
      </w:r>
      <w:r>
        <w:t>a</w:t>
      </w:r>
      <w:r>
        <w:rPr>
          <w:spacing w:val="-11"/>
        </w:rPr>
        <w:t xml:space="preserve"> </w:t>
      </w:r>
      <w:r>
        <w:t>credit</w:t>
      </w:r>
      <w:r>
        <w:rPr>
          <w:spacing w:val="-11"/>
        </w:rPr>
        <w:t xml:space="preserve"> </w:t>
      </w:r>
      <w:r>
        <w:t>card</w:t>
      </w:r>
      <w:r>
        <w:rPr>
          <w:spacing w:val="-11"/>
        </w:rPr>
        <w:t xml:space="preserve"> </w:t>
      </w:r>
      <w:r>
        <w:t>fraud</w:t>
      </w:r>
      <w:r>
        <w:rPr>
          <w:spacing w:val="-11"/>
        </w:rPr>
        <w:t xml:space="preserve"> </w:t>
      </w:r>
      <w:r>
        <w:t>dataset,</w:t>
      </w:r>
      <w:r>
        <w:rPr>
          <w:spacing w:val="-9"/>
        </w:rPr>
        <w:t xml:space="preserve"> </w:t>
      </w:r>
      <w:r>
        <w:t>it</w:t>
      </w:r>
      <w:r>
        <w:rPr>
          <w:spacing w:val="-11"/>
        </w:rPr>
        <w:t xml:space="preserve"> </w:t>
      </w:r>
      <w:r>
        <w:t>was</w:t>
      </w:r>
      <w:r>
        <w:rPr>
          <w:spacing w:val="-12"/>
        </w:rPr>
        <w:t xml:space="preserve"> </w:t>
      </w:r>
      <w:r>
        <w:rPr>
          <w:b/>
        </w:rPr>
        <w:t>not</w:t>
      </w:r>
      <w:r>
        <w:rPr>
          <w:b/>
          <w:spacing w:val="-14"/>
        </w:rPr>
        <w:t xml:space="preserve"> </w:t>
      </w:r>
      <w:r>
        <w:t>possible</w:t>
      </w:r>
      <w:r>
        <w:rPr>
          <w:spacing w:val="-11"/>
        </w:rPr>
        <w:t xml:space="preserve"> </w:t>
      </w:r>
      <w:r>
        <w:t>to</w:t>
      </w:r>
      <w:r>
        <w:rPr>
          <w:spacing w:val="-11"/>
        </w:rPr>
        <w:t xml:space="preserve"> </w:t>
      </w:r>
      <w:r>
        <w:t>distinguish</w:t>
      </w:r>
      <w:r>
        <w:rPr>
          <w:spacing w:val="-11"/>
        </w:rPr>
        <w:t xml:space="preserve"> </w:t>
      </w:r>
      <w:r>
        <w:t xml:space="preserve">be- </w:t>
      </w:r>
      <w:r>
        <w:rPr>
          <w:spacing w:val="-2"/>
        </w:rPr>
        <w:t>tween</w:t>
      </w:r>
      <w:r>
        <w:rPr>
          <w:spacing w:val="-12"/>
        </w:rPr>
        <w:t xml:space="preserve"> </w:t>
      </w:r>
      <w:r>
        <w:rPr>
          <w:spacing w:val="-2"/>
        </w:rPr>
        <w:t>the</w:t>
      </w:r>
      <w:r>
        <w:rPr>
          <w:spacing w:val="-12"/>
        </w:rPr>
        <w:t xml:space="preserve"> </w:t>
      </w:r>
      <w:r>
        <w:rPr>
          <w:spacing w:val="-2"/>
        </w:rPr>
        <w:t>merits</w:t>
      </w:r>
      <w:r>
        <w:rPr>
          <w:spacing w:val="-12"/>
        </w:rPr>
        <w:t xml:space="preserve"> </w:t>
      </w:r>
      <w:r>
        <w:rPr>
          <w:spacing w:val="-2"/>
        </w:rPr>
        <w:t>of</w:t>
      </w:r>
      <w:r>
        <w:rPr>
          <w:spacing w:val="-12"/>
        </w:rPr>
        <w:t xml:space="preserve"> </w:t>
      </w:r>
      <w:r>
        <w:rPr>
          <w:spacing w:val="-2"/>
        </w:rPr>
        <w:t>the</w:t>
      </w:r>
      <w:r>
        <w:rPr>
          <w:spacing w:val="-12"/>
        </w:rPr>
        <w:t xml:space="preserve"> </w:t>
      </w:r>
      <w:r>
        <w:rPr>
          <w:spacing w:val="-2"/>
        </w:rPr>
        <w:t>SHAP,</w:t>
      </w:r>
      <w:r>
        <w:rPr>
          <w:spacing w:val="-12"/>
        </w:rPr>
        <w:t xml:space="preserve"> </w:t>
      </w:r>
      <w:r>
        <w:rPr>
          <w:spacing w:val="-2"/>
        </w:rPr>
        <w:t>LIME,</w:t>
      </w:r>
      <w:r>
        <w:rPr>
          <w:spacing w:val="-12"/>
        </w:rPr>
        <w:t xml:space="preserve"> </w:t>
      </w:r>
      <w:r>
        <w:rPr>
          <w:spacing w:val="-2"/>
        </w:rPr>
        <w:t>ANCHORS,</w:t>
      </w:r>
      <w:r>
        <w:rPr>
          <w:spacing w:val="-12"/>
        </w:rPr>
        <w:t xml:space="preserve"> </w:t>
      </w:r>
      <w:r>
        <w:rPr>
          <w:spacing w:val="-2"/>
        </w:rPr>
        <w:t>and</w:t>
      </w:r>
      <w:r>
        <w:rPr>
          <w:spacing w:val="-12"/>
        </w:rPr>
        <w:t xml:space="preserve"> </w:t>
      </w:r>
      <w:proofErr w:type="spellStart"/>
      <w:r>
        <w:rPr>
          <w:spacing w:val="-2"/>
        </w:rPr>
        <w:t>DiCE</w:t>
      </w:r>
      <w:proofErr w:type="spellEnd"/>
      <w:r>
        <w:rPr>
          <w:spacing w:val="-12"/>
        </w:rPr>
        <w:t xml:space="preserve"> </w:t>
      </w:r>
      <w:r>
        <w:rPr>
          <w:spacing w:val="-2"/>
        </w:rPr>
        <w:t>interpretability</w:t>
      </w:r>
      <w:r>
        <w:rPr>
          <w:spacing w:val="-12"/>
        </w:rPr>
        <w:t xml:space="preserve"> </w:t>
      </w:r>
      <w:r>
        <w:rPr>
          <w:spacing w:val="-2"/>
        </w:rPr>
        <w:t xml:space="preserve">methods </w:t>
      </w:r>
      <w:r>
        <w:t>used in the experiments in this research.</w:t>
      </w:r>
    </w:p>
    <w:p w14:paraId="62DC517A" w14:textId="77777777" w:rsidR="00371737" w:rsidRDefault="00000000">
      <w:pPr>
        <w:pStyle w:val="BodyText"/>
        <w:spacing w:line="381" w:lineRule="auto"/>
        <w:ind w:left="114" w:right="217" w:firstLine="351"/>
        <w:jc w:val="both"/>
      </w:pPr>
      <w:r>
        <w:t>In researching recent papers on the value of XAI techniques, it was found that it</w:t>
      </w:r>
      <w:r>
        <w:rPr>
          <w:spacing w:val="-15"/>
        </w:rPr>
        <w:t xml:space="preserve"> </w:t>
      </w:r>
      <w:r>
        <w:t>is</w:t>
      </w:r>
      <w:r>
        <w:rPr>
          <w:spacing w:val="-14"/>
        </w:rPr>
        <w:t xml:space="preserve"> </w:t>
      </w:r>
      <w:r>
        <w:t>common</w:t>
      </w:r>
      <w:r>
        <w:rPr>
          <w:spacing w:val="-15"/>
        </w:rPr>
        <w:t xml:space="preserve"> </w:t>
      </w:r>
      <w:r>
        <w:t>to</w:t>
      </w:r>
      <w:r>
        <w:rPr>
          <w:spacing w:val="-14"/>
        </w:rPr>
        <w:t xml:space="preserve"> </w:t>
      </w:r>
      <w:r>
        <w:t>use</w:t>
      </w:r>
      <w:r>
        <w:rPr>
          <w:spacing w:val="-15"/>
        </w:rPr>
        <w:t xml:space="preserve"> </w:t>
      </w:r>
      <w:r>
        <w:t>human-led</w:t>
      </w:r>
      <w:r>
        <w:rPr>
          <w:spacing w:val="-14"/>
        </w:rPr>
        <w:t xml:space="preserve"> </w:t>
      </w:r>
      <w:r>
        <w:t>surveys</w:t>
      </w:r>
      <w:r>
        <w:rPr>
          <w:spacing w:val="-15"/>
        </w:rPr>
        <w:t xml:space="preserve"> </w:t>
      </w:r>
      <w:r>
        <w:t>and</w:t>
      </w:r>
      <w:r>
        <w:rPr>
          <w:spacing w:val="-14"/>
        </w:rPr>
        <w:t xml:space="preserve"> </w:t>
      </w:r>
      <w:r>
        <w:t>assessments</w:t>
      </w:r>
      <w:r>
        <w:rPr>
          <w:spacing w:val="-15"/>
        </w:rPr>
        <w:t xml:space="preserve"> </w:t>
      </w:r>
      <w:r>
        <w:t>to</w:t>
      </w:r>
      <w:r>
        <w:rPr>
          <w:spacing w:val="-14"/>
        </w:rPr>
        <w:t xml:space="preserve"> </w:t>
      </w:r>
      <w:r>
        <w:t>interpret</w:t>
      </w:r>
      <w:r>
        <w:rPr>
          <w:spacing w:val="-15"/>
        </w:rPr>
        <w:t xml:space="preserve"> </w:t>
      </w:r>
      <w:r>
        <w:t>the</w:t>
      </w:r>
      <w:r>
        <w:rPr>
          <w:spacing w:val="-14"/>
        </w:rPr>
        <w:t xml:space="preserve"> </w:t>
      </w:r>
      <w:r>
        <w:t>value</w:t>
      </w:r>
      <w:r>
        <w:rPr>
          <w:spacing w:val="-15"/>
        </w:rPr>
        <w:t xml:space="preserve"> </w:t>
      </w:r>
      <w:r>
        <w:t>of</w:t>
      </w:r>
      <w:r>
        <w:rPr>
          <w:spacing w:val="-14"/>
        </w:rPr>
        <w:t xml:space="preserve"> </w:t>
      </w:r>
      <w:r>
        <w:t xml:space="preserve">ex- </w:t>
      </w:r>
      <w:r>
        <w:rPr>
          <w:spacing w:val="-4"/>
        </w:rPr>
        <w:t>plainer</w:t>
      </w:r>
      <w:r>
        <w:rPr>
          <w:spacing w:val="-11"/>
        </w:rPr>
        <w:t xml:space="preserve"> </w:t>
      </w:r>
      <w:r>
        <w:rPr>
          <w:spacing w:val="-4"/>
        </w:rPr>
        <w:t>results.</w:t>
      </w:r>
      <w:r>
        <w:rPr>
          <w:spacing w:val="11"/>
        </w:rPr>
        <w:t xml:space="preserve"> </w:t>
      </w:r>
      <w:proofErr w:type="gramStart"/>
      <w:r>
        <w:rPr>
          <w:spacing w:val="-4"/>
        </w:rPr>
        <w:t>In</w:t>
      </w:r>
      <w:r>
        <w:rPr>
          <w:spacing w:val="-11"/>
        </w:rPr>
        <w:t xml:space="preserve"> </w:t>
      </w:r>
      <w:r>
        <w:rPr>
          <w:spacing w:val="-4"/>
        </w:rPr>
        <w:t>a</w:t>
      </w:r>
      <w:r>
        <w:rPr>
          <w:spacing w:val="-10"/>
        </w:rPr>
        <w:t xml:space="preserve"> </w:t>
      </w:r>
      <w:r>
        <w:rPr>
          <w:spacing w:val="-4"/>
        </w:rPr>
        <w:t>given</w:t>
      </w:r>
      <w:proofErr w:type="gramEnd"/>
      <w:r>
        <w:rPr>
          <w:spacing w:val="-11"/>
        </w:rPr>
        <w:t xml:space="preserve"> </w:t>
      </w:r>
      <w:r>
        <w:rPr>
          <w:spacing w:val="-4"/>
        </w:rPr>
        <w:t>domain,</w:t>
      </w:r>
      <w:r>
        <w:rPr>
          <w:spacing w:val="-8"/>
        </w:rPr>
        <w:t xml:space="preserve"> </w:t>
      </w:r>
      <w:r>
        <w:rPr>
          <w:spacing w:val="-4"/>
        </w:rPr>
        <w:t>both</w:t>
      </w:r>
      <w:r>
        <w:rPr>
          <w:spacing w:val="-11"/>
        </w:rPr>
        <w:t xml:space="preserve"> </w:t>
      </w:r>
      <w:r>
        <w:rPr>
          <w:spacing w:val="-4"/>
        </w:rPr>
        <w:t>experts</w:t>
      </w:r>
      <w:r>
        <w:rPr>
          <w:spacing w:val="-10"/>
        </w:rPr>
        <w:t xml:space="preserve"> </w:t>
      </w:r>
      <w:r>
        <w:rPr>
          <w:spacing w:val="-4"/>
        </w:rPr>
        <w:t>and</w:t>
      </w:r>
      <w:r>
        <w:rPr>
          <w:spacing w:val="-11"/>
        </w:rPr>
        <w:t xml:space="preserve"> </w:t>
      </w:r>
      <w:r>
        <w:rPr>
          <w:spacing w:val="-4"/>
        </w:rPr>
        <w:t>non-experts</w:t>
      </w:r>
      <w:r>
        <w:rPr>
          <w:spacing w:val="-10"/>
        </w:rPr>
        <w:t xml:space="preserve"> </w:t>
      </w:r>
      <w:r>
        <w:rPr>
          <w:spacing w:val="-4"/>
        </w:rPr>
        <w:t>are</w:t>
      </w:r>
      <w:r>
        <w:rPr>
          <w:spacing w:val="-11"/>
        </w:rPr>
        <w:t xml:space="preserve"> </w:t>
      </w:r>
      <w:r>
        <w:rPr>
          <w:spacing w:val="-4"/>
        </w:rPr>
        <w:t>asked</w:t>
      </w:r>
      <w:r>
        <w:rPr>
          <w:spacing w:val="-10"/>
        </w:rPr>
        <w:t xml:space="preserve"> </w:t>
      </w:r>
      <w:r>
        <w:rPr>
          <w:spacing w:val="-4"/>
        </w:rPr>
        <w:t>to</w:t>
      </w:r>
      <w:r>
        <w:rPr>
          <w:spacing w:val="-11"/>
        </w:rPr>
        <w:t xml:space="preserve"> </w:t>
      </w:r>
      <w:r>
        <w:rPr>
          <w:spacing w:val="-4"/>
        </w:rPr>
        <w:t>rate</w:t>
      </w:r>
      <w:r>
        <w:rPr>
          <w:spacing w:val="-10"/>
        </w:rPr>
        <w:t xml:space="preserve"> </w:t>
      </w:r>
      <w:r>
        <w:rPr>
          <w:spacing w:val="-4"/>
        </w:rPr>
        <w:t>how effective</w:t>
      </w:r>
      <w:r>
        <w:rPr>
          <w:spacing w:val="-11"/>
        </w:rPr>
        <w:t xml:space="preserve"> </w:t>
      </w:r>
      <w:r>
        <w:rPr>
          <w:spacing w:val="-4"/>
        </w:rPr>
        <w:t>they</w:t>
      </w:r>
      <w:r>
        <w:rPr>
          <w:spacing w:val="-10"/>
        </w:rPr>
        <w:t xml:space="preserve"> </w:t>
      </w:r>
      <w:r>
        <w:rPr>
          <w:spacing w:val="-4"/>
        </w:rPr>
        <w:t>felt</w:t>
      </w:r>
      <w:r>
        <w:rPr>
          <w:spacing w:val="-11"/>
        </w:rPr>
        <w:t xml:space="preserve"> </w:t>
      </w:r>
      <w:r>
        <w:rPr>
          <w:spacing w:val="-4"/>
        </w:rPr>
        <w:t>the</w:t>
      </w:r>
      <w:r>
        <w:rPr>
          <w:spacing w:val="-10"/>
        </w:rPr>
        <w:t xml:space="preserve"> </w:t>
      </w:r>
      <w:r>
        <w:rPr>
          <w:spacing w:val="-4"/>
        </w:rPr>
        <w:t>explainer</w:t>
      </w:r>
      <w:r>
        <w:rPr>
          <w:spacing w:val="-11"/>
        </w:rPr>
        <w:t xml:space="preserve"> </w:t>
      </w:r>
      <w:r>
        <w:rPr>
          <w:spacing w:val="-4"/>
        </w:rPr>
        <w:t>outputs</w:t>
      </w:r>
      <w:r>
        <w:rPr>
          <w:spacing w:val="-10"/>
        </w:rPr>
        <w:t xml:space="preserve"> </w:t>
      </w:r>
      <w:r>
        <w:rPr>
          <w:spacing w:val="-4"/>
        </w:rPr>
        <w:t>were</w:t>
      </w:r>
      <w:r>
        <w:rPr>
          <w:spacing w:val="-11"/>
        </w:rPr>
        <w:t xml:space="preserve"> </w:t>
      </w:r>
      <w:r>
        <w:rPr>
          <w:spacing w:val="-4"/>
        </w:rPr>
        <w:t>in</w:t>
      </w:r>
      <w:r>
        <w:rPr>
          <w:spacing w:val="-10"/>
        </w:rPr>
        <w:t xml:space="preserve"> </w:t>
      </w:r>
      <w:r>
        <w:rPr>
          <w:spacing w:val="-4"/>
        </w:rPr>
        <w:t>terms</w:t>
      </w:r>
      <w:r>
        <w:rPr>
          <w:spacing w:val="-11"/>
        </w:rPr>
        <w:t xml:space="preserve"> </w:t>
      </w:r>
      <w:r>
        <w:rPr>
          <w:spacing w:val="-4"/>
        </w:rPr>
        <w:t>of</w:t>
      </w:r>
      <w:r>
        <w:rPr>
          <w:spacing w:val="-10"/>
        </w:rPr>
        <w:t xml:space="preserve"> </w:t>
      </w:r>
      <w:r>
        <w:rPr>
          <w:spacing w:val="-4"/>
        </w:rPr>
        <w:t>providing</w:t>
      </w:r>
      <w:r>
        <w:rPr>
          <w:spacing w:val="-11"/>
        </w:rPr>
        <w:t xml:space="preserve"> </w:t>
      </w:r>
      <w:r>
        <w:rPr>
          <w:spacing w:val="-4"/>
        </w:rPr>
        <w:t>a</w:t>
      </w:r>
      <w:r>
        <w:rPr>
          <w:spacing w:val="-10"/>
        </w:rPr>
        <w:t xml:space="preserve"> </w:t>
      </w:r>
      <w:r>
        <w:rPr>
          <w:spacing w:val="-4"/>
        </w:rPr>
        <w:t>meaningful</w:t>
      </w:r>
      <w:r>
        <w:rPr>
          <w:spacing w:val="-11"/>
        </w:rPr>
        <w:t xml:space="preserve"> </w:t>
      </w:r>
      <w:proofErr w:type="spellStart"/>
      <w:r>
        <w:rPr>
          <w:spacing w:val="-4"/>
        </w:rPr>
        <w:t>expla</w:t>
      </w:r>
      <w:proofErr w:type="spellEnd"/>
      <w:r>
        <w:rPr>
          <w:spacing w:val="-4"/>
        </w:rPr>
        <w:t xml:space="preserve">- </w:t>
      </w:r>
      <w:r>
        <w:t>nation.</w:t>
      </w:r>
      <w:r>
        <w:rPr>
          <w:spacing w:val="18"/>
        </w:rPr>
        <w:t xml:space="preserve"> </w:t>
      </w:r>
      <w:r>
        <w:t>The</w:t>
      </w:r>
      <w:r>
        <w:rPr>
          <w:spacing w:val="-9"/>
        </w:rPr>
        <w:t xml:space="preserve"> </w:t>
      </w:r>
      <w:r>
        <w:t>research</w:t>
      </w:r>
      <w:r>
        <w:rPr>
          <w:spacing w:val="-9"/>
        </w:rPr>
        <w:t xml:space="preserve"> </w:t>
      </w:r>
      <w:r>
        <w:t>paper</w:t>
      </w:r>
      <w:r>
        <w:rPr>
          <w:spacing w:val="-9"/>
        </w:rPr>
        <w:t xml:space="preserve"> </w:t>
      </w:r>
      <w:r>
        <w:t>took</w:t>
      </w:r>
      <w:r>
        <w:rPr>
          <w:spacing w:val="-9"/>
        </w:rPr>
        <w:t xml:space="preserve"> </w:t>
      </w:r>
      <w:r>
        <w:t>a</w:t>
      </w:r>
      <w:r>
        <w:rPr>
          <w:spacing w:val="-9"/>
        </w:rPr>
        <w:t xml:space="preserve"> </w:t>
      </w:r>
      <w:r>
        <w:t>deliberate</w:t>
      </w:r>
      <w:r>
        <w:rPr>
          <w:spacing w:val="-9"/>
        </w:rPr>
        <w:t xml:space="preserve"> </w:t>
      </w:r>
      <w:r>
        <w:t>approach</w:t>
      </w:r>
      <w:r>
        <w:rPr>
          <w:spacing w:val="-9"/>
        </w:rPr>
        <w:t xml:space="preserve"> </w:t>
      </w:r>
      <w:r>
        <w:t>to</w:t>
      </w:r>
      <w:r>
        <w:rPr>
          <w:spacing w:val="-9"/>
        </w:rPr>
        <w:t xml:space="preserve"> </w:t>
      </w:r>
      <w:r>
        <w:t>avoid</w:t>
      </w:r>
      <w:r>
        <w:rPr>
          <w:spacing w:val="-9"/>
        </w:rPr>
        <w:t xml:space="preserve"> </w:t>
      </w:r>
      <w:r>
        <w:t>such</w:t>
      </w:r>
      <w:r>
        <w:rPr>
          <w:spacing w:val="-9"/>
        </w:rPr>
        <w:t xml:space="preserve"> </w:t>
      </w:r>
      <w:r>
        <w:t>an</w:t>
      </w:r>
      <w:r>
        <w:rPr>
          <w:spacing w:val="-9"/>
        </w:rPr>
        <w:t xml:space="preserve"> </w:t>
      </w:r>
      <w:r>
        <w:t>experiment structure,</w:t>
      </w:r>
      <w:r>
        <w:rPr>
          <w:spacing w:val="-6"/>
        </w:rPr>
        <w:t xml:space="preserve"> </w:t>
      </w:r>
      <w:r>
        <w:t>which</w:t>
      </w:r>
      <w:r>
        <w:rPr>
          <w:spacing w:val="-8"/>
        </w:rPr>
        <w:t xml:space="preserve"> </w:t>
      </w:r>
      <w:r>
        <w:t>can</w:t>
      </w:r>
      <w:r>
        <w:rPr>
          <w:spacing w:val="-8"/>
        </w:rPr>
        <w:t xml:space="preserve"> </w:t>
      </w:r>
      <w:r>
        <w:t>be</w:t>
      </w:r>
      <w:r>
        <w:rPr>
          <w:spacing w:val="-8"/>
        </w:rPr>
        <w:t xml:space="preserve"> </w:t>
      </w:r>
      <w:r>
        <w:t>expensive</w:t>
      </w:r>
      <w:r>
        <w:rPr>
          <w:spacing w:val="-8"/>
        </w:rPr>
        <w:t xml:space="preserve"> </w:t>
      </w:r>
      <w:r>
        <w:t>to</w:t>
      </w:r>
      <w:r>
        <w:rPr>
          <w:spacing w:val="-8"/>
        </w:rPr>
        <w:t xml:space="preserve"> </w:t>
      </w:r>
      <w:r>
        <w:t>implement</w:t>
      </w:r>
      <w:r>
        <w:rPr>
          <w:spacing w:val="-8"/>
        </w:rPr>
        <w:t xml:space="preserve"> </w:t>
      </w:r>
      <w:r>
        <w:t>and</w:t>
      </w:r>
      <w:r>
        <w:rPr>
          <w:spacing w:val="-8"/>
        </w:rPr>
        <w:t xml:space="preserve"> </w:t>
      </w:r>
      <w:r>
        <w:t>difficult</w:t>
      </w:r>
      <w:r>
        <w:rPr>
          <w:spacing w:val="-8"/>
        </w:rPr>
        <w:t xml:space="preserve"> </w:t>
      </w:r>
      <w:r>
        <w:t>to</w:t>
      </w:r>
      <w:r>
        <w:rPr>
          <w:spacing w:val="-8"/>
        </w:rPr>
        <w:t xml:space="preserve"> </w:t>
      </w:r>
      <w:r>
        <w:t>effectively</w:t>
      </w:r>
      <w:r>
        <w:rPr>
          <w:spacing w:val="-8"/>
        </w:rPr>
        <w:t xml:space="preserve"> </w:t>
      </w:r>
      <w:r>
        <w:t xml:space="preserve">replicate </w:t>
      </w:r>
      <w:r>
        <w:rPr>
          <w:spacing w:val="-2"/>
        </w:rPr>
        <w:t>over</w:t>
      </w:r>
      <w:r>
        <w:rPr>
          <w:spacing w:val="-12"/>
        </w:rPr>
        <w:t xml:space="preserve"> </w:t>
      </w:r>
      <w:r>
        <w:rPr>
          <w:spacing w:val="-2"/>
        </w:rPr>
        <w:t>successive</w:t>
      </w:r>
      <w:r>
        <w:rPr>
          <w:spacing w:val="-12"/>
        </w:rPr>
        <w:t xml:space="preserve"> </w:t>
      </w:r>
      <w:r>
        <w:rPr>
          <w:spacing w:val="-2"/>
        </w:rPr>
        <w:t>time</w:t>
      </w:r>
      <w:r>
        <w:rPr>
          <w:spacing w:val="-12"/>
        </w:rPr>
        <w:t xml:space="preserve"> </w:t>
      </w:r>
      <w:r>
        <w:rPr>
          <w:spacing w:val="-2"/>
        </w:rPr>
        <w:t>periods.</w:t>
      </w:r>
      <w:r>
        <w:rPr>
          <w:spacing w:val="4"/>
        </w:rPr>
        <w:t xml:space="preserve"> </w:t>
      </w:r>
      <w:r>
        <w:rPr>
          <w:spacing w:val="-2"/>
        </w:rPr>
        <w:t>A</w:t>
      </w:r>
      <w:r>
        <w:rPr>
          <w:spacing w:val="-12"/>
        </w:rPr>
        <w:t xml:space="preserve"> </w:t>
      </w:r>
      <w:r>
        <w:rPr>
          <w:spacing w:val="-2"/>
        </w:rPr>
        <w:t>common</w:t>
      </w:r>
      <w:r>
        <w:rPr>
          <w:spacing w:val="-12"/>
        </w:rPr>
        <w:t xml:space="preserve"> </w:t>
      </w:r>
      <w:r>
        <w:rPr>
          <w:spacing w:val="-2"/>
        </w:rPr>
        <w:t>set</w:t>
      </w:r>
      <w:r>
        <w:rPr>
          <w:spacing w:val="-12"/>
        </w:rPr>
        <w:t xml:space="preserve"> </w:t>
      </w:r>
      <w:r>
        <w:rPr>
          <w:spacing w:val="-2"/>
        </w:rPr>
        <w:t>of</w:t>
      </w:r>
      <w:r>
        <w:rPr>
          <w:spacing w:val="-12"/>
        </w:rPr>
        <w:t xml:space="preserve"> </w:t>
      </w:r>
      <w:r>
        <w:rPr>
          <w:spacing w:val="-2"/>
        </w:rPr>
        <w:t>metrics</w:t>
      </w:r>
      <w:r>
        <w:rPr>
          <w:spacing w:val="-12"/>
        </w:rPr>
        <w:t xml:space="preserve"> </w:t>
      </w:r>
      <w:r>
        <w:rPr>
          <w:spacing w:val="-2"/>
        </w:rPr>
        <w:t>was</w:t>
      </w:r>
      <w:r>
        <w:rPr>
          <w:spacing w:val="-12"/>
        </w:rPr>
        <w:t xml:space="preserve"> </w:t>
      </w:r>
      <w:r>
        <w:rPr>
          <w:spacing w:val="-2"/>
        </w:rPr>
        <w:t>defined</w:t>
      </w:r>
      <w:r>
        <w:rPr>
          <w:spacing w:val="-12"/>
        </w:rPr>
        <w:t xml:space="preserve"> </w:t>
      </w:r>
      <w:r>
        <w:rPr>
          <w:spacing w:val="-2"/>
        </w:rPr>
        <w:t>and</w:t>
      </w:r>
      <w:r>
        <w:rPr>
          <w:spacing w:val="-12"/>
        </w:rPr>
        <w:t xml:space="preserve"> </w:t>
      </w:r>
      <w:r>
        <w:rPr>
          <w:spacing w:val="-2"/>
        </w:rPr>
        <w:t>the</w:t>
      </w:r>
      <w:r>
        <w:rPr>
          <w:spacing w:val="-12"/>
        </w:rPr>
        <w:t xml:space="preserve"> </w:t>
      </w:r>
      <w:r>
        <w:rPr>
          <w:spacing w:val="-2"/>
        </w:rPr>
        <w:t xml:space="preserve">explainer </w:t>
      </w:r>
      <w:r>
        <w:t xml:space="preserve">outputs for SHAP, LIME, ANCHORS, and </w:t>
      </w:r>
      <w:proofErr w:type="spellStart"/>
      <w:r>
        <w:t>DiCE</w:t>
      </w:r>
      <w:proofErr w:type="spellEnd"/>
      <w:r>
        <w:t xml:space="preserve"> techniques were </w:t>
      </w:r>
      <w:r>
        <w:rPr>
          <w:rFonts w:ascii="Times New Roman"/>
          <w:i/>
        </w:rPr>
        <w:t>scored</w:t>
      </w:r>
      <w:r>
        <w:t>.</w:t>
      </w:r>
    </w:p>
    <w:p w14:paraId="392EA57D" w14:textId="77777777" w:rsidR="00371737" w:rsidRDefault="00000000">
      <w:pPr>
        <w:pStyle w:val="BodyText"/>
        <w:spacing w:line="265" w:lineRule="exact"/>
        <w:ind w:left="465"/>
      </w:pPr>
      <w:r>
        <w:rPr>
          <w:spacing w:val="-4"/>
        </w:rPr>
        <w:t>Precedence</w:t>
      </w:r>
      <w:r>
        <w:rPr>
          <w:spacing w:val="7"/>
        </w:rPr>
        <w:t xml:space="preserve"> </w:t>
      </w:r>
      <w:r>
        <w:rPr>
          <w:spacing w:val="-4"/>
        </w:rPr>
        <w:t>for</w:t>
      </w:r>
      <w:r>
        <w:rPr>
          <w:spacing w:val="7"/>
        </w:rPr>
        <w:t xml:space="preserve"> </w:t>
      </w:r>
      <w:r>
        <w:rPr>
          <w:spacing w:val="-4"/>
        </w:rPr>
        <w:t>this</w:t>
      </w:r>
      <w:r>
        <w:rPr>
          <w:spacing w:val="7"/>
        </w:rPr>
        <w:t xml:space="preserve"> </w:t>
      </w:r>
      <w:r>
        <w:rPr>
          <w:spacing w:val="-4"/>
        </w:rPr>
        <w:t>type</w:t>
      </w:r>
      <w:r>
        <w:rPr>
          <w:spacing w:val="7"/>
        </w:rPr>
        <w:t xml:space="preserve"> </w:t>
      </w:r>
      <w:r>
        <w:rPr>
          <w:spacing w:val="-4"/>
        </w:rPr>
        <w:t>of</w:t>
      </w:r>
      <w:r>
        <w:rPr>
          <w:spacing w:val="8"/>
        </w:rPr>
        <w:t xml:space="preserve"> </w:t>
      </w:r>
      <w:r>
        <w:rPr>
          <w:spacing w:val="-4"/>
        </w:rPr>
        <w:t>automated</w:t>
      </w:r>
      <w:r>
        <w:rPr>
          <w:spacing w:val="7"/>
        </w:rPr>
        <w:t xml:space="preserve"> </w:t>
      </w:r>
      <w:r>
        <w:rPr>
          <w:spacing w:val="-4"/>
        </w:rPr>
        <w:t>experimental</w:t>
      </w:r>
      <w:r>
        <w:rPr>
          <w:spacing w:val="7"/>
        </w:rPr>
        <w:t xml:space="preserve"> </w:t>
      </w:r>
      <w:r>
        <w:rPr>
          <w:spacing w:val="-4"/>
        </w:rPr>
        <w:t>evaluation</w:t>
      </w:r>
      <w:r>
        <w:rPr>
          <w:spacing w:val="7"/>
        </w:rPr>
        <w:t xml:space="preserve"> </w:t>
      </w:r>
      <w:r>
        <w:rPr>
          <w:spacing w:val="-4"/>
        </w:rPr>
        <w:t>was</w:t>
      </w:r>
      <w:r>
        <w:rPr>
          <w:spacing w:val="8"/>
        </w:rPr>
        <w:t xml:space="preserve"> </w:t>
      </w:r>
      <w:r>
        <w:rPr>
          <w:spacing w:val="-4"/>
        </w:rPr>
        <w:t>found</w:t>
      </w:r>
      <w:r>
        <w:rPr>
          <w:spacing w:val="7"/>
        </w:rPr>
        <w:t xml:space="preserve"> </w:t>
      </w:r>
      <w:proofErr w:type="gramStart"/>
      <w:r>
        <w:rPr>
          <w:spacing w:val="-4"/>
        </w:rPr>
        <w:t>during</w:t>
      </w:r>
      <w:proofErr w:type="gramEnd"/>
    </w:p>
    <w:p w14:paraId="4D8F8307" w14:textId="77777777" w:rsidR="00371737" w:rsidRDefault="00371737">
      <w:pPr>
        <w:spacing w:line="265" w:lineRule="exact"/>
        <w:sectPr w:rsidR="00371737" w:rsidSect="00FA1DAD">
          <w:headerReference w:type="default" r:id="rId33"/>
          <w:footerReference w:type="default" r:id="rId34"/>
          <w:pgSz w:w="12240" w:h="15840"/>
          <w:pgMar w:top="1820" w:right="1480" w:bottom="980" w:left="1700" w:header="0" w:footer="799" w:gutter="0"/>
          <w:cols w:space="720"/>
        </w:sectPr>
      </w:pPr>
    </w:p>
    <w:p w14:paraId="15A27C7C" w14:textId="3622620C" w:rsidR="00371737" w:rsidRDefault="00000000">
      <w:pPr>
        <w:pStyle w:val="BodyText"/>
        <w:spacing w:before="128" w:line="381" w:lineRule="auto"/>
        <w:ind w:left="114" w:right="217"/>
        <w:jc w:val="both"/>
      </w:pPr>
      <w:r>
        <w:lastRenderedPageBreak/>
        <w:t>the literature review phase of this dissertation.</w:t>
      </w:r>
      <w:r>
        <w:rPr>
          <w:spacing w:val="37"/>
        </w:rPr>
        <w:t xml:space="preserve"> </w:t>
      </w:r>
      <w:r>
        <w:t xml:space="preserve">However, the focus was </w:t>
      </w:r>
      <w:proofErr w:type="gramStart"/>
      <w:r>
        <w:t>in the area of</w:t>
      </w:r>
      <w:proofErr w:type="gramEnd"/>
      <w:r>
        <w:t xml:space="preserve"> various healthcare classification problems.</w:t>
      </w:r>
      <w:r>
        <w:rPr>
          <w:spacing w:val="40"/>
        </w:rPr>
        <w:t xml:space="preserve"> </w:t>
      </w:r>
      <w:r>
        <w:t xml:space="preserve">By moving the domain into the area </w:t>
      </w:r>
      <w:r>
        <w:rPr>
          <w:spacing w:val="-2"/>
        </w:rPr>
        <w:t>of</w:t>
      </w:r>
      <w:r>
        <w:rPr>
          <w:spacing w:val="-8"/>
        </w:rPr>
        <w:t xml:space="preserve"> </w:t>
      </w:r>
      <w:del w:id="182" w:author="Bujar Raufi" w:date="2024-01-15T12:04:00Z">
        <w:r w:rsidDel="00B36E33">
          <w:rPr>
            <w:spacing w:val="-2"/>
          </w:rPr>
          <w:delText>credir</w:delText>
        </w:r>
      </w:del>
      <w:ins w:id="183" w:author="Bujar Raufi" w:date="2024-01-15T12:04:00Z">
        <w:r w:rsidR="00B36E33">
          <w:rPr>
            <w:spacing w:val="-2"/>
          </w:rPr>
          <w:t>credit</w:t>
        </w:r>
      </w:ins>
      <w:r>
        <w:rPr>
          <w:spacing w:val="-8"/>
        </w:rPr>
        <w:t xml:space="preserve"> </w:t>
      </w:r>
      <w:r>
        <w:rPr>
          <w:spacing w:val="-2"/>
        </w:rPr>
        <w:t>card</w:t>
      </w:r>
      <w:r>
        <w:rPr>
          <w:spacing w:val="-8"/>
        </w:rPr>
        <w:t xml:space="preserve"> </w:t>
      </w:r>
      <w:r>
        <w:rPr>
          <w:spacing w:val="-2"/>
        </w:rPr>
        <w:t>fraud</w:t>
      </w:r>
      <w:r>
        <w:rPr>
          <w:spacing w:val="-8"/>
        </w:rPr>
        <w:t xml:space="preserve"> </w:t>
      </w:r>
      <w:r>
        <w:rPr>
          <w:spacing w:val="-2"/>
        </w:rPr>
        <w:t>detection,</w:t>
      </w:r>
      <w:r>
        <w:rPr>
          <w:spacing w:val="-8"/>
        </w:rPr>
        <w:t xml:space="preserve"> </w:t>
      </w:r>
      <w:r>
        <w:rPr>
          <w:spacing w:val="-2"/>
        </w:rPr>
        <w:t>the</w:t>
      </w:r>
      <w:r>
        <w:rPr>
          <w:spacing w:val="-8"/>
        </w:rPr>
        <w:t xml:space="preserve"> </w:t>
      </w:r>
      <w:r>
        <w:rPr>
          <w:spacing w:val="-2"/>
        </w:rPr>
        <w:t>experiments</w:t>
      </w:r>
      <w:r>
        <w:rPr>
          <w:spacing w:val="-8"/>
        </w:rPr>
        <w:t xml:space="preserve"> </w:t>
      </w:r>
      <w:r>
        <w:rPr>
          <w:spacing w:val="-2"/>
        </w:rPr>
        <w:t>sought</w:t>
      </w:r>
      <w:r>
        <w:rPr>
          <w:spacing w:val="-8"/>
        </w:rPr>
        <w:t xml:space="preserve"> </w:t>
      </w:r>
      <w:r>
        <w:rPr>
          <w:spacing w:val="-2"/>
        </w:rPr>
        <w:t>to</w:t>
      </w:r>
      <w:r>
        <w:rPr>
          <w:spacing w:val="-8"/>
        </w:rPr>
        <w:t xml:space="preserve"> </w:t>
      </w:r>
      <w:r>
        <w:rPr>
          <w:spacing w:val="-2"/>
        </w:rPr>
        <w:t>determine</w:t>
      </w:r>
      <w:r>
        <w:rPr>
          <w:spacing w:val="-8"/>
        </w:rPr>
        <w:t xml:space="preserve"> </w:t>
      </w:r>
      <w:r>
        <w:rPr>
          <w:spacing w:val="-2"/>
        </w:rPr>
        <w:t>if</w:t>
      </w:r>
      <w:r>
        <w:rPr>
          <w:spacing w:val="-8"/>
        </w:rPr>
        <w:t xml:space="preserve"> </w:t>
      </w:r>
      <w:r>
        <w:rPr>
          <w:spacing w:val="-2"/>
        </w:rPr>
        <w:t>one</w:t>
      </w:r>
      <w:r>
        <w:rPr>
          <w:spacing w:val="-8"/>
        </w:rPr>
        <w:t xml:space="preserve"> </w:t>
      </w:r>
      <w:r>
        <w:rPr>
          <w:spacing w:val="-2"/>
        </w:rPr>
        <w:t>of</w:t>
      </w:r>
      <w:r>
        <w:rPr>
          <w:spacing w:val="-8"/>
        </w:rPr>
        <w:t xml:space="preserve"> </w:t>
      </w:r>
      <w:r>
        <w:rPr>
          <w:spacing w:val="-2"/>
        </w:rPr>
        <w:t>the</w:t>
      </w:r>
      <w:r>
        <w:rPr>
          <w:spacing w:val="-8"/>
        </w:rPr>
        <w:t xml:space="preserve"> </w:t>
      </w:r>
      <w:r>
        <w:rPr>
          <w:spacing w:val="-2"/>
        </w:rPr>
        <w:t xml:space="preserve">four </w:t>
      </w:r>
      <w:r>
        <w:rPr>
          <w:spacing w:val="-6"/>
        </w:rPr>
        <w:t xml:space="preserve">techniques chosen could </w:t>
      </w:r>
      <w:del w:id="184" w:author="Bujar Raufi" w:date="2024-01-15T12:04:00Z">
        <w:r w:rsidDel="00B36E33">
          <w:rPr>
            <w:spacing w:val="-6"/>
          </w:rPr>
          <w:delText xml:space="preserve">be shown to </w:delText>
        </w:r>
      </w:del>
      <w:r>
        <w:rPr>
          <w:spacing w:val="-6"/>
        </w:rPr>
        <w:t xml:space="preserve">be </w:t>
      </w:r>
      <w:del w:id="185" w:author="Bujar Raufi" w:date="2024-01-15T12:04:00Z">
        <w:r w:rsidDel="00B36E33">
          <w:rPr>
            <w:spacing w:val="-6"/>
          </w:rPr>
          <w:delText xml:space="preserve">statically </w:delText>
        </w:r>
      </w:del>
      <w:ins w:id="186" w:author="Bujar Raufi" w:date="2024-01-15T12:04:00Z">
        <w:r w:rsidR="00B36E33">
          <w:rPr>
            <w:spacing w:val="-6"/>
          </w:rPr>
          <w:t xml:space="preserve">statistically </w:t>
        </w:r>
      </w:ins>
      <w:r>
        <w:rPr>
          <w:spacing w:val="-6"/>
        </w:rPr>
        <w:t xml:space="preserve">demonstrably stronger at explaining </w:t>
      </w:r>
      <w:r>
        <w:t xml:space="preserve">the causes for an individual classification of </w:t>
      </w:r>
      <w:r>
        <w:rPr>
          <w:rFonts w:ascii="Times New Roman"/>
          <w:i/>
        </w:rPr>
        <w:t>fraud</w:t>
      </w:r>
      <w:r>
        <w:t>.</w:t>
      </w:r>
    </w:p>
    <w:p w14:paraId="158E6BD4" w14:textId="77777777" w:rsidR="00371737" w:rsidRDefault="00371737">
      <w:pPr>
        <w:pStyle w:val="BodyText"/>
        <w:spacing w:before="213"/>
      </w:pPr>
    </w:p>
    <w:p w14:paraId="13CB6222" w14:textId="77777777" w:rsidR="00371737" w:rsidRDefault="00000000">
      <w:pPr>
        <w:pStyle w:val="Heading2"/>
        <w:numPr>
          <w:ilvl w:val="1"/>
          <w:numId w:val="1"/>
        </w:numPr>
        <w:tabs>
          <w:tab w:val="left" w:pos="996"/>
        </w:tabs>
        <w:ind w:hanging="882"/>
      </w:pPr>
      <w:bookmarkStart w:id="187" w:name="Contributions_and_Impact"/>
      <w:bookmarkStart w:id="188" w:name="_bookmark55"/>
      <w:bookmarkEnd w:id="187"/>
      <w:bookmarkEnd w:id="188"/>
      <w:r>
        <w:rPr>
          <w:spacing w:val="-6"/>
        </w:rPr>
        <w:t>Contributions</w:t>
      </w:r>
      <w:r>
        <w:rPr>
          <w:spacing w:val="5"/>
        </w:rPr>
        <w:t xml:space="preserve"> </w:t>
      </w:r>
      <w:r>
        <w:rPr>
          <w:spacing w:val="-6"/>
        </w:rPr>
        <w:t>and</w:t>
      </w:r>
      <w:r>
        <w:rPr>
          <w:spacing w:val="5"/>
        </w:rPr>
        <w:t xml:space="preserve"> </w:t>
      </w:r>
      <w:r>
        <w:rPr>
          <w:spacing w:val="-6"/>
        </w:rPr>
        <w:t>Impact</w:t>
      </w:r>
    </w:p>
    <w:p w14:paraId="7C807C14" w14:textId="129A6BEC" w:rsidR="00371737" w:rsidRDefault="00000000">
      <w:pPr>
        <w:pStyle w:val="BodyText"/>
        <w:spacing w:before="375" w:line="381" w:lineRule="auto"/>
        <w:ind w:left="114" w:right="216"/>
        <w:jc w:val="both"/>
      </w:pPr>
      <w:r>
        <w:t>In these experiments</w:t>
      </w:r>
      <w:del w:id="189" w:author="Bujar Raufi" w:date="2024-01-15T12:05:00Z">
        <w:r w:rsidDel="00B36E33">
          <w:delText xml:space="preserve"> it could not be proven that one of the chosen XAI techniques (SHAP,</w:delText>
        </w:r>
        <w:r w:rsidDel="00B36E33">
          <w:rPr>
            <w:spacing w:val="-4"/>
          </w:rPr>
          <w:delText xml:space="preserve"> </w:delText>
        </w:r>
        <w:r w:rsidDel="00B36E33">
          <w:delText>LIME,</w:delText>
        </w:r>
        <w:r w:rsidDel="00B36E33">
          <w:rPr>
            <w:spacing w:val="-4"/>
          </w:rPr>
          <w:delText xml:space="preserve"> </w:delText>
        </w:r>
        <w:r w:rsidDel="00B36E33">
          <w:delText>ANCHORS,</w:delText>
        </w:r>
        <w:r w:rsidDel="00B36E33">
          <w:rPr>
            <w:spacing w:val="-4"/>
          </w:rPr>
          <w:delText xml:space="preserve"> </w:delText>
        </w:r>
        <w:r w:rsidDel="00B36E33">
          <w:delText>or</w:delText>
        </w:r>
        <w:r w:rsidDel="00B36E33">
          <w:rPr>
            <w:spacing w:val="-4"/>
          </w:rPr>
          <w:delText xml:space="preserve"> </w:delText>
        </w:r>
        <w:r w:rsidDel="00B36E33">
          <w:delText>DiCE)</w:delText>
        </w:r>
        <w:r w:rsidDel="00B36E33">
          <w:rPr>
            <w:spacing w:val="-4"/>
          </w:rPr>
          <w:delText xml:space="preserve"> </w:delText>
        </w:r>
        <w:r w:rsidDel="00B36E33">
          <w:delText>would</w:delText>
        </w:r>
        <w:r w:rsidDel="00B36E33">
          <w:rPr>
            <w:spacing w:val="-4"/>
          </w:rPr>
          <w:delText xml:space="preserve"> </w:delText>
        </w:r>
        <w:r w:rsidDel="00B36E33">
          <w:delText>provide</w:delText>
        </w:r>
        <w:r w:rsidDel="00B36E33">
          <w:rPr>
            <w:spacing w:val="-4"/>
          </w:rPr>
          <w:delText xml:space="preserve"> </w:delText>
        </w:r>
        <w:r w:rsidDel="00B36E33">
          <w:delText>superior</w:delText>
        </w:r>
        <w:r w:rsidDel="00B36E33">
          <w:rPr>
            <w:spacing w:val="-4"/>
          </w:rPr>
          <w:delText xml:space="preserve"> </w:delText>
        </w:r>
        <w:r w:rsidDel="00B36E33">
          <w:delText>explanations</w:delText>
        </w:r>
        <w:r w:rsidDel="00B36E33">
          <w:rPr>
            <w:spacing w:val="-4"/>
          </w:rPr>
          <w:delText xml:space="preserve"> </w:delText>
        </w:r>
        <w:r w:rsidDel="00B36E33">
          <w:delText>for</w:delText>
        </w:r>
        <w:r w:rsidDel="00B36E33">
          <w:rPr>
            <w:spacing w:val="-4"/>
          </w:rPr>
          <w:delText xml:space="preserve"> </w:delText>
        </w:r>
        <w:r w:rsidDel="00B36E33">
          <w:delText>a</w:delText>
        </w:r>
      </w:del>
      <w:ins w:id="190" w:author="Bujar Raufi" w:date="2024-01-15T12:05:00Z">
        <w:r w:rsidR="00B36E33">
          <w:t xml:space="preserve">, it could not be proven that one of the chosen XAI techniques (SHAP, LIME, ANCHORS, or </w:t>
        </w:r>
        <w:proofErr w:type="spellStart"/>
        <w:r w:rsidR="00B36E33">
          <w:t>DiCE</w:t>
        </w:r>
        <w:proofErr w:type="spellEnd"/>
        <w:r w:rsidR="00B36E33">
          <w:t>) would provide superior explanations for an</w:t>
        </w:r>
      </w:ins>
      <w:r>
        <w:rPr>
          <w:spacing w:val="-4"/>
        </w:rPr>
        <w:t xml:space="preserve"> </w:t>
      </w:r>
      <w:r>
        <w:t xml:space="preserve">NN </w:t>
      </w:r>
      <w:r>
        <w:rPr>
          <w:spacing w:val="-4"/>
        </w:rPr>
        <w:t>model</w:t>
      </w:r>
      <w:r>
        <w:rPr>
          <w:spacing w:val="-7"/>
        </w:rPr>
        <w:t xml:space="preserve"> </w:t>
      </w:r>
      <w:r>
        <w:rPr>
          <w:spacing w:val="-4"/>
        </w:rPr>
        <w:t>identifying</w:t>
      </w:r>
      <w:r>
        <w:rPr>
          <w:spacing w:val="-7"/>
        </w:rPr>
        <w:t xml:space="preserve"> </w:t>
      </w:r>
      <w:r>
        <w:rPr>
          <w:spacing w:val="-4"/>
        </w:rPr>
        <w:t>a</w:t>
      </w:r>
      <w:r>
        <w:rPr>
          <w:spacing w:val="-7"/>
        </w:rPr>
        <w:t xml:space="preserve"> </w:t>
      </w:r>
      <w:r>
        <w:rPr>
          <w:spacing w:val="-4"/>
        </w:rPr>
        <w:t>particular</w:t>
      </w:r>
      <w:r>
        <w:rPr>
          <w:spacing w:val="-7"/>
        </w:rPr>
        <w:t xml:space="preserve"> </w:t>
      </w:r>
      <w:r>
        <w:rPr>
          <w:spacing w:val="-4"/>
        </w:rPr>
        <w:t>transaction</w:t>
      </w:r>
      <w:r>
        <w:rPr>
          <w:spacing w:val="-7"/>
        </w:rPr>
        <w:t xml:space="preserve"> </w:t>
      </w:r>
      <w:r>
        <w:rPr>
          <w:spacing w:val="-4"/>
        </w:rPr>
        <w:t>instance</w:t>
      </w:r>
      <w:r>
        <w:rPr>
          <w:spacing w:val="-7"/>
        </w:rPr>
        <w:t xml:space="preserve"> </w:t>
      </w:r>
      <w:r>
        <w:rPr>
          <w:spacing w:val="-4"/>
        </w:rPr>
        <w:t>as</w:t>
      </w:r>
      <w:r>
        <w:rPr>
          <w:spacing w:val="-7"/>
        </w:rPr>
        <w:t xml:space="preserve"> </w:t>
      </w:r>
      <w:r>
        <w:rPr>
          <w:spacing w:val="-4"/>
        </w:rPr>
        <w:t>fraudulent.</w:t>
      </w:r>
      <w:r>
        <w:rPr>
          <w:spacing w:val="19"/>
        </w:rPr>
        <w:t xml:space="preserve"> </w:t>
      </w:r>
      <w:r>
        <w:rPr>
          <w:spacing w:val="-4"/>
        </w:rPr>
        <w:t>SHAP</w:t>
      </w:r>
      <w:r>
        <w:rPr>
          <w:spacing w:val="-7"/>
        </w:rPr>
        <w:t xml:space="preserve"> </w:t>
      </w:r>
      <w:r>
        <w:rPr>
          <w:spacing w:val="-4"/>
        </w:rPr>
        <w:t>values</w:t>
      </w:r>
      <w:r>
        <w:rPr>
          <w:spacing w:val="-7"/>
        </w:rPr>
        <w:t xml:space="preserve"> </w:t>
      </w:r>
      <w:r>
        <w:rPr>
          <w:spacing w:val="-4"/>
        </w:rPr>
        <w:t>are</w:t>
      </w:r>
      <w:r>
        <w:rPr>
          <w:spacing w:val="-7"/>
        </w:rPr>
        <w:t xml:space="preserve"> </w:t>
      </w:r>
      <w:r>
        <w:rPr>
          <w:spacing w:val="-4"/>
        </w:rPr>
        <w:t>al</w:t>
      </w:r>
      <w:del w:id="191" w:author="Bujar Raufi" w:date="2024-01-15T12:05:00Z">
        <w:r w:rsidDel="00B36E33">
          <w:rPr>
            <w:spacing w:val="-4"/>
          </w:rPr>
          <w:delText xml:space="preserve">- </w:delText>
        </w:r>
      </w:del>
      <w:r>
        <w:rPr>
          <w:spacing w:val="-6"/>
        </w:rPr>
        <w:t xml:space="preserve">ready a relatively common set of data points that commercial products in the Financial </w:t>
      </w:r>
      <w:r>
        <w:t>Crime</w:t>
      </w:r>
      <w:r>
        <w:rPr>
          <w:spacing w:val="-8"/>
        </w:rPr>
        <w:t xml:space="preserve"> </w:t>
      </w:r>
      <w:r>
        <w:t>space</w:t>
      </w:r>
      <w:r>
        <w:rPr>
          <w:spacing w:val="-8"/>
        </w:rPr>
        <w:t xml:space="preserve"> </w:t>
      </w:r>
      <w:r>
        <w:t>use</w:t>
      </w:r>
      <w:r>
        <w:rPr>
          <w:spacing w:val="-8"/>
        </w:rPr>
        <w:t xml:space="preserve"> </w:t>
      </w:r>
      <w:r>
        <w:t>when</w:t>
      </w:r>
      <w:r>
        <w:rPr>
          <w:spacing w:val="-8"/>
        </w:rPr>
        <w:t xml:space="preserve"> </w:t>
      </w:r>
      <w:r>
        <w:t>they</w:t>
      </w:r>
      <w:r>
        <w:rPr>
          <w:spacing w:val="-8"/>
        </w:rPr>
        <w:t xml:space="preserve"> </w:t>
      </w:r>
      <w:r>
        <w:t>offer</w:t>
      </w:r>
      <w:r>
        <w:rPr>
          <w:spacing w:val="-8"/>
        </w:rPr>
        <w:t xml:space="preserve"> </w:t>
      </w:r>
      <w:r>
        <w:t>local</w:t>
      </w:r>
      <w:r>
        <w:rPr>
          <w:spacing w:val="-8"/>
        </w:rPr>
        <w:t xml:space="preserve"> </w:t>
      </w:r>
      <w:r>
        <w:rPr>
          <w:rFonts w:ascii="Times New Roman"/>
          <w:i/>
        </w:rPr>
        <w:t>post-hoc</w:t>
      </w:r>
      <w:r>
        <w:rPr>
          <w:rFonts w:ascii="Times New Roman"/>
          <w:i/>
          <w:spacing w:val="-3"/>
        </w:rPr>
        <w:t xml:space="preserve"> </w:t>
      </w:r>
      <w:r>
        <w:t>card</w:t>
      </w:r>
      <w:r>
        <w:rPr>
          <w:spacing w:val="-8"/>
        </w:rPr>
        <w:t xml:space="preserve"> </w:t>
      </w:r>
      <w:r>
        <w:t>fraud</w:t>
      </w:r>
      <w:r>
        <w:rPr>
          <w:spacing w:val="-8"/>
        </w:rPr>
        <w:t xml:space="preserve"> </w:t>
      </w:r>
      <w:r>
        <w:t>explanation</w:t>
      </w:r>
      <w:ins w:id="192" w:author="Bujar Raufi" w:date="2024-01-15T12:05:00Z">
        <w:r w:rsidR="00B36E33">
          <w:t>s</w:t>
        </w:r>
      </w:ins>
      <w:r>
        <w:rPr>
          <w:spacing w:val="-8"/>
        </w:rPr>
        <w:t xml:space="preserve"> </w:t>
      </w:r>
      <w:r>
        <w:t>to</w:t>
      </w:r>
      <w:r>
        <w:rPr>
          <w:spacing w:val="-8"/>
        </w:rPr>
        <w:t xml:space="preserve"> </w:t>
      </w:r>
      <w:r>
        <w:t>users.</w:t>
      </w:r>
      <w:r>
        <w:rPr>
          <w:spacing w:val="13"/>
        </w:rPr>
        <w:t xml:space="preserve"> </w:t>
      </w:r>
      <w:r>
        <w:t xml:space="preserve">One </w:t>
      </w:r>
      <w:del w:id="193" w:author="Bujar Raufi" w:date="2024-01-15T12:06:00Z">
        <w:r w:rsidDel="00B36E33">
          <w:delText>might</w:delText>
        </w:r>
        <w:r w:rsidDel="00B36E33">
          <w:rPr>
            <w:spacing w:val="-9"/>
          </w:rPr>
          <w:delText xml:space="preserve"> </w:delText>
        </w:r>
        <w:r w:rsidDel="00B36E33">
          <w:delText>infer</w:delText>
        </w:r>
        <w:r w:rsidDel="00B36E33">
          <w:rPr>
            <w:spacing w:val="-9"/>
          </w:rPr>
          <w:delText xml:space="preserve"> </w:delText>
        </w:r>
        <w:r w:rsidDel="00B36E33">
          <w:delText>from</w:delText>
        </w:r>
        <w:r w:rsidDel="00B36E33">
          <w:rPr>
            <w:spacing w:val="-9"/>
          </w:rPr>
          <w:delText xml:space="preserve"> </w:delText>
        </w:r>
        <w:r w:rsidDel="00B36E33">
          <w:delText>the</w:delText>
        </w:r>
        <w:r w:rsidDel="00B36E33">
          <w:rPr>
            <w:spacing w:val="-9"/>
          </w:rPr>
          <w:delText xml:space="preserve"> </w:delText>
        </w:r>
        <w:r w:rsidDel="00B36E33">
          <w:delText>experimental</w:delText>
        </w:r>
        <w:r w:rsidDel="00B36E33">
          <w:rPr>
            <w:spacing w:val="-9"/>
          </w:rPr>
          <w:delText xml:space="preserve"> </w:delText>
        </w:r>
        <w:r w:rsidDel="00B36E33">
          <w:delText>output</w:delText>
        </w:r>
        <w:r w:rsidDel="00B36E33">
          <w:rPr>
            <w:spacing w:val="-9"/>
          </w:rPr>
          <w:delText xml:space="preserve"> </w:delText>
        </w:r>
        <w:r w:rsidDel="00B36E33">
          <w:delText>from</w:delText>
        </w:r>
        <w:r w:rsidDel="00B36E33">
          <w:rPr>
            <w:spacing w:val="-9"/>
          </w:rPr>
          <w:delText xml:space="preserve"> </w:delText>
        </w:r>
        <w:r w:rsidDel="00B36E33">
          <w:delText>the</w:delText>
        </w:r>
        <w:r w:rsidDel="00B36E33">
          <w:rPr>
            <w:spacing w:val="-9"/>
          </w:rPr>
          <w:delText xml:space="preserve"> </w:delText>
        </w:r>
        <w:r w:rsidDel="00B36E33">
          <w:delText>research</w:delText>
        </w:r>
        <w:r w:rsidDel="00B36E33">
          <w:rPr>
            <w:spacing w:val="-9"/>
          </w:rPr>
          <w:delText xml:space="preserve"> </w:delText>
        </w:r>
        <w:r w:rsidDel="00B36E33">
          <w:delText>in</w:delText>
        </w:r>
        <w:r w:rsidDel="00B36E33">
          <w:rPr>
            <w:spacing w:val="-9"/>
          </w:rPr>
          <w:delText xml:space="preserve"> </w:delText>
        </w:r>
        <w:r w:rsidDel="00B36E33">
          <w:delText>this</w:delText>
        </w:r>
        <w:r w:rsidDel="00B36E33">
          <w:rPr>
            <w:spacing w:val="-9"/>
          </w:rPr>
          <w:delText xml:space="preserve"> </w:delText>
        </w:r>
        <w:r w:rsidDel="00B36E33">
          <w:delText>paper</w:delText>
        </w:r>
        <w:r w:rsidDel="00B36E33">
          <w:rPr>
            <w:spacing w:val="-9"/>
          </w:rPr>
          <w:delText xml:space="preserve"> </w:delText>
        </w:r>
        <w:r w:rsidDel="00B36E33">
          <w:delText>that</w:delText>
        </w:r>
        <w:r w:rsidDel="00B36E33">
          <w:rPr>
            <w:spacing w:val="-9"/>
          </w:rPr>
          <w:delText xml:space="preserve"> </w:delText>
        </w:r>
        <w:r w:rsidDel="00B36E33">
          <w:delText>there is</w:delText>
        </w:r>
        <w:r w:rsidDel="00B36E33">
          <w:rPr>
            <w:spacing w:val="-10"/>
          </w:rPr>
          <w:delText xml:space="preserve"> </w:delText>
        </w:r>
        <w:r w:rsidDel="00B36E33">
          <w:delText>relatively</w:delText>
        </w:r>
      </w:del>
      <w:ins w:id="194" w:author="Bujar Raufi" w:date="2024-01-15T12:06:00Z">
        <w:r w:rsidR="00B36E33">
          <w:t>can infer from the experimental output from the research in this paper that there is</w:t>
        </w:r>
      </w:ins>
      <w:r>
        <w:rPr>
          <w:spacing w:val="-10"/>
        </w:rPr>
        <w:t xml:space="preserve"> </w:t>
      </w:r>
      <w:r>
        <w:t>little</w:t>
      </w:r>
      <w:r>
        <w:rPr>
          <w:spacing w:val="-10"/>
        </w:rPr>
        <w:t xml:space="preserve"> </w:t>
      </w:r>
      <w:r>
        <w:t>benefit</w:t>
      </w:r>
      <w:r>
        <w:rPr>
          <w:spacing w:val="-10"/>
        </w:rPr>
        <w:t xml:space="preserve"> </w:t>
      </w:r>
      <w:r>
        <w:t>for</w:t>
      </w:r>
      <w:r>
        <w:rPr>
          <w:spacing w:val="-10"/>
        </w:rPr>
        <w:t xml:space="preserve"> </w:t>
      </w:r>
      <w:r>
        <w:t>vendors</w:t>
      </w:r>
      <w:r>
        <w:rPr>
          <w:spacing w:val="-10"/>
        </w:rPr>
        <w:t xml:space="preserve"> </w:t>
      </w:r>
      <w:r>
        <w:t>in</w:t>
      </w:r>
      <w:r>
        <w:rPr>
          <w:spacing w:val="-10"/>
        </w:rPr>
        <w:t xml:space="preserve"> </w:t>
      </w:r>
      <w:r>
        <w:t>this</w:t>
      </w:r>
      <w:r>
        <w:rPr>
          <w:spacing w:val="-10"/>
        </w:rPr>
        <w:t xml:space="preserve"> </w:t>
      </w:r>
      <w:r>
        <w:t>domain</w:t>
      </w:r>
      <w:r>
        <w:rPr>
          <w:spacing w:val="-10"/>
        </w:rPr>
        <w:t xml:space="preserve"> </w:t>
      </w:r>
      <w:r>
        <w:t>to</w:t>
      </w:r>
      <w:r>
        <w:rPr>
          <w:spacing w:val="-10"/>
        </w:rPr>
        <w:t xml:space="preserve"> </w:t>
      </w:r>
      <w:r>
        <w:t>develop</w:t>
      </w:r>
      <w:r>
        <w:rPr>
          <w:spacing w:val="-10"/>
        </w:rPr>
        <w:t xml:space="preserve"> </w:t>
      </w:r>
      <w:r>
        <w:t>additional</w:t>
      </w:r>
      <w:r>
        <w:rPr>
          <w:spacing w:val="-10"/>
        </w:rPr>
        <w:t xml:space="preserve"> </w:t>
      </w:r>
      <w:r>
        <w:t xml:space="preserve">interfaces that provide LIME, ANCHORS, or </w:t>
      </w:r>
      <w:proofErr w:type="spellStart"/>
      <w:r>
        <w:t>DiCE</w:t>
      </w:r>
      <w:proofErr w:type="spellEnd"/>
      <w:r>
        <w:t xml:space="preserve"> style outputs.</w:t>
      </w:r>
      <w:r>
        <w:rPr>
          <w:spacing w:val="40"/>
        </w:rPr>
        <w:t xml:space="preserve"> </w:t>
      </w:r>
      <w:r>
        <w:t>However (and obviously), this</w:t>
      </w:r>
      <w:r>
        <w:rPr>
          <w:spacing w:val="-11"/>
        </w:rPr>
        <w:t xml:space="preserve"> </w:t>
      </w:r>
      <w:r>
        <w:t>paper</w:t>
      </w:r>
      <w:r>
        <w:rPr>
          <w:spacing w:val="-11"/>
        </w:rPr>
        <w:t xml:space="preserve"> </w:t>
      </w:r>
      <w:r>
        <w:t>should</w:t>
      </w:r>
      <w:r>
        <w:rPr>
          <w:spacing w:val="-11"/>
        </w:rPr>
        <w:t xml:space="preserve"> </w:t>
      </w:r>
      <w:r>
        <w:t>only</w:t>
      </w:r>
      <w:r>
        <w:rPr>
          <w:spacing w:val="-11"/>
        </w:rPr>
        <w:t xml:space="preserve"> </w:t>
      </w:r>
      <w:r>
        <w:t>be</w:t>
      </w:r>
      <w:r>
        <w:rPr>
          <w:spacing w:val="-11"/>
        </w:rPr>
        <w:t xml:space="preserve"> </w:t>
      </w:r>
      <w:r>
        <w:t>considered</w:t>
      </w:r>
      <w:r>
        <w:rPr>
          <w:spacing w:val="-11"/>
        </w:rPr>
        <w:t xml:space="preserve"> </w:t>
      </w:r>
      <w:r>
        <w:t>as</w:t>
      </w:r>
      <w:r>
        <w:rPr>
          <w:spacing w:val="-11"/>
        </w:rPr>
        <w:t xml:space="preserve"> </w:t>
      </w:r>
      <w:r>
        <w:t>a</w:t>
      </w:r>
      <w:r>
        <w:rPr>
          <w:spacing w:val="-11"/>
        </w:rPr>
        <w:t xml:space="preserve"> </w:t>
      </w:r>
      <w:r>
        <w:t>starting</w:t>
      </w:r>
      <w:r>
        <w:rPr>
          <w:spacing w:val="-11"/>
        </w:rPr>
        <w:t xml:space="preserve"> </w:t>
      </w:r>
      <w:r>
        <w:t>point</w:t>
      </w:r>
      <w:r>
        <w:rPr>
          <w:spacing w:val="-11"/>
        </w:rPr>
        <w:t xml:space="preserve"> </w:t>
      </w:r>
      <w:r>
        <w:t>for</w:t>
      </w:r>
      <w:r>
        <w:rPr>
          <w:spacing w:val="-11"/>
        </w:rPr>
        <w:t xml:space="preserve"> </w:t>
      </w:r>
      <w:r>
        <w:t>future</w:t>
      </w:r>
      <w:r>
        <w:rPr>
          <w:spacing w:val="-11"/>
        </w:rPr>
        <w:t xml:space="preserve"> </w:t>
      </w:r>
      <w:r>
        <w:t>product</w:t>
      </w:r>
      <w:r>
        <w:rPr>
          <w:spacing w:val="-11"/>
        </w:rPr>
        <w:t xml:space="preserve"> </w:t>
      </w:r>
      <w:r>
        <w:t>roadmap research/development.</w:t>
      </w:r>
      <w:r>
        <w:rPr>
          <w:spacing w:val="40"/>
        </w:rPr>
        <w:t xml:space="preserve"> </w:t>
      </w:r>
      <w:r>
        <w:t>The credit card dataset used in this paper contained many useful</w:t>
      </w:r>
      <w:r>
        <w:rPr>
          <w:spacing w:val="-15"/>
        </w:rPr>
        <w:t xml:space="preserve"> </w:t>
      </w:r>
      <w:r>
        <w:t>fraud</w:t>
      </w:r>
      <w:r>
        <w:rPr>
          <w:spacing w:val="-14"/>
        </w:rPr>
        <w:t xml:space="preserve"> </w:t>
      </w:r>
      <w:proofErr w:type="gramStart"/>
      <w:r>
        <w:t>patterns</w:t>
      </w:r>
      <w:proofErr w:type="gramEnd"/>
      <w:r>
        <w:rPr>
          <w:spacing w:val="-15"/>
        </w:rPr>
        <w:t xml:space="preserve"> </w:t>
      </w:r>
      <w:r>
        <w:t>but</w:t>
      </w:r>
      <w:r>
        <w:rPr>
          <w:spacing w:val="-14"/>
        </w:rPr>
        <w:t xml:space="preserve"> </w:t>
      </w:r>
      <w:r>
        <w:t>it</w:t>
      </w:r>
      <w:r>
        <w:rPr>
          <w:spacing w:val="-15"/>
        </w:rPr>
        <w:t xml:space="preserve"> </w:t>
      </w:r>
      <w:r>
        <w:t>is</w:t>
      </w:r>
      <w:r>
        <w:rPr>
          <w:spacing w:val="-14"/>
        </w:rPr>
        <w:t xml:space="preserve"> </w:t>
      </w:r>
      <w:r>
        <w:t>just</w:t>
      </w:r>
      <w:r>
        <w:rPr>
          <w:spacing w:val="-15"/>
        </w:rPr>
        <w:t xml:space="preserve"> </w:t>
      </w:r>
      <w:r>
        <w:t>a</w:t>
      </w:r>
      <w:r>
        <w:rPr>
          <w:spacing w:val="-14"/>
        </w:rPr>
        <w:t xml:space="preserve"> </w:t>
      </w:r>
      <w:r>
        <w:t>single</w:t>
      </w:r>
      <w:r>
        <w:rPr>
          <w:spacing w:val="-15"/>
        </w:rPr>
        <w:t xml:space="preserve"> </w:t>
      </w:r>
      <w:r>
        <w:t>source.</w:t>
      </w:r>
      <w:r>
        <w:rPr>
          <w:spacing w:val="-14"/>
        </w:rPr>
        <w:t xml:space="preserve"> </w:t>
      </w:r>
      <w:r>
        <w:t>The</w:t>
      </w:r>
      <w:r>
        <w:rPr>
          <w:spacing w:val="-15"/>
        </w:rPr>
        <w:t xml:space="preserve"> </w:t>
      </w:r>
      <w:r>
        <w:t>XAI</w:t>
      </w:r>
      <w:r>
        <w:rPr>
          <w:spacing w:val="-14"/>
        </w:rPr>
        <w:t xml:space="preserve"> </w:t>
      </w:r>
      <w:r>
        <w:t>techniques</w:t>
      </w:r>
      <w:r>
        <w:rPr>
          <w:spacing w:val="-15"/>
        </w:rPr>
        <w:t xml:space="preserve"> </w:t>
      </w:r>
      <w:r>
        <w:t>chosen</w:t>
      </w:r>
      <w:r>
        <w:rPr>
          <w:spacing w:val="-14"/>
        </w:rPr>
        <w:t xml:space="preserve"> </w:t>
      </w:r>
      <w:r>
        <w:t>for</w:t>
      </w:r>
      <w:r>
        <w:rPr>
          <w:spacing w:val="-15"/>
        </w:rPr>
        <w:t xml:space="preserve"> </w:t>
      </w:r>
      <w:r>
        <w:t>the experiments</w:t>
      </w:r>
      <w:r>
        <w:rPr>
          <w:spacing w:val="-12"/>
        </w:rPr>
        <w:t xml:space="preserve"> </w:t>
      </w:r>
      <w:r>
        <w:t>in</w:t>
      </w:r>
      <w:r>
        <w:rPr>
          <w:spacing w:val="-11"/>
        </w:rPr>
        <w:t xml:space="preserve"> </w:t>
      </w:r>
      <w:r>
        <w:t>this</w:t>
      </w:r>
      <w:r>
        <w:rPr>
          <w:spacing w:val="-11"/>
        </w:rPr>
        <w:t xml:space="preserve"> </w:t>
      </w:r>
      <w:r>
        <w:t>paper</w:t>
      </w:r>
      <w:r>
        <w:rPr>
          <w:spacing w:val="-11"/>
        </w:rPr>
        <w:t xml:space="preserve"> </w:t>
      </w:r>
      <w:r>
        <w:t>are</w:t>
      </w:r>
      <w:r>
        <w:rPr>
          <w:spacing w:val="-11"/>
        </w:rPr>
        <w:t xml:space="preserve"> </w:t>
      </w:r>
      <w:r>
        <w:t>commonly</w:t>
      </w:r>
      <w:r>
        <w:rPr>
          <w:spacing w:val="-11"/>
        </w:rPr>
        <w:t xml:space="preserve"> </w:t>
      </w:r>
      <w:r>
        <w:t>referenced</w:t>
      </w:r>
      <w:r>
        <w:rPr>
          <w:spacing w:val="-11"/>
        </w:rPr>
        <w:t xml:space="preserve"> </w:t>
      </w:r>
      <w:r>
        <w:t>and</w:t>
      </w:r>
      <w:r>
        <w:rPr>
          <w:spacing w:val="-11"/>
        </w:rPr>
        <w:t xml:space="preserve"> </w:t>
      </w:r>
      <w:r>
        <w:t>used</w:t>
      </w:r>
      <w:r>
        <w:rPr>
          <w:spacing w:val="-11"/>
        </w:rPr>
        <w:t xml:space="preserve"> </w:t>
      </w:r>
      <w:r>
        <w:t>in</w:t>
      </w:r>
      <w:r>
        <w:rPr>
          <w:spacing w:val="-11"/>
        </w:rPr>
        <w:t xml:space="preserve"> </w:t>
      </w:r>
      <w:r>
        <w:t>the</w:t>
      </w:r>
      <w:r>
        <w:rPr>
          <w:spacing w:val="-11"/>
        </w:rPr>
        <w:t xml:space="preserve"> </w:t>
      </w:r>
      <w:r>
        <w:t xml:space="preserve">interpretability </w:t>
      </w:r>
      <w:r>
        <w:rPr>
          <w:spacing w:val="-6"/>
        </w:rPr>
        <w:t>research found in the literary review.</w:t>
      </w:r>
      <w:r>
        <w:rPr>
          <w:spacing w:val="25"/>
        </w:rPr>
        <w:t xml:space="preserve"> </w:t>
      </w:r>
      <w:r>
        <w:rPr>
          <w:spacing w:val="-6"/>
        </w:rPr>
        <w:t xml:space="preserve">However, there are other methods and variations </w:t>
      </w:r>
      <w:r>
        <w:t>on</w:t>
      </w:r>
      <w:r>
        <w:rPr>
          <w:spacing w:val="-2"/>
        </w:rPr>
        <w:t xml:space="preserve"> </w:t>
      </w:r>
      <w:r>
        <w:t>SHAP,</w:t>
      </w:r>
      <w:r>
        <w:rPr>
          <w:spacing w:val="-2"/>
        </w:rPr>
        <w:t xml:space="preserve"> </w:t>
      </w:r>
      <w:r>
        <w:t>LIME,</w:t>
      </w:r>
      <w:r>
        <w:rPr>
          <w:spacing w:val="-2"/>
        </w:rPr>
        <w:t xml:space="preserve"> </w:t>
      </w:r>
      <w:r>
        <w:t>ANCHORS,</w:t>
      </w:r>
      <w:r>
        <w:rPr>
          <w:spacing w:val="-3"/>
        </w:rPr>
        <w:t xml:space="preserve"> </w:t>
      </w:r>
      <w:r>
        <w:t>and</w:t>
      </w:r>
      <w:r>
        <w:rPr>
          <w:spacing w:val="-2"/>
        </w:rPr>
        <w:t xml:space="preserve"> </w:t>
      </w:r>
      <w:r>
        <w:t>Counterfactuals</w:t>
      </w:r>
      <w:r>
        <w:rPr>
          <w:spacing w:val="-2"/>
        </w:rPr>
        <w:t xml:space="preserve"> </w:t>
      </w:r>
      <w:r>
        <w:t>for</w:t>
      </w:r>
      <w:r>
        <w:rPr>
          <w:spacing w:val="-2"/>
        </w:rPr>
        <w:t xml:space="preserve"> </w:t>
      </w:r>
      <w:r>
        <w:t>which</w:t>
      </w:r>
      <w:r>
        <w:rPr>
          <w:spacing w:val="-2"/>
        </w:rPr>
        <w:t xml:space="preserve"> </w:t>
      </w:r>
      <w:r>
        <w:t>their</w:t>
      </w:r>
      <w:r>
        <w:rPr>
          <w:spacing w:val="-3"/>
        </w:rPr>
        <w:t xml:space="preserve"> </w:t>
      </w:r>
      <w:r>
        <w:t>outputs</w:t>
      </w:r>
      <w:r>
        <w:rPr>
          <w:spacing w:val="-2"/>
        </w:rPr>
        <w:t xml:space="preserve"> </w:t>
      </w:r>
      <w:r>
        <w:t>could</w:t>
      </w:r>
      <w:r>
        <w:rPr>
          <w:spacing w:val="-2"/>
        </w:rPr>
        <w:t xml:space="preserve"> </w:t>
      </w:r>
      <w:r>
        <w:t>be scored</w:t>
      </w:r>
      <w:r>
        <w:rPr>
          <w:spacing w:val="-9"/>
        </w:rPr>
        <w:t xml:space="preserve"> </w:t>
      </w:r>
      <w:r>
        <w:t>by</w:t>
      </w:r>
      <w:r>
        <w:rPr>
          <w:spacing w:val="-9"/>
        </w:rPr>
        <w:t xml:space="preserve"> </w:t>
      </w:r>
      <w:r>
        <w:t>the</w:t>
      </w:r>
      <w:r>
        <w:rPr>
          <w:spacing w:val="-9"/>
        </w:rPr>
        <w:t xml:space="preserve"> </w:t>
      </w:r>
      <w:r>
        <w:rPr>
          <w:rFonts w:ascii="Times New Roman"/>
          <w:i/>
        </w:rPr>
        <w:t>Identity</w:t>
      </w:r>
      <w:r>
        <w:t>,</w:t>
      </w:r>
      <w:r>
        <w:rPr>
          <w:spacing w:val="-6"/>
        </w:rPr>
        <w:t xml:space="preserve"> </w:t>
      </w:r>
      <w:r>
        <w:rPr>
          <w:rFonts w:ascii="Times New Roman"/>
          <w:i/>
        </w:rPr>
        <w:t>Stability</w:t>
      </w:r>
      <w:r>
        <w:t>,</w:t>
      </w:r>
      <w:r>
        <w:rPr>
          <w:spacing w:val="-6"/>
        </w:rPr>
        <w:t xml:space="preserve"> </w:t>
      </w:r>
      <w:r>
        <w:rPr>
          <w:rFonts w:ascii="Times New Roman"/>
          <w:i/>
        </w:rPr>
        <w:t>Separability</w:t>
      </w:r>
      <w:r>
        <w:t>,</w:t>
      </w:r>
      <w:r>
        <w:rPr>
          <w:spacing w:val="-6"/>
        </w:rPr>
        <w:t xml:space="preserve"> </w:t>
      </w:r>
      <w:r>
        <w:rPr>
          <w:rFonts w:ascii="Times New Roman"/>
          <w:i/>
        </w:rPr>
        <w:t>Similarity</w:t>
      </w:r>
      <w:r>
        <w:t>,</w:t>
      </w:r>
      <w:r>
        <w:rPr>
          <w:spacing w:val="-6"/>
        </w:rPr>
        <w:t xml:space="preserve"> </w:t>
      </w:r>
      <w:r>
        <w:t>and</w:t>
      </w:r>
      <w:r>
        <w:rPr>
          <w:spacing w:val="-9"/>
        </w:rPr>
        <w:t xml:space="preserve"> </w:t>
      </w:r>
      <w:r>
        <w:t>Computational</w:t>
      </w:r>
      <w:r>
        <w:rPr>
          <w:spacing w:val="-9"/>
        </w:rPr>
        <w:t xml:space="preserve"> </w:t>
      </w:r>
      <w:r>
        <w:t>Efficiency metrics designed for this paper.</w:t>
      </w:r>
    </w:p>
    <w:p w14:paraId="68250147" w14:textId="77777777" w:rsidR="00371737" w:rsidRDefault="00371737">
      <w:pPr>
        <w:pStyle w:val="BodyText"/>
        <w:spacing w:before="205"/>
      </w:pPr>
    </w:p>
    <w:p w14:paraId="6EAEDDED" w14:textId="77777777" w:rsidR="00371737" w:rsidRDefault="00000000">
      <w:pPr>
        <w:pStyle w:val="Heading2"/>
        <w:numPr>
          <w:ilvl w:val="1"/>
          <w:numId w:val="1"/>
        </w:numPr>
        <w:tabs>
          <w:tab w:val="left" w:pos="996"/>
        </w:tabs>
        <w:ind w:hanging="882"/>
      </w:pPr>
      <w:bookmarkStart w:id="195" w:name="Future_Work"/>
      <w:bookmarkStart w:id="196" w:name="_bookmark56"/>
      <w:bookmarkEnd w:id="195"/>
      <w:bookmarkEnd w:id="196"/>
      <w:r>
        <w:rPr>
          <w:spacing w:val="-7"/>
        </w:rPr>
        <w:t>Future</w:t>
      </w:r>
      <w:r>
        <w:rPr>
          <w:spacing w:val="6"/>
        </w:rPr>
        <w:t xml:space="preserve"> </w:t>
      </w:r>
      <w:r>
        <w:rPr>
          <w:spacing w:val="-4"/>
        </w:rPr>
        <w:t>Work</w:t>
      </w:r>
    </w:p>
    <w:p w14:paraId="4584C4D5" w14:textId="77777777" w:rsidR="00371737" w:rsidRDefault="00000000">
      <w:pPr>
        <w:pStyle w:val="Heading4"/>
        <w:spacing w:before="376"/>
        <w:jc w:val="both"/>
      </w:pPr>
      <w:r>
        <w:rPr>
          <w:spacing w:val="-2"/>
        </w:rPr>
        <w:t>Broaden</w:t>
      </w:r>
      <w:r>
        <w:rPr>
          <w:spacing w:val="2"/>
        </w:rPr>
        <w:t xml:space="preserve"> </w:t>
      </w:r>
      <w:r>
        <w:rPr>
          <w:spacing w:val="-2"/>
        </w:rPr>
        <w:t>Range</w:t>
      </w:r>
      <w:r>
        <w:rPr>
          <w:spacing w:val="2"/>
        </w:rPr>
        <w:t xml:space="preserve"> </w:t>
      </w:r>
      <w:r>
        <w:rPr>
          <w:spacing w:val="-2"/>
        </w:rPr>
        <w:t>of</w:t>
      </w:r>
      <w:r>
        <w:rPr>
          <w:spacing w:val="3"/>
        </w:rPr>
        <w:t xml:space="preserve"> </w:t>
      </w:r>
      <w:r>
        <w:rPr>
          <w:spacing w:val="-2"/>
        </w:rPr>
        <w:t>XAI</w:t>
      </w:r>
      <w:r>
        <w:rPr>
          <w:spacing w:val="2"/>
        </w:rPr>
        <w:t xml:space="preserve"> </w:t>
      </w:r>
      <w:r>
        <w:rPr>
          <w:spacing w:val="-2"/>
        </w:rPr>
        <w:t>Techniques</w:t>
      </w:r>
    </w:p>
    <w:p w14:paraId="11800343" w14:textId="77777777" w:rsidR="00371737" w:rsidRDefault="00371737">
      <w:pPr>
        <w:pStyle w:val="BodyText"/>
        <w:spacing w:before="42"/>
        <w:rPr>
          <w:b/>
        </w:rPr>
      </w:pPr>
    </w:p>
    <w:p w14:paraId="7709D9AF" w14:textId="77777777" w:rsidR="00371737" w:rsidRDefault="00000000">
      <w:pPr>
        <w:pStyle w:val="BodyText"/>
        <w:spacing w:line="381" w:lineRule="auto"/>
        <w:ind w:left="114" w:right="218"/>
        <w:jc w:val="both"/>
      </w:pPr>
      <w:r>
        <w:t xml:space="preserve">An objective and repeatable framework to assess the quantifiable benefits of XAI </w:t>
      </w:r>
      <w:r>
        <w:rPr>
          <w:spacing w:val="-2"/>
        </w:rPr>
        <w:t>techniques</w:t>
      </w:r>
      <w:r>
        <w:rPr>
          <w:spacing w:val="1"/>
        </w:rPr>
        <w:t xml:space="preserve"> </w:t>
      </w:r>
      <w:r>
        <w:rPr>
          <w:spacing w:val="-2"/>
        </w:rPr>
        <w:t>for</w:t>
      </w:r>
      <w:r>
        <w:rPr>
          <w:spacing w:val="1"/>
        </w:rPr>
        <w:t xml:space="preserve"> </w:t>
      </w:r>
      <w:r>
        <w:rPr>
          <w:spacing w:val="-2"/>
        </w:rPr>
        <w:t>credit</w:t>
      </w:r>
      <w:r>
        <w:rPr>
          <w:spacing w:val="2"/>
        </w:rPr>
        <w:t xml:space="preserve"> </w:t>
      </w:r>
      <w:r>
        <w:rPr>
          <w:spacing w:val="-2"/>
        </w:rPr>
        <w:t>card</w:t>
      </w:r>
      <w:r>
        <w:rPr>
          <w:spacing w:val="1"/>
        </w:rPr>
        <w:t xml:space="preserve"> </w:t>
      </w:r>
      <w:r>
        <w:rPr>
          <w:spacing w:val="-2"/>
        </w:rPr>
        <w:t>(or</w:t>
      </w:r>
      <w:r>
        <w:rPr>
          <w:spacing w:val="2"/>
        </w:rPr>
        <w:t xml:space="preserve"> </w:t>
      </w:r>
      <w:r>
        <w:rPr>
          <w:spacing w:val="-2"/>
        </w:rPr>
        <w:t>other)</w:t>
      </w:r>
      <w:r>
        <w:rPr>
          <w:spacing w:val="2"/>
        </w:rPr>
        <w:t xml:space="preserve"> </w:t>
      </w:r>
      <w:r>
        <w:rPr>
          <w:spacing w:val="-2"/>
        </w:rPr>
        <w:t>fraud</w:t>
      </w:r>
      <w:r>
        <w:rPr>
          <w:spacing w:val="2"/>
        </w:rPr>
        <w:t xml:space="preserve"> </w:t>
      </w:r>
      <w:r>
        <w:rPr>
          <w:spacing w:val="-2"/>
        </w:rPr>
        <w:t>is</w:t>
      </w:r>
      <w:r>
        <w:rPr>
          <w:spacing w:val="2"/>
        </w:rPr>
        <w:t xml:space="preserve"> </w:t>
      </w:r>
      <w:r>
        <w:rPr>
          <w:spacing w:val="-2"/>
        </w:rPr>
        <w:t>clearly</w:t>
      </w:r>
      <w:r>
        <w:rPr>
          <w:spacing w:val="1"/>
        </w:rPr>
        <w:t xml:space="preserve"> </w:t>
      </w:r>
      <w:r>
        <w:rPr>
          <w:spacing w:val="-2"/>
        </w:rPr>
        <w:t>attractive</w:t>
      </w:r>
      <w:r>
        <w:rPr>
          <w:spacing w:val="2"/>
        </w:rPr>
        <w:t xml:space="preserve"> </w:t>
      </w:r>
      <w:r>
        <w:rPr>
          <w:spacing w:val="-2"/>
        </w:rPr>
        <w:t>for</w:t>
      </w:r>
      <w:r>
        <w:rPr>
          <w:spacing w:val="1"/>
        </w:rPr>
        <w:t xml:space="preserve"> </w:t>
      </w:r>
      <w:r>
        <w:rPr>
          <w:spacing w:val="-2"/>
        </w:rPr>
        <w:t>Product</w:t>
      </w:r>
      <w:r>
        <w:rPr>
          <w:spacing w:val="2"/>
        </w:rPr>
        <w:t xml:space="preserve"> </w:t>
      </w:r>
      <w:r>
        <w:rPr>
          <w:spacing w:val="-4"/>
        </w:rPr>
        <w:t>Managers</w:t>
      </w:r>
    </w:p>
    <w:p w14:paraId="4FF0FF31" w14:textId="77777777" w:rsidR="00371737" w:rsidRDefault="00371737">
      <w:pPr>
        <w:spacing w:line="381" w:lineRule="auto"/>
        <w:jc w:val="both"/>
        <w:sectPr w:rsidR="00371737" w:rsidSect="00FA1DAD">
          <w:headerReference w:type="default" r:id="rId35"/>
          <w:footerReference w:type="default" r:id="rId36"/>
          <w:pgSz w:w="12240" w:h="15840"/>
          <w:pgMar w:top="1300" w:right="1480" w:bottom="980" w:left="1700" w:header="805" w:footer="799" w:gutter="0"/>
          <w:cols w:space="720"/>
        </w:sectPr>
      </w:pPr>
    </w:p>
    <w:p w14:paraId="6B7AD4F0" w14:textId="62761E1A" w:rsidR="00371737" w:rsidRDefault="00000000">
      <w:pPr>
        <w:pStyle w:val="BodyText"/>
        <w:spacing w:before="128" w:line="381" w:lineRule="auto"/>
        <w:ind w:left="114" w:right="218"/>
        <w:jc w:val="both"/>
      </w:pPr>
      <w:r>
        <w:lastRenderedPageBreak/>
        <w:t>who constantly wish to iterate on new offerings in this financial crime prevention marketplace.</w:t>
      </w:r>
      <w:r>
        <w:rPr>
          <w:spacing w:val="40"/>
        </w:rPr>
        <w:t xml:space="preserve"> </w:t>
      </w:r>
      <w:r>
        <w:t>The experiments in this paper were limited to four XAI techniques but</w:t>
      </w:r>
      <w:r>
        <w:rPr>
          <w:spacing w:val="-6"/>
        </w:rPr>
        <w:t xml:space="preserve"> </w:t>
      </w:r>
      <w:r>
        <w:t>fraud</w:t>
      </w:r>
      <w:r>
        <w:rPr>
          <w:spacing w:val="-6"/>
        </w:rPr>
        <w:t xml:space="preserve"> </w:t>
      </w:r>
      <w:r>
        <w:t>classification</w:t>
      </w:r>
      <w:r>
        <w:rPr>
          <w:spacing w:val="-6"/>
        </w:rPr>
        <w:t xml:space="preserve"> </w:t>
      </w:r>
      <w:r>
        <w:t>would</w:t>
      </w:r>
      <w:r>
        <w:rPr>
          <w:spacing w:val="-6"/>
        </w:rPr>
        <w:t xml:space="preserve"> </w:t>
      </w:r>
      <w:r>
        <w:t>also</w:t>
      </w:r>
      <w:r>
        <w:rPr>
          <w:spacing w:val="-6"/>
        </w:rPr>
        <w:t xml:space="preserve"> </w:t>
      </w:r>
      <w:r>
        <w:t>be</w:t>
      </w:r>
      <w:r>
        <w:rPr>
          <w:spacing w:val="-7"/>
        </w:rPr>
        <w:t xml:space="preserve"> </w:t>
      </w:r>
      <w:r>
        <w:t>suitable</w:t>
      </w:r>
      <w:r>
        <w:rPr>
          <w:spacing w:val="-7"/>
        </w:rPr>
        <w:t xml:space="preserve"> </w:t>
      </w:r>
      <w:r>
        <w:t>for</w:t>
      </w:r>
      <w:r>
        <w:rPr>
          <w:spacing w:val="-6"/>
        </w:rPr>
        <w:t xml:space="preserve"> </w:t>
      </w:r>
      <w:r>
        <w:t>interpretability</w:t>
      </w:r>
      <w:r>
        <w:rPr>
          <w:spacing w:val="-6"/>
        </w:rPr>
        <w:t xml:space="preserve"> </w:t>
      </w:r>
      <w:r>
        <w:t>processes</w:t>
      </w:r>
      <w:r>
        <w:rPr>
          <w:spacing w:val="-7"/>
        </w:rPr>
        <w:t xml:space="preserve"> </w:t>
      </w:r>
      <w:r>
        <w:t>such</w:t>
      </w:r>
      <w:r>
        <w:rPr>
          <w:spacing w:val="-6"/>
        </w:rPr>
        <w:t xml:space="preserve"> </w:t>
      </w:r>
      <w:r>
        <w:t xml:space="preserve">as </w:t>
      </w:r>
      <w:r>
        <w:rPr>
          <w:b/>
        </w:rPr>
        <w:t>LORE</w:t>
      </w:r>
      <w:r>
        <w:t xml:space="preserve">, </w:t>
      </w:r>
      <w:r>
        <w:rPr>
          <w:b/>
        </w:rPr>
        <w:t>ILIME</w:t>
      </w:r>
      <w:r>
        <w:t xml:space="preserve">, </w:t>
      </w:r>
      <w:r>
        <w:rPr>
          <w:b/>
        </w:rPr>
        <w:t>MAPLE</w:t>
      </w:r>
      <w:r>
        <w:t>, and others.</w:t>
      </w:r>
      <w:r>
        <w:rPr>
          <w:spacing w:val="34"/>
        </w:rPr>
        <w:t xml:space="preserve"> </w:t>
      </w:r>
      <w:r>
        <w:t xml:space="preserve">An obvious evolution of the experiments in this paper is </w:t>
      </w:r>
      <w:del w:id="197" w:author="Bujar Raufi" w:date="2024-01-15T12:11:00Z">
        <w:r w:rsidDel="00947595">
          <w:delText>to extend the breath of explainers and increase the matrix of metrics that</w:delText>
        </w:r>
        <w:r w:rsidDel="00947595">
          <w:rPr>
            <w:spacing w:val="-15"/>
          </w:rPr>
          <w:delText xml:space="preserve"> </w:delText>
        </w:r>
        <w:r w:rsidDel="00947595">
          <w:delText>are</w:delText>
        </w:r>
      </w:del>
      <w:ins w:id="198" w:author="Bujar Raufi" w:date="2024-01-15T12:11:00Z">
        <w:r w:rsidR="00947595">
          <w:t>extending the breath of explainers and increasing the matrix of metrics</w:t>
        </w:r>
      </w:ins>
      <w:r>
        <w:rPr>
          <w:spacing w:val="-14"/>
        </w:rPr>
        <w:t xml:space="preserve"> </w:t>
      </w:r>
      <w:r>
        <w:t>input</w:t>
      </w:r>
      <w:r>
        <w:rPr>
          <w:spacing w:val="-15"/>
        </w:rPr>
        <w:t xml:space="preserve"> </w:t>
      </w:r>
      <w:r>
        <w:t>into</w:t>
      </w:r>
      <w:r>
        <w:rPr>
          <w:spacing w:val="-14"/>
        </w:rPr>
        <w:t xml:space="preserve"> </w:t>
      </w:r>
      <w:r>
        <w:t>the</w:t>
      </w:r>
      <w:r>
        <w:rPr>
          <w:spacing w:val="-15"/>
        </w:rPr>
        <w:t xml:space="preserve"> </w:t>
      </w:r>
      <w:r>
        <w:t>Friedman/Wilcoxon-</w:t>
      </w:r>
      <w:proofErr w:type="spellStart"/>
      <w:r>
        <w:t>Paried</w:t>
      </w:r>
      <w:proofErr w:type="spellEnd"/>
      <w:r>
        <w:rPr>
          <w:spacing w:val="-14"/>
        </w:rPr>
        <w:t xml:space="preserve"> </w:t>
      </w:r>
      <w:r>
        <w:t>tests.</w:t>
      </w:r>
      <w:r>
        <w:rPr>
          <w:spacing w:val="-15"/>
        </w:rPr>
        <w:t xml:space="preserve"> </w:t>
      </w:r>
      <w:r>
        <w:t>Repeating</w:t>
      </w:r>
      <w:r>
        <w:rPr>
          <w:spacing w:val="-14"/>
        </w:rPr>
        <w:t xml:space="preserve"> </w:t>
      </w:r>
      <w:r>
        <w:t>the</w:t>
      </w:r>
      <w:r>
        <w:rPr>
          <w:spacing w:val="-15"/>
        </w:rPr>
        <w:t xml:space="preserve"> </w:t>
      </w:r>
      <w:r>
        <w:t>experiments on</w:t>
      </w:r>
      <w:r>
        <w:rPr>
          <w:spacing w:val="-10"/>
        </w:rPr>
        <w:t xml:space="preserve"> </w:t>
      </w:r>
      <w:r>
        <w:t>multiple</w:t>
      </w:r>
      <w:r>
        <w:rPr>
          <w:spacing w:val="-10"/>
        </w:rPr>
        <w:t xml:space="preserve"> </w:t>
      </w:r>
      <w:r>
        <w:t>credit</w:t>
      </w:r>
      <w:r>
        <w:rPr>
          <w:spacing w:val="-10"/>
        </w:rPr>
        <w:t xml:space="preserve"> </w:t>
      </w:r>
      <w:r>
        <w:t>card</w:t>
      </w:r>
      <w:r>
        <w:rPr>
          <w:spacing w:val="-10"/>
        </w:rPr>
        <w:t xml:space="preserve"> </w:t>
      </w:r>
      <w:r>
        <w:t>fraud</w:t>
      </w:r>
      <w:r>
        <w:rPr>
          <w:spacing w:val="-10"/>
        </w:rPr>
        <w:t xml:space="preserve"> </w:t>
      </w:r>
      <w:r>
        <w:t>datasets</w:t>
      </w:r>
      <w:r>
        <w:rPr>
          <w:spacing w:val="-10"/>
        </w:rPr>
        <w:t xml:space="preserve"> </w:t>
      </w:r>
      <w:r>
        <w:t>will</w:t>
      </w:r>
      <w:r>
        <w:rPr>
          <w:spacing w:val="-10"/>
        </w:rPr>
        <w:t xml:space="preserve"> </w:t>
      </w:r>
      <w:r>
        <w:t>also</w:t>
      </w:r>
      <w:r>
        <w:rPr>
          <w:spacing w:val="-10"/>
        </w:rPr>
        <w:t xml:space="preserve"> </w:t>
      </w:r>
      <w:r>
        <w:t>increase</w:t>
      </w:r>
      <w:r>
        <w:rPr>
          <w:spacing w:val="-10"/>
        </w:rPr>
        <w:t xml:space="preserve"> </w:t>
      </w:r>
      <w:r>
        <w:t>the</w:t>
      </w:r>
      <w:r>
        <w:rPr>
          <w:spacing w:val="-10"/>
        </w:rPr>
        <w:t xml:space="preserve"> </w:t>
      </w:r>
      <w:r>
        <w:t>variety</w:t>
      </w:r>
      <w:r>
        <w:rPr>
          <w:spacing w:val="-10"/>
        </w:rPr>
        <w:t xml:space="preserve"> </w:t>
      </w:r>
      <w:r>
        <w:t>of</w:t>
      </w:r>
      <w:r>
        <w:rPr>
          <w:spacing w:val="-10"/>
        </w:rPr>
        <w:t xml:space="preserve"> </w:t>
      </w:r>
      <w:r>
        <w:t>data</w:t>
      </w:r>
      <w:r>
        <w:rPr>
          <w:spacing w:val="-10"/>
        </w:rPr>
        <w:t xml:space="preserve"> </w:t>
      </w:r>
      <w:r>
        <w:t xml:space="preserve">elements </w:t>
      </w:r>
      <w:del w:id="199" w:author="Bujar Raufi" w:date="2024-01-15T12:11:00Z">
        <w:r w:rsidDel="00947595">
          <w:delText>being</w:delText>
        </w:r>
        <w:r w:rsidDel="00947595">
          <w:rPr>
            <w:spacing w:val="-7"/>
          </w:rPr>
          <w:delText xml:space="preserve"> </w:delText>
        </w:r>
        <w:r w:rsidDel="00947595">
          <w:delText>considered</w:delText>
        </w:r>
        <w:r w:rsidDel="00947595">
          <w:rPr>
            <w:spacing w:val="-7"/>
          </w:rPr>
          <w:delText xml:space="preserve"> </w:delText>
        </w:r>
        <w:r w:rsidDel="00947595">
          <w:delText>by</w:delText>
        </w:r>
        <w:r w:rsidDel="00947595">
          <w:rPr>
            <w:spacing w:val="-7"/>
          </w:rPr>
          <w:delText xml:space="preserve"> </w:delText>
        </w:r>
        <w:r w:rsidDel="00947595">
          <w:delText>the</w:delText>
        </w:r>
        <w:r w:rsidDel="00947595">
          <w:rPr>
            <w:spacing w:val="-7"/>
          </w:rPr>
          <w:delText xml:space="preserve"> </w:delText>
        </w:r>
        <w:r w:rsidDel="00947595">
          <w:delText>explainer</w:delText>
        </w:r>
        <w:r w:rsidDel="00947595">
          <w:rPr>
            <w:spacing w:val="-7"/>
          </w:rPr>
          <w:delText xml:space="preserve"> </w:delText>
        </w:r>
        <w:r w:rsidDel="00947595">
          <w:delText>processes</w:delText>
        </w:r>
      </w:del>
      <w:ins w:id="200" w:author="Bujar Raufi" w:date="2024-01-15T12:11:00Z">
        <w:r w:rsidR="00947595">
          <w:t>the explainer processes are considering</w:t>
        </w:r>
      </w:ins>
      <w:r>
        <w:t>.</w:t>
      </w:r>
    </w:p>
    <w:p w14:paraId="6247E8BB" w14:textId="77777777" w:rsidR="00371737" w:rsidRDefault="00371737">
      <w:pPr>
        <w:pStyle w:val="BodyText"/>
        <w:spacing w:before="60"/>
      </w:pPr>
    </w:p>
    <w:p w14:paraId="7BB83D33" w14:textId="77777777" w:rsidR="00371737" w:rsidRDefault="00000000">
      <w:pPr>
        <w:pStyle w:val="Heading4"/>
      </w:pPr>
      <w:r>
        <w:rPr>
          <w:spacing w:val="-2"/>
        </w:rPr>
        <w:t>Recommendations</w:t>
      </w:r>
    </w:p>
    <w:p w14:paraId="6610C39D" w14:textId="77777777" w:rsidR="00371737" w:rsidRDefault="00371737">
      <w:pPr>
        <w:pStyle w:val="BodyText"/>
        <w:spacing w:before="42"/>
        <w:rPr>
          <w:b/>
        </w:rPr>
      </w:pPr>
    </w:p>
    <w:p w14:paraId="2C2D4211" w14:textId="77777777" w:rsidR="00371737" w:rsidRDefault="00000000">
      <w:pPr>
        <w:pStyle w:val="BodyText"/>
        <w:spacing w:line="381" w:lineRule="auto"/>
        <w:ind w:left="114" w:right="217"/>
        <w:jc w:val="both"/>
      </w:pPr>
      <w:r>
        <w:t>The rapid advancement of Generative AI in 2023 is making a startling impact on commercial</w:t>
      </w:r>
      <w:r>
        <w:rPr>
          <w:spacing w:val="-15"/>
        </w:rPr>
        <w:t xml:space="preserve"> </w:t>
      </w:r>
      <w:r>
        <w:t>product</w:t>
      </w:r>
      <w:r>
        <w:rPr>
          <w:spacing w:val="-14"/>
        </w:rPr>
        <w:t xml:space="preserve"> </w:t>
      </w:r>
      <w:r>
        <w:t>development</w:t>
      </w:r>
      <w:r>
        <w:rPr>
          <w:spacing w:val="-15"/>
        </w:rPr>
        <w:t xml:space="preserve"> </w:t>
      </w:r>
      <w:r>
        <w:t>and</w:t>
      </w:r>
      <w:r>
        <w:rPr>
          <w:spacing w:val="-14"/>
        </w:rPr>
        <w:t xml:space="preserve"> </w:t>
      </w:r>
      <w:r>
        <w:t>individual</w:t>
      </w:r>
      <w:r>
        <w:rPr>
          <w:spacing w:val="-15"/>
        </w:rPr>
        <w:t xml:space="preserve"> </w:t>
      </w:r>
      <w:r>
        <w:t>productivity</w:t>
      </w:r>
      <w:r>
        <w:rPr>
          <w:spacing w:val="-14"/>
        </w:rPr>
        <w:t xml:space="preserve"> </w:t>
      </w:r>
      <w:r>
        <w:t>alike.</w:t>
      </w:r>
      <w:r>
        <w:rPr>
          <w:spacing w:val="-15"/>
        </w:rPr>
        <w:t xml:space="preserve"> </w:t>
      </w:r>
      <w:r>
        <w:t>XAI</w:t>
      </w:r>
      <w:r>
        <w:rPr>
          <w:spacing w:val="-14"/>
        </w:rPr>
        <w:t xml:space="preserve"> </w:t>
      </w:r>
      <w:r>
        <w:t xml:space="preserve">techniques </w:t>
      </w:r>
      <w:r>
        <w:rPr>
          <w:spacing w:val="-4"/>
        </w:rPr>
        <w:t>have</w:t>
      </w:r>
      <w:r>
        <w:rPr>
          <w:spacing w:val="-7"/>
        </w:rPr>
        <w:t xml:space="preserve"> </w:t>
      </w:r>
      <w:r>
        <w:rPr>
          <w:spacing w:val="-4"/>
        </w:rPr>
        <w:t>been</w:t>
      </w:r>
      <w:r>
        <w:rPr>
          <w:spacing w:val="-7"/>
        </w:rPr>
        <w:t xml:space="preserve"> </w:t>
      </w:r>
      <w:r>
        <w:rPr>
          <w:spacing w:val="-4"/>
        </w:rPr>
        <w:t>helping,</w:t>
      </w:r>
      <w:r>
        <w:rPr>
          <w:spacing w:val="-6"/>
        </w:rPr>
        <w:t xml:space="preserve"> </w:t>
      </w:r>
      <w:r>
        <w:rPr>
          <w:spacing w:val="-4"/>
        </w:rPr>
        <w:t>in</w:t>
      </w:r>
      <w:r>
        <w:rPr>
          <w:spacing w:val="-7"/>
        </w:rPr>
        <w:t xml:space="preserve"> </w:t>
      </w:r>
      <w:r>
        <w:rPr>
          <w:spacing w:val="-4"/>
        </w:rPr>
        <w:t>recent</w:t>
      </w:r>
      <w:r>
        <w:rPr>
          <w:spacing w:val="-7"/>
        </w:rPr>
        <w:t xml:space="preserve"> </w:t>
      </w:r>
      <w:r>
        <w:rPr>
          <w:spacing w:val="-4"/>
        </w:rPr>
        <w:t>years,</w:t>
      </w:r>
      <w:r>
        <w:rPr>
          <w:spacing w:val="-6"/>
        </w:rPr>
        <w:t xml:space="preserve"> </w:t>
      </w:r>
      <w:r>
        <w:rPr>
          <w:spacing w:val="-4"/>
        </w:rPr>
        <w:t>to</w:t>
      </w:r>
      <w:r>
        <w:rPr>
          <w:spacing w:val="-7"/>
        </w:rPr>
        <w:t xml:space="preserve"> </w:t>
      </w:r>
      <w:r>
        <w:rPr>
          <w:spacing w:val="-4"/>
        </w:rPr>
        <w:t>unlock</w:t>
      </w:r>
      <w:r>
        <w:rPr>
          <w:spacing w:val="-7"/>
        </w:rPr>
        <w:t xml:space="preserve"> </w:t>
      </w:r>
      <w:r>
        <w:rPr>
          <w:spacing w:val="-4"/>
        </w:rPr>
        <w:t>the</w:t>
      </w:r>
      <w:r>
        <w:rPr>
          <w:spacing w:val="-8"/>
        </w:rPr>
        <w:t xml:space="preserve"> </w:t>
      </w:r>
      <w:r>
        <w:rPr>
          <w:rFonts w:ascii="Times New Roman" w:hAnsi="Times New Roman"/>
          <w:i/>
          <w:spacing w:val="-4"/>
        </w:rPr>
        <w:t>black-block</w:t>
      </w:r>
      <w:r>
        <w:rPr>
          <w:rFonts w:ascii="Times New Roman" w:hAnsi="Times New Roman"/>
          <w:i/>
          <w:spacing w:val="9"/>
        </w:rPr>
        <w:t xml:space="preserve"> </w:t>
      </w:r>
      <w:r>
        <w:rPr>
          <w:spacing w:val="-4"/>
        </w:rPr>
        <w:t>decisions</w:t>
      </w:r>
      <w:r>
        <w:rPr>
          <w:spacing w:val="-7"/>
        </w:rPr>
        <w:t xml:space="preserve"> </w:t>
      </w:r>
      <w:r>
        <w:rPr>
          <w:spacing w:val="-4"/>
        </w:rPr>
        <w:t>made</w:t>
      </w:r>
      <w:r>
        <w:rPr>
          <w:spacing w:val="-7"/>
        </w:rPr>
        <w:t xml:space="preserve"> </w:t>
      </w:r>
      <w:r>
        <w:rPr>
          <w:spacing w:val="-4"/>
        </w:rPr>
        <w:t>by</w:t>
      </w:r>
      <w:r>
        <w:rPr>
          <w:spacing w:val="-7"/>
        </w:rPr>
        <w:t xml:space="preserve"> </w:t>
      </w:r>
      <w:r>
        <w:rPr>
          <w:spacing w:val="-4"/>
        </w:rPr>
        <w:t xml:space="preserve">Neural </w:t>
      </w:r>
      <w:r>
        <w:rPr>
          <w:spacing w:val="-2"/>
        </w:rPr>
        <w:t>Network</w:t>
      </w:r>
      <w:r>
        <w:rPr>
          <w:spacing w:val="-13"/>
        </w:rPr>
        <w:t xml:space="preserve"> </w:t>
      </w:r>
      <w:r>
        <w:rPr>
          <w:spacing w:val="-2"/>
        </w:rPr>
        <w:t>models</w:t>
      </w:r>
      <w:r>
        <w:rPr>
          <w:spacing w:val="-12"/>
        </w:rPr>
        <w:t xml:space="preserve"> </w:t>
      </w:r>
      <w:r>
        <w:rPr>
          <w:spacing w:val="-2"/>
        </w:rPr>
        <w:t>in</w:t>
      </w:r>
      <w:r>
        <w:rPr>
          <w:spacing w:val="-13"/>
        </w:rPr>
        <w:t xml:space="preserve"> </w:t>
      </w:r>
      <w:r>
        <w:rPr>
          <w:spacing w:val="-2"/>
        </w:rPr>
        <w:t>financial</w:t>
      </w:r>
      <w:r>
        <w:rPr>
          <w:spacing w:val="-12"/>
        </w:rPr>
        <w:t xml:space="preserve"> </w:t>
      </w:r>
      <w:r>
        <w:rPr>
          <w:spacing w:val="-2"/>
        </w:rPr>
        <w:t>decisions.</w:t>
      </w:r>
      <w:r>
        <w:rPr>
          <w:spacing w:val="-9"/>
        </w:rPr>
        <w:t xml:space="preserve"> </w:t>
      </w:r>
      <w:r>
        <w:rPr>
          <w:spacing w:val="-2"/>
        </w:rPr>
        <w:t>However,</w:t>
      </w:r>
      <w:r>
        <w:rPr>
          <w:spacing w:val="-13"/>
        </w:rPr>
        <w:t xml:space="preserve"> </w:t>
      </w:r>
      <w:r>
        <w:rPr>
          <w:spacing w:val="-2"/>
        </w:rPr>
        <w:t>the</w:t>
      </w:r>
      <w:r>
        <w:rPr>
          <w:spacing w:val="-12"/>
        </w:rPr>
        <w:t xml:space="preserve"> </w:t>
      </w:r>
      <w:r>
        <w:rPr>
          <w:spacing w:val="-2"/>
        </w:rPr>
        <w:t>advent</w:t>
      </w:r>
      <w:r>
        <w:rPr>
          <w:spacing w:val="-12"/>
        </w:rPr>
        <w:t xml:space="preserve"> </w:t>
      </w:r>
      <w:r>
        <w:rPr>
          <w:spacing w:val="-2"/>
        </w:rPr>
        <w:t>of</w:t>
      </w:r>
      <w:r>
        <w:rPr>
          <w:spacing w:val="-13"/>
        </w:rPr>
        <w:t xml:space="preserve"> </w:t>
      </w:r>
      <w:r>
        <w:rPr>
          <w:spacing w:val="-2"/>
        </w:rPr>
        <w:t>LLM</w:t>
      </w:r>
      <w:r>
        <w:rPr>
          <w:spacing w:val="-12"/>
        </w:rPr>
        <w:t xml:space="preserve"> </w:t>
      </w:r>
      <w:r>
        <w:rPr>
          <w:spacing w:val="-2"/>
        </w:rPr>
        <w:t>plug-ins</w:t>
      </w:r>
      <w:r>
        <w:rPr>
          <w:spacing w:val="-13"/>
        </w:rPr>
        <w:t xml:space="preserve"> </w:t>
      </w:r>
      <w:r>
        <w:rPr>
          <w:spacing w:val="-2"/>
        </w:rPr>
        <w:t>in</w:t>
      </w:r>
      <w:r>
        <w:rPr>
          <w:spacing w:val="-12"/>
        </w:rPr>
        <w:t xml:space="preserve"> </w:t>
      </w:r>
      <w:r>
        <w:rPr>
          <w:spacing w:val="-2"/>
        </w:rPr>
        <w:t xml:space="preserve">com- </w:t>
      </w:r>
      <w:proofErr w:type="spellStart"/>
      <w:r>
        <w:t>mercial</w:t>
      </w:r>
      <w:proofErr w:type="spellEnd"/>
      <w:r>
        <w:rPr>
          <w:spacing w:val="-9"/>
        </w:rPr>
        <w:t xml:space="preserve"> </w:t>
      </w:r>
      <w:r>
        <w:t>products</w:t>
      </w:r>
      <w:r>
        <w:rPr>
          <w:spacing w:val="-9"/>
        </w:rPr>
        <w:t xml:space="preserve"> </w:t>
      </w:r>
      <w:r>
        <w:t>will</w:t>
      </w:r>
      <w:r>
        <w:rPr>
          <w:spacing w:val="-9"/>
        </w:rPr>
        <w:t xml:space="preserve"> </w:t>
      </w:r>
      <w:r>
        <w:t>provide</w:t>
      </w:r>
      <w:r>
        <w:rPr>
          <w:spacing w:val="-9"/>
        </w:rPr>
        <w:t xml:space="preserve"> </w:t>
      </w:r>
      <w:r>
        <w:t>an</w:t>
      </w:r>
      <w:r>
        <w:rPr>
          <w:spacing w:val="-9"/>
        </w:rPr>
        <w:t xml:space="preserve"> </w:t>
      </w:r>
      <w:r>
        <w:t>interface</w:t>
      </w:r>
      <w:r>
        <w:rPr>
          <w:spacing w:val="-9"/>
        </w:rPr>
        <w:t xml:space="preserve"> </w:t>
      </w:r>
      <w:r>
        <w:t>that</w:t>
      </w:r>
      <w:r>
        <w:rPr>
          <w:spacing w:val="-9"/>
        </w:rPr>
        <w:t xml:space="preserve"> </w:t>
      </w:r>
      <w:r>
        <w:t>can</w:t>
      </w:r>
      <w:r>
        <w:rPr>
          <w:spacing w:val="-9"/>
        </w:rPr>
        <w:t xml:space="preserve"> </w:t>
      </w:r>
      <w:r>
        <w:t>provide</w:t>
      </w:r>
      <w:r>
        <w:rPr>
          <w:spacing w:val="-9"/>
        </w:rPr>
        <w:t xml:space="preserve"> </w:t>
      </w:r>
      <w:r>
        <w:t>a</w:t>
      </w:r>
      <w:r>
        <w:rPr>
          <w:spacing w:val="-9"/>
        </w:rPr>
        <w:t xml:space="preserve"> </w:t>
      </w:r>
      <w:r>
        <w:t>’human-like’</w:t>
      </w:r>
      <w:r>
        <w:rPr>
          <w:spacing w:val="-9"/>
        </w:rPr>
        <w:t xml:space="preserve"> </w:t>
      </w:r>
      <w:r>
        <w:t>narrative to</w:t>
      </w:r>
      <w:r>
        <w:rPr>
          <w:spacing w:val="-6"/>
        </w:rPr>
        <w:t xml:space="preserve"> </w:t>
      </w:r>
      <w:r>
        <w:t>explain</w:t>
      </w:r>
      <w:r>
        <w:rPr>
          <w:spacing w:val="-6"/>
        </w:rPr>
        <w:t xml:space="preserve"> </w:t>
      </w:r>
      <w:r>
        <w:t>a</w:t>
      </w:r>
      <w:r>
        <w:rPr>
          <w:spacing w:val="-6"/>
        </w:rPr>
        <w:t xml:space="preserve"> </w:t>
      </w:r>
      <w:r>
        <w:t>classification</w:t>
      </w:r>
      <w:r>
        <w:rPr>
          <w:spacing w:val="-6"/>
        </w:rPr>
        <w:t xml:space="preserve"> </w:t>
      </w:r>
      <w:r>
        <w:t>to</w:t>
      </w:r>
      <w:r>
        <w:rPr>
          <w:spacing w:val="-6"/>
        </w:rPr>
        <w:t xml:space="preserve"> </w:t>
      </w:r>
      <w:r>
        <w:t>the</w:t>
      </w:r>
      <w:r>
        <w:rPr>
          <w:spacing w:val="-6"/>
        </w:rPr>
        <w:t xml:space="preserve"> </w:t>
      </w:r>
      <w:r>
        <w:t>end</w:t>
      </w:r>
      <w:r>
        <w:rPr>
          <w:spacing w:val="-6"/>
        </w:rPr>
        <w:t xml:space="preserve"> </w:t>
      </w:r>
      <w:r>
        <w:t>user.</w:t>
      </w:r>
      <w:r>
        <w:rPr>
          <w:spacing w:val="23"/>
        </w:rPr>
        <w:t xml:space="preserve"> </w:t>
      </w:r>
      <w:r>
        <w:t>A</w:t>
      </w:r>
      <w:r>
        <w:rPr>
          <w:spacing w:val="-6"/>
        </w:rPr>
        <w:t xml:space="preserve"> </w:t>
      </w:r>
      <w:r>
        <w:t>fascinating</w:t>
      </w:r>
      <w:r>
        <w:rPr>
          <w:spacing w:val="-6"/>
        </w:rPr>
        <w:t xml:space="preserve"> </w:t>
      </w:r>
      <w:r>
        <w:t>progression</w:t>
      </w:r>
      <w:r>
        <w:rPr>
          <w:spacing w:val="-6"/>
        </w:rPr>
        <w:t xml:space="preserve"> </w:t>
      </w:r>
      <w:r>
        <w:t>to</w:t>
      </w:r>
      <w:r>
        <w:rPr>
          <w:spacing w:val="-6"/>
        </w:rPr>
        <w:t xml:space="preserve"> </w:t>
      </w:r>
      <w:r>
        <w:t>the</w:t>
      </w:r>
      <w:r>
        <w:rPr>
          <w:spacing w:val="-6"/>
        </w:rPr>
        <w:t xml:space="preserve"> </w:t>
      </w:r>
      <w:r>
        <w:t>research in</w:t>
      </w:r>
      <w:r>
        <w:rPr>
          <w:spacing w:val="-6"/>
        </w:rPr>
        <w:t xml:space="preserve"> </w:t>
      </w:r>
      <w:r>
        <w:t>this</w:t>
      </w:r>
      <w:r>
        <w:rPr>
          <w:spacing w:val="-5"/>
        </w:rPr>
        <w:t xml:space="preserve"> </w:t>
      </w:r>
      <w:r>
        <w:t>paper</w:t>
      </w:r>
      <w:r>
        <w:rPr>
          <w:spacing w:val="-5"/>
        </w:rPr>
        <w:t xml:space="preserve"> </w:t>
      </w:r>
      <w:r>
        <w:t>would</w:t>
      </w:r>
      <w:r>
        <w:rPr>
          <w:spacing w:val="-6"/>
        </w:rPr>
        <w:t xml:space="preserve"> </w:t>
      </w:r>
      <w:r>
        <w:t>be</w:t>
      </w:r>
      <w:r>
        <w:rPr>
          <w:spacing w:val="-5"/>
        </w:rPr>
        <w:t xml:space="preserve"> </w:t>
      </w:r>
      <w:r>
        <w:t>to</w:t>
      </w:r>
      <w:r>
        <w:rPr>
          <w:spacing w:val="-5"/>
        </w:rPr>
        <w:t xml:space="preserve"> </w:t>
      </w:r>
      <w:r>
        <w:t>feed</w:t>
      </w:r>
      <w:r>
        <w:rPr>
          <w:spacing w:val="-5"/>
        </w:rPr>
        <w:t xml:space="preserve"> </w:t>
      </w:r>
      <w:r>
        <w:t>in</w:t>
      </w:r>
      <w:r>
        <w:rPr>
          <w:spacing w:val="-6"/>
        </w:rPr>
        <w:t xml:space="preserve"> </w:t>
      </w:r>
      <w:r>
        <w:t>multiple</w:t>
      </w:r>
      <w:r>
        <w:rPr>
          <w:spacing w:val="-5"/>
        </w:rPr>
        <w:t xml:space="preserve"> </w:t>
      </w:r>
      <w:r>
        <w:t>XAI</w:t>
      </w:r>
      <w:r>
        <w:rPr>
          <w:spacing w:val="-5"/>
        </w:rPr>
        <w:t xml:space="preserve"> </w:t>
      </w:r>
      <w:r>
        <w:t>outputs</w:t>
      </w:r>
      <w:r>
        <w:rPr>
          <w:spacing w:val="-6"/>
        </w:rPr>
        <w:t xml:space="preserve"> </w:t>
      </w:r>
      <w:r>
        <w:t>into</w:t>
      </w:r>
      <w:r>
        <w:rPr>
          <w:spacing w:val="-5"/>
        </w:rPr>
        <w:t xml:space="preserve"> </w:t>
      </w:r>
      <w:r>
        <w:t>a</w:t>
      </w:r>
      <w:r>
        <w:rPr>
          <w:spacing w:val="-5"/>
        </w:rPr>
        <w:t xml:space="preserve"> </w:t>
      </w:r>
      <w:r>
        <w:t>portal</w:t>
      </w:r>
      <w:r>
        <w:rPr>
          <w:spacing w:val="-5"/>
        </w:rPr>
        <w:t xml:space="preserve"> </w:t>
      </w:r>
      <w:r>
        <w:t>such</w:t>
      </w:r>
      <w:r>
        <w:rPr>
          <w:spacing w:val="-6"/>
        </w:rPr>
        <w:t xml:space="preserve"> </w:t>
      </w:r>
      <w:r>
        <w:t>as</w:t>
      </w:r>
      <w:r>
        <w:rPr>
          <w:spacing w:val="-5"/>
        </w:rPr>
        <w:t xml:space="preserve"> </w:t>
      </w:r>
      <w:proofErr w:type="spellStart"/>
      <w:proofErr w:type="gramStart"/>
      <w:r>
        <w:rPr>
          <w:spacing w:val="-2"/>
        </w:rPr>
        <w:t>OpenAI</w:t>
      </w:r>
      <w:proofErr w:type="spellEnd"/>
      <w:proofErr w:type="gramEnd"/>
    </w:p>
    <w:p w14:paraId="5F4C4C75" w14:textId="77777777" w:rsidR="00371737" w:rsidRDefault="00000000">
      <w:pPr>
        <w:pStyle w:val="BodyText"/>
        <w:spacing w:line="381" w:lineRule="auto"/>
        <w:ind w:left="114" w:right="217"/>
        <w:jc w:val="both"/>
      </w:pPr>
      <w:commentRangeStart w:id="201"/>
      <w:r>
        <w:t>¡</w:t>
      </w:r>
      <w:proofErr w:type="gramStart"/>
      <w:r>
        <w:t>ref?¿</w:t>
      </w:r>
      <w:proofErr w:type="gramEnd"/>
      <w:r>
        <w:t xml:space="preserve"> </w:t>
      </w:r>
      <w:commentRangeEnd w:id="201"/>
      <w:r w:rsidR="00947595">
        <w:rPr>
          <w:rStyle w:val="CommentReference"/>
        </w:rPr>
        <w:commentReference w:id="201"/>
      </w:r>
      <w:r>
        <w:t>and then allow that model built a comprehensive text explanation based on the features of each technique.</w:t>
      </w:r>
      <w:r>
        <w:rPr>
          <w:spacing w:val="40"/>
        </w:rPr>
        <w:t xml:space="preserve"> </w:t>
      </w:r>
      <w:r>
        <w:t>It may be less a question of which interpretability process</w:t>
      </w:r>
      <w:r>
        <w:rPr>
          <w:spacing w:val="-8"/>
        </w:rPr>
        <w:t xml:space="preserve"> </w:t>
      </w:r>
      <w:r>
        <w:t>is</w:t>
      </w:r>
      <w:r>
        <w:rPr>
          <w:spacing w:val="-8"/>
        </w:rPr>
        <w:t xml:space="preserve"> </w:t>
      </w:r>
      <w:r>
        <w:t>best</w:t>
      </w:r>
      <w:r>
        <w:rPr>
          <w:spacing w:val="-7"/>
        </w:rPr>
        <w:t xml:space="preserve"> </w:t>
      </w:r>
      <w:r>
        <w:t>at</w:t>
      </w:r>
      <w:r>
        <w:rPr>
          <w:spacing w:val="-7"/>
        </w:rPr>
        <w:t xml:space="preserve"> </w:t>
      </w:r>
      <w:r>
        <w:t>local</w:t>
      </w:r>
      <w:r>
        <w:rPr>
          <w:spacing w:val="-8"/>
        </w:rPr>
        <w:t xml:space="preserve"> </w:t>
      </w:r>
      <w:r>
        <w:rPr>
          <w:rFonts w:ascii="Times New Roman" w:hAnsi="Times New Roman"/>
          <w:i/>
        </w:rPr>
        <w:t>ad-hoc</w:t>
      </w:r>
      <w:r>
        <w:rPr>
          <w:rFonts w:ascii="Times New Roman" w:hAnsi="Times New Roman"/>
          <w:i/>
          <w:spacing w:val="-1"/>
        </w:rPr>
        <w:t xml:space="preserve"> </w:t>
      </w:r>
      <w:r>
        <w:t>classification</w:t>
      </w:r>
      <w:r>
        <w:rPr>
          <w:spacing w:val="-7"/>
        </w:rPr>
        <w:t xml:space="preserve"> </w:t>
      </w:r>
      <w:r>
        <w:t>for</w:t>
      </w:r>
      <w:r>
        <w:rPr>
          <w:spacing w:val="-7"/>
        </w:rPr>
        <w:t xml:space="preserve"> </w:t>
      </w:r>
      <w:r>
        <w:t>credit</w:t>
      </w:r>
      <w:r>
        <w:rPr>
          <w:spacing w:val="-7"/>
        </w:rPr>
        <w:t xml:space="preserve"> </w:t>
      </w:r>
      <w:r>
        <w:t>card</w:t>
      </w:r>
      <w:r>
        <w:rPr>
          <w:spacing w:val="-7"/>
        </w:rPr>
        <w:t xml:space="preserve"> </w:t>
      </w:r>
      <w:r>
        <w:t>fraud,</w:t>
      </w:r>
      <w:r>
        <w:rPr>
          <w:spacing w:val="-6"/>
        </w:rPr>
        <w:t xml:space="preserve"> </w:t>
      </w:r>
      <w:r>
        <w:t>and</w:t>
      </w:r>
      <w:r>
        <w:rPr>
          <w:spacing w:val="-7"/>
        </w:rPr>
        <w:t xml:space="preserve"> </w:t>
      </w:r>
      <w:r>
        <w:t>more</w:t>
      </w:r>
      <w:r>
        <w:rPr>
          <w:spacing w:val="-8"/>
        </w:rPr>
        <w:t xml:space="preserve"> </w:t>
      </w:r>
      <w:r>
        <w:t>a</w:t>
      </w:r>
      <w:r>
        <w:rPr>
          <w:spacing w:val="-8"/>
        </w:rPr>
        <w:t xml:space="preserve"> </w:t>
      </w:r>
      <w:r>
        <w:t>case</w:t>
      </w:r>
      <w:r>
        <w:rPr>
          <w:spacing w:val="-8"/>
        </w:rPr>
        <w:t xml:space="preserve"> </w:t>
      </w:r>
      <w:r>
        <w:t xml:space="preserve">of </w:t>
      </w:r>
      <w:r>
        <w:rPr>
          <w:spacing w:val="-2"/>
        </w:rPr>
        <w:t>combining</w:t>
      </w:r>
      <w:r>
        <w:rPr>
          <w:spacing w:val="-11"/>
        </w:rPr>
        <w:t xml:space="preserve"> </w:t>
      </w:r>
      <w:r>
        <w:rPr>
          <w:spacing w:val="-2"/>
        </w:rPr>
        <w:t>all</w:t>
      </w:r>
      <w:r>
        <w:rPr>
          <w:spacing w:val="-11"/>
        </w:rPr>
        <w:t xml:space="preserve"> </w:t>
      </w:r>
      <w:r>
        <w:rPr>
          <w:spacing w:val="-2"/>
        </w:rPr>
        <w:t>these</w:t>
      </w:r>
      <w:r>
        <w:rPr>
          <w:spacing w:val="-11"/>
        </w:rPr>
        <w:t xml:space="preserve"> </w:t>
      </w:r>
      <w:r>
        <w:rPr>
          <w:spacing w:val="-2"/>
        </w:rPr>
        <w:t>XAI</w:t>
      </w:r>
      <w:r>
        <w:rPr>
          <w:spacing w:val="-11"/>
        </w:rPr>
        <w:t xml:space="preserve"> </w:t>
      </w:r>
      <w:r>
        <w:rPr>
          <w:spacing w:val="-2"/>
        </w:rPr>
        <w:t>explanations</w:t>
      </w:r>
      <w:r>
        <w:rPr>
          <w:spacing w:val="-11"/>
        </w:rPr>
        <w:t xml:space="preserve"> </w:t>
      </w:r>
      <w:r>
        <w:rPr>
          <w:spacing w:val="-2"/>
        </w:rPr>
        <w:t>into</w:t>
      </w:r>
      <w:r>
        <w:rPr>
          <w:spacing w:val="-11"/>
        </w:rPr>
        <w:t xml:space="preserve"> </w:t>
      </w:r>
      <w:r>
        <w:rPr>
          <w:spacing w:val="-2"/>
        </w:rPr>
        <w:t>a</w:t>
      </w:r>
      <w:r>
        <w:rPr>
          <w:spacing w:val="-11"/>
        </w:rPr>
        <w:t xml:space="preserve"> </w:t>
      </w:r>
      <w:proofErr w:type="spellStart"/>
      <w:r>
        <w:rPr>
          <w:spacing w:val="-2"/>
        </w:rPr>
        <w:t>GenAI</w:t>
      </w:r>
      <w:proofErr w:type="spellEnd"/>
      <w:r>
        <w:rPr>
          <w:spacing w:val="-11"/>
        </w:rPr>
        <w:t xml:space="preserve"> </w:t>
      </w:r>
      <w:r>
        <w:rPr>
          <w:spacing w:val="-2"/>
        </w:rPr>
        <w:t>human</w:t>
      </w:r>
      <w:r>
        <w:rPr>
          <w:spacing w:val="-11"/>
        </w:rPr>
        <w:t xml:space="preserve"> </w:t>
      </w:r>
      <w:r>
        <w:rPr>
          <w:spacing w:val="-2"/>
        </w:rPr>
        <w:t>readable</w:t>
      </w:r>
      <w:r>
        <w:rPr>
          <w:spacing w:val="-11"/>
        </w:rPr>
        <w:t xml:space="preserve"> </w:t>
      </w:r>
      <w:r>
        <w:rPr>
          <w:spacing w:val="-2"/>
        </w:rPr>
        <w:t>description.</w:t>
      </w:r>
      <w:r>
        <w:rPr>
          <w:spacing w:val="6"/>
        </w:rPr>
        <w:t xml:space="preserve"> </w:t>
      </w:r>
      <w:r>
        <w:rPr>
          <w:spacing w:val="-2"/>
        </w:rPr>
        <w:t xml:space="preserve">The </w:t>
      </w:r>
      <w:r>
        <w:rPr>
          <w:spacing w:val="-4"/>
        </w:rPr>
        <w:t>experiments</w:t>
      </w:r>
      <w:r>
        <w:rPr>
          <w:spacing w:val="-9"/>
        </w:rPr>
        <w:t xml:space="preserve"> </w:t>
      </w:r>
      <w:r>
        <w:rPr>
          <w:spacing w:val="-4"/>
        </w:rPr>
        <w:t>in</w:t>
      </w:r>
      <w:r>
        <w:rPr>
          <w:spacing w:val="-9"/>
        </w:rPr>
        <w:t xml:space="preserve"> </w:t>
      </w:r>
      <w:r>
        <w:rPr>
          <w:spacing w:val="-4"/>
        </w:rPr>
        <w:t>this</w:t>
      </w:r>
      <w:r>
        <w:rPr>
          <w:spacing w:val="-9"/>
        </w:rPr>
        <w:t xml:space="preserve"> </w:t>
      </w:r>
      <w:r>
        <w:rPr>
          <w:spacing w:val="-4"/>
        </w:rPr>
        <w:t>paper</w:t>
      </w:r>
      <w:r>
        <w:rPr>
          <w:spacing w:val="-9"/>
        </w:rPr>
        <w:t xml:space="preserve"> </w:t>
      </w:r>
      <w:r>
        <w:rPr>
          <w:spacing w:val="-4"/>
        </w:rPr>
        <w:t>would</w:t>
      </w:r>
      <w:r>
        <w:rPr>
          <w:spacing w:val="-9"/>
        </w:rPr>
        <w:t xml:space="preserve"> </w:t>
      </w:r>
      <w:r>
        <w:rPr>
          <w:spacing w:val="-4"/>
        </w:rPr>
        <w:t>imply</w:t>
      </w:r>
      <w:r>
        <w:rPr>
          <w:spacing w:val="-9"/>
        </w:rPr>
        <w:t xml:space="preserve"> </w:t>
      </w:r>
      <w:r>
        <w:rPr>
          <w:spacing w:val="-4"/>
        </w:rPr>
        <w:t>that</w:t>
      </w:r>
      <w:r>
        <w:rPr>
          <w:spacing w:val="-9"/>
        </w:rPr>
        <w:t xml:space="preserve"> </w:t>
      </w:r>
      <w:r>
        <w:rPr>
          <w:spacing w:val="-4"/>
        </w:rPr>
        <w:t>the</w:t>
      </w:r>
      <w:r>
        <w:rPr>
          <w:spacing w:val="-9"/>
        </w:rPr>
        <w:t xml:space="preserve"> </w:t>
      </w:r>
      <w:r>
        <w:rPr>
          <w:spacing w:val="-4"/>
        </w:rPr>
        <w:t>processing</w:t>
      </w:r>
      <w:r>
        <w:rPr>
          <w:spacing w:val="-9"/>
        </w:rPr>
        <w:t xml:space="preserve"> </w:t>
      </w:r>
      <w:r>
        <w:rPr>
          <w:spacing w:val="-4"/>
        </w:rPr>
        <w:t>power</w:t>
      </w:r>
      <w:r>
        <w:rPr>
          <w:spacing w:val="-9"/>
        </w:rPr>
        <w:t xml:space="preserve"> </w:t>
      </w:r>
      <w:r>
        <w:rPr>
          <w:spacing w:val="-4"/>
        </w:rPr>
        <w:t>required</w:t>
      </w:r>
      <w:r>
        <w:rPr>
          <w:spacing w:val="-9"/>
        </w:rPr>
        <w:t xml:space="preserve"> </w:t>
      </w:r>
      <w:r>
        <w:rPr>
          <w:spacing w:val="-4"/>
        </w:rPr>
        <w:t>to</w:t>
      </w:r>
      <w:r>
        <w:rPr>
          <w:spacing w:val="-9"/>
        </w:rPr>
        <w:t xml:space="preserve"> </w:t>
      </w:r>
      <w:r>
        <w:rPr>
          <w:spacing w:val="-4"/>
        </w:rPr>
        <w:t xml:space="preserve">generate </w:t>
      </w:r>
      <w:r>
        <w:rPr>
          <w:spacing w:val="-2"/>
        </w:rPr>
        <w:t>multiple</w:t>
      </w:r>
      <w:r>
        <w:rPr>
          <w:spacing w:val="-13"/>
        </w:rPr>
        <w:t xml:space="preserve"> </w:t>
      </w:r>
      <w:r>
        <w:rPr>
          <w:spacing w:val="-2"/>
        </w:rPr>
        <w:t>local</w:t>
      </w:r>
      <w:r>
        <w:rPr>
          <w:spacing w:val="-12"/>
        </w:rPr>
        <w:t xml:space="preserve"> </w:t>
      </w:r>
      <w:r>
        <w:rPr>
          <w:spacing w:val="-2"/>
        </w:rPr>
        <w:t>explanations</w:t>
      </w:r>
      <w:r>
        <w:rPr>
          <w:spacing w:val="-13"/>
        </w:rPr>
        <w:t xml:space="preserve"> </w:t>
      </w:r>
      <w:r>
        <w:rPr>
          <w:spacing w:val="-2"/>
        </w:rPr>
        <w:t>in</w:t>
      </w:r>
      <w:r>
        <w:rPr>
          <w:spacing w:val="-12"/>
        </w:rPr>
        <w:t xml:space="preserve"> </w:t>
      </w:r>
      <w:r>
        <w:rPr>
          <w:spacing w:val="-2"/>
        </w:rPr>
        <w:t>a</w:t>
      </w:r>
      <w:r>
        <w:rPr>
          <w:spacing w:val="-13"/>
        </w:rPr>
        <w:t xml:space="preserve"> </w:t>
      </w:r>
      <w:r>
        <w:rPr>
          <w:spacing w:val="-2"/>
        </w:rPr>
        <w:t>commercial</w:t>
      </w:r>
      <w:r>
        <w:rPr>
          <w:spacing w:val="-12"/>
        </w:rPr>
        <w:t xml:space="preserve"> </w:t>
      </w:r>
      <w:r>
        <w:rPr>
          <w:spacing w:val="-2"/>
        </w:rPr>
        <w:t>system</w:t>
      </w:r>
      <w:r>
        <w:rPr>
          <w:spacing w:val="-13"/>
        </w:rPr>
        <w:t xml:space="preserve"> </w:t>
      </w:r>
      <w:r>
        <w:rPr>
          <w:spacing w:val="-2"/>
        </w:rPr>
        <w:t>might</w:t>
      </w:r>
      <w:r>
        <w:rPr>
          <w:spacing w:val="-12"/>
        </w:rPr>
        <w:t xml:space="preserve"> </w:t>
      </w:r>
      <w:r>
        <w:rPr>
          <w:spacing w:val="-2"/>
        </w:rPr>
        <w:t>be</w:t>
      </w:r>
      <w:r>
        <w:rPr>
          <w:spacing w:val="-13"/>
        </w:rPr>
        <w:t xml:space="preserve"> </w:t>
      </w:r>
      <w:r>
        <w:rPr>
          <w:spacing w:val="-2"/>
        </w:rPr>
        <w:t>prohibitive</w:t>
      </w:r>
      <w:r>
        <w:rPr>
          <w:spacing w:val="-12"/>
        </w:rPr>
        <w:t xml:space="preserve"> </w:t>
      </w:r>
      <w:r>
        <w:rPr>
          <w:spacing w:val="-2"/>
        </w:rPr>
        <w:t>for</w:t>
      </w:r>
      <w:r>
        <w:rPr>
          <w:spacing w:val="-13"/>
        </w:rPr>
        <w:t xml:space="preserve"> </w:t>
      </w:r>
      <w:r>
        <w:rPr>
          <w:spacing w:val="-2"/>
        </w:rPr>
        <w:t xml:space="preserve">anything </w:t>
      </w:r>
      <w:r>
        <w:t xml:space="preserve">other than parallel batch runs, but this may just be a </w:t>
      </w:r>
      <w:proofErr w:type="gramStart"/>
      <w:r>
        <w:t>short term</w:t>
      </w:r>
      <w:proofErr w:type="gramEnd"/>
      <w:r>
        <w:t xml:space="preserve"> limitation.</w:t>
      </w:r>
    </w:p>
    <w:p w14:paraId="0D1E0CE2"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54E0EE8D" w14:textId="77777777" w:rsidR="00371737" w:rsidRDefault="00371737">
      <w:pPr>
        <w:pStyle w:val="BodyText"/>
        <w:rPr>
          <w:sz w:val="49"/>
        </w:rPr>
      </w:pPr>
    </w:p>
    <w:p w14:paraId="542C76C1" w14:textId="77777777" w:rsidR="00371737" w:rsidRDefault="00371737">
      <w:pPr>
        <w:pStyle w:val="BodyText"/>
        <w:spacing w:before="166"/>
        <w:rPr>
          <w:sz w:val="49"/>
        </w:rPr>
      </w:pPr>
    </w:p>
    <w:p w14:paraId="48D4BAA8" w14:textId="77777777" w:rsidR="00371737" w:rsidRPr="00286259" w:rsidRDefault="00000000">
      <w:pPr>
        <w:pStyle w:val="Heading1"/>
        <w:rPr>
          <w:lang w:val="pt-BR"/>
        </w:rPr>
      </w:pPr>
      <w:bookmarkStart w:id="202" w:name="References"/>
      <w:bookmarkStart w:id="203" w:name="_bookmark57"/>
      <w:bookmarkEnd w:id="202"/>
      <w:bookmarkEnd w:id="203"/>
      <w:proofErr w:type="spellStart"/>
      <w:r w:rsidRPr="00286259">
        <w:rPr>
          <w:spacing w:val="-2"/>
          <w:lang w:val="pt-BR"/>
        </w:rPr>
        <w:t>References</w:t>
      </w:r>
      <w:proofErr w:type="spellEnd"/>
    </w:p>
    <w:p w14:paraId="24099221" w14:textId="77777777" w:rsidR="00371737" w:rsidRPr="00286259" w:rsidRDefault="00371737">
      <w:pPr>
        <w:pStyle w:val="BodyText"/>
        <w:spacing w:before="346"/>
        <w:rPr>
          <w:b/>
          <w:sz w:val="49"/>
          <w:lang w:val="pt-BR"/>
        </w:rPr>
      </w:pPr>
    </w:p>
    <w:p w14:paraId="1E37C053" w14:textId="77777777" w:rsidR="00371737" w:rsidRDefault="00000000">
      <w:pPr>
        <w:pStyle w:val="BodyText"/>
        <w:spacing w:line="379" w:lineRule="auto"/>
        <w:ind w:left="231" w:right="217"/>
        <w:jc w:val="both"/>
      </w:pPr>
      <w:bookmarkStart w:id="204" w:name="_bookmark58"/>
      <w:bookmarkEnd w:id="204"/>
      <w:proofErr w:type="spellStart"/>
      <w:r w:rsidRPr="00DF20B1">
        <w:rPr>
          <w:lang w:val="en-IE"/>
          <w:rPrChange w:id="205" w:author="Bujar Raufi" w:date="2024-01-13T14:50:00Z">
            <w:rPr>
              <w:lang w:val="pt-BR"/>
            </w:rPr>
          </w:rPrChange>
        </w:rPr>
        <w:t>Adadi</w:t>
      </w:r>
      <w:proofErr w:type="spellEnd"/>
      <w:r w:rsidRPr="00DF20B1">
        <w:rPr>
          <w:lang w:val="en-IE"/>
          <w:rPrChange w:id="206" w:author="Bujar Raufi" w:date="2024-01-13T14:50:00Z">
            <w:rPr>
              <w:lang w:val="pt-BR"/>
            </w:rPr>
          </w:rPrChange>
        </w:rPr>
        <w:t xml:space="preserve">, A., &amp; </w:t>
      </w:r>
      <w:proofErr w:type="spellStart"/>
      <w:r w:rsidRPr="00DF20B1">
        <w:rPr>
          <w:lang w:val="en-IE"/>
          <w:rPrChange w:id="207" w:author="Bujar Raufi" w:date="2024-01-13T14:50:00Z">
            <w:rPr>
              <w:lang w:val="pt-BR"/>
            </w:rPr>
          </w:rPrChange>
        </w:rPr>
        <w:t>Berrada</w:t>
      </w:r>
      <w:proofErr w:type="spellEnd"/>
      <w:r w:rsidRPr="00DF20B1">
        <w:rPr>
          <w:lang w:val="en-IE"/>
          <w:rPrChange w:id="208" w:author="Bujar Raufi" w:date="2024-01-13T14:50:00Z">
            <w:rPr>
              <w:lang w:val="pt-BR"/>
            </w:rPr>
          </w:rPrChange>
        </w:rPr>
        <w:t>, M.</w:t>
      </w:r>
      <w:r w:rsidRPr="00DF20B1">
        <w:rPr>
          <w:spacing w:val="40"/>
          <w:lang w:val="en-IE"/>
          <w:rPrChange w:id="209" w:author="Bujar Raufi" w:date="2024-01-13T14:50:00Z">
            <w:rPr>
              <w:spacing w:val="40"/>
              <w:lang w:val="pt-BR"/>
            </w:rPr>
          </w:rPrChange>
        </w:rPr>
        <w:t xml:space="preserve"> </w:t>
      </w:r>
      <w:r w:rsidRPr="00DF20B1">
        <w:rPr>
          <w:lang w:val="en-IE"/>
          <w:rPrChange w:id="210" w:author="Bujar Raufi" w:date="2024-01-13T14:50:00Z">
            <w:rPr>
              <w:lang w:val="pt-BR"/>
            </w:rPr>
          </w:rPrChange>
        </w:rPr>
        <w:t>(2018).</w:t>
      </w:r>
      <w:r w:rsidRPr="00DF20B1">
        <w:rPr>
          <w:spacing w:val="40"/>
          <w:lang w:val="en-IE"/>
          <w:rPrChange w:id="211" w:author="Bujar Raufi" w:date="2024-01-13T14:50:00Z">
            <w:rPr>
              <w:spacing w:val="40"/>
              <w:lang w:val="pt-BR"/>
            </w:rPr>
          </w:rPrChange>
        </w:rPr>
        <w:t xml:space="preserve"> </w:t>
      </w:r>
      <w:r>
        <w:t xml:space="preserve">Peeking inside the </w:t>
      </w:r>
      <w:proofErr w:type="gramStart"/>
      <w:r>
        <w:t>black-box</w:t>
      </w:r>
      <w:proofErr w:type="gramEnd"/>
      <w:r>
        <w:t xml:space="preserve">: A survey on ex- </w:t>
      </w:r>
      <w:proofErr w:type="spellStart"/>
      <w:r>
        <w:t>plainable</w:t>
      </w:r>
      <w:proofErr w:type="spellEnd"/>
      <w:r>
        <w:rPr>
          <w:spacing w:val="-15"/>
        </w:rPr>
        <w:t xml:space="preserve"> </w:t>
      </w:r>
      <w:r>
        <w:t>artificial intelligence (</w:t>
      </w:r>
      <w:proofErr w:type="spellStart"/>
      <w:r>
        <w:t>xai</w:t>
      </w:r>
      <w:proofErr w:type="spellEnd"/>
      <w:r>
        <w:t>).</w:t>
      </w:r>
      <w:r>
        <w:rPr>
          <w:spacing w:val="40"/>
        </w:rPr>
        <w:t xml:space="preserve"> </w:t>
      </w:r>
      <w:r>
        <w:rPr>
          <w:rFonts w:ascii="Times New Roman" w:hAnsi="Times New Roman"/>
          <w:i/>
        </w:rPr>
        <w:t>IEEE Access</w:t>
      </w:r>
      <w:r>
        <w:t xml:space="preserve">, </w:t>
      </w:r>
      <w:r>
        <w:rPr>
          <w:rFonts w:ascii="Times New Roman" w:hAnsi="Times New Roman"/>
          <w:i/>
        </w:rPr>
        <w:t>6</w:t>
      </w:r>
      <w:r>
        <w:rPr>
          <w:rFonts w:ascii="Times New Roman" w:hAnsi="Times New Roman"/>
          <w:i/>
          <w:spacing w:val="-15"/>
        </w:rPr>
        <w:t xml:space="preserve"> </w:t>
      </w:r>
      <w:r>
        <w:t>(52), 138–160.</w:t>
      </w:r>
      <w:r>
        <w:rPr>
          <w:spacing w:val="40"/>
        </w:rPr>
        <w:t xml:space="preserve"> </w:t>
      </w:r>
      <w:proofErr w:type="spellStart"/>
      <w:r>
        <w:t>doi</w:t>
      </w:r>
      <w:proofErr w:type="spellEnd"/>
      <w:r>
        <w:t xml:space="preserve">: 10.1109/ </w:t>
      </w:r>
      <w:r>
        <w:rPr>
          <w:spacing w:val="-4"/>
        </w:rPr>
        <w:t>access.2018.2870052</w:t>
      </w:r>
    </w:p>
    <w:p w14:paraId="5BD9FCCD" w14:textId="77777777" w:rsidR="00371737" w:rsidRDefault="00000000">
      <w:pPr>
        <w:spacing w:before="201" w:line="379" w:lineRule="auto"/>
        <w:ind w:left="231" w:right="217"/>
        <w:jc w:val="both"/>
        <w:rPr>
          <w:sz w:val="24"/>
        </w:rPr>
      </w:pPr>
      <w:bookmarkStart w:id="212" w:name="_bookmark59"/>
      <w:bookmarkEnd w:id="212"/>
      <w:proofErr w:type="spellStart"/>
      <w:r>
        <w:rPr>
          <w:sz w:val="24"/>
        </w:rPr>
        <w:t>Ajitha</w:t>
      </w:r>
      <w:proofErr w:type="spellEnd"/>
      <w:r>
        <w:rPr>
          <w:sz w:val="24"/>
        </w:rPr>
        <w:t xml:space="preserve">, E., Sneha, S., </w:t>
      </w:r>
      <w:proofErr w:type="spellStart"/>
      <w:r>
        <w:rPr>
          <w:sz w:val="24"/>
        </w:rPr>
        <w:t>Makesh</w:t>
      </w:r>
      <w:proofErr w:type="spellEnd"/>
      <w:r>
        <w:rPr>
          <w:sz w:val="24"/>
        </w:rPr>
        <w:t xml:space="preserve">, S., &amp; </w:t>
      </w:r>
      <w:proofErr w:type="spellStart"/>
      <w:r>
        <w:rPr>
          <w:sz w:val="24"/>
        </w:rPr>
        <w:t>Jaspin</w:t>
      </w:r>
      <w:proofErr w:type="spellEnd"/>
      <w:r>
        <w:rPr>
          <w:sz w:val="24"/>
        </w:rPr>
        <w:t>, K.</w:t>
      </w:r>
      <w:r>
        <w:rPr>
          <w:spacing w:val="40"/>
          <w:sz w:val="24"/>
        </w:rPr>
        <w:t xml:space="preserve"> </w:t>
      </w:r>
      <w:r>
        <w:rPr>
          <w:sz w:val="24"/>
        </w:rPr>
        <w:t>(2023).</w:t>
      </w:r>
      <w:r>
        <w:rPr>
          <w:spacing w:val="40"/>
          <w:sz w:val="24"/>
        </w:rPr>
        <w:t xml:space="preserve"> </w:t>
      </w:r>
      <w:r>
        <w:rPr>
          <w:sz w:val="24"/>
        </w:rPr>
        <w:t xml:space="preserve">A comparative analysis of </w:t>
      </w:r>
      <w:r>
        <w:rPr>
          <w:spacing w:val="-8"/>
          <w:sz w:val="24"/>
        </w:rPr>
        <w:t>credit</w:t>
      </w:r>
      <w:r>
        <w:rPr>
          <w:sz w:val="24"/>
        </w:rPr>
        <w:t xml:space="preserve"> </w:t>
      </w:r>
      <w:r>
        <w:rPr>
          <w:spacing w:val="-8"/>
          <w:sz w:val="24"/>
        </w:rPr>
        <w:t>card</w:t>
      </w:r>
      <w:r>
        <w:rPr>
          <w:sz w:val="24"/>
        </w:rPr>
        <w:t xml:space="preserve"> </w:t>
      </w:r>
      <w:r>
        <w:rPr>
          <w:spacing w:val="-8"/>
          <w:sz w:val="24"/>
        </w:rPr>
        <w:t>fraud</w:t>
      </w:r>
      <w:r>
        <w:rPr>
          <w:sz w:val="24"/>
        </w:rPr>
        <w:t xml:space="preserve"> </w:t>
      </w:r>
      <w:r>
        <w:rPr>
          <w:spacing w:val="-8"/>
          <w:sz w:val="24"/>
        </w:rPr>
        <w:t>detection</w:t>
      </w:r>
      <w:r>
        <w:rPr>
          <w:sz w:val="24"/>
        </w:rPr>
        <w:t xml:space="preserve"> </w:t>
      </w:r>
      <w:r>
        <w:rPr>
          <w:spacing w:val="-8"/>
          <w:sz w:val="24"/>
        </w:rPr>
        <w:t>with</w:t>
      </w:r>
      <w:r>
        <w:rPr>
          <w:sz w:val="24"/>
        </w:rPr>
        <w:t xml:space="preserve"> </w:t>
      </w:r>
      <w:r>
        <w:rPr>
          <w:spacing w:val="-8"/>
          <w:sz w:val="24"/>
        </w:rPr>
        <w:t>machine</w:t>
      </w:r>
      <w:r>
        <w:rPr>
          <w:sz w:val="24"/>
        </w:rPr>
        <w:t xml:space="preserve"> </w:t>
      </w:r>
      <w:r>
        <w:rPr>
          <w:spacing w:val="-8"/>
          <w:sz w:val="24"/>
        </w:rPr>
        <w:t>learning</w:t>
      </w:r>
      <w:r>
        <w:rPr>
          <w:sz w:val="24"/>
        </w:rPr>
        <w:t xml:space="preserve"> </w:t>
      </w:r>
      <w:r>
        <w:rPr>
          <w:spacing w:val="-8"/>
          <w:sz w:val="24"/>
        </w:rPr>
        <w:t>algorithms</w:t>
      </w:r>
      <w:r>
        <w:rPr>
          <w:sz w:val="24"/>
        </w:rPr>
        <w:t xml:space="preserve"> </w:t>
      </w:r>
      <w:r>
        <w:rPr>
          <w:spacing w:val="-8"/>
          <w:sz w:val="24"/>
        </w:rPr>
        <w:t>and</w:t>
      </w:r>
      <w:r>
        <w:rPr>
          <w:sz w:val="24"/>
        </w:rPr>
        <w:t xml:space="preserve"> </w:t>
      </w:r>
      <w:r>
        <w:rPr>
          <w:spacing w:val="-8"/>
          <w:sz w:val="24"/>
        </w:rPr>
        <w:t>convolutional</w:t>
      </w:r>
      <w:r>
        <w:rPr>
          <w:sz w:val="24"/>
        </w:rPr>
        <w:t xml:space="preserve"> </w:t>
      </w:r>
      <w:r>
        <w:rPr>
          <w:spacing w:val="-8"/>
          <w:sz w:val="24"/>
        </w:rPr>
        <w:t xml:space="preserve">neural </w:t>
      </w:r>
      <w:r>
        <w:rPr>
          <w:sz w:val="24"/>
        </w:rPr>
        <w:t xml:space="preserve">network. In </w:t>
      </w:r>
      <w:r>
        <w:rPr>
          <w:rFonts w:ascii="Times New Roman"/>
          <w:i/>
          <w:sz w:val="24"/>
        </w:rPr>
        <w:t xml:space="preserve">2023 international conference on advances in computing, </w:t>
      </w:r>
      <w:proofErr w:type="gramStart"/>
      <w:r>
        <w:rPr>
          <w:rFonts w:ascii="Times New Roman"/>
          <w:i/>
          <w:sz w:val="24"/>
        </w:rPr>
        <w:t>communication</w:t>
      </w:r>
      <w:proofErr w:type="gramEnd"/>
      <w:r>
        <w:rPr>
          <w:rFonts w:ascii="Times New Roman"/>
          <w:i/>
          <w:sz w:val="24"/>
        </w:rPr>
        <w:t xml:space="preserve"> and applied informatics (</w:t>
      </w:r>
      <w:proofErr w:type="spellStart"/>
      <w:r>
        <w:rPr>
          <w:rFonts w:ascii="Times New Roman"/>
          <w:i/>
          <w:sz w:val="24"/>
        </w:rPr>
        <w:t>accai</w:t>
      </w:r>
      <w:proofErr w:type="spellEnd"/>
      <w:r>
        <w:rPr>
          <w:rFonts w:ascii="Times New Roman"/>
          <w:i/>
          <w:sz w:val="24"/>
        </w:rPr>
        <w:t xml:space="preserve">) </w:t>
      </w:r>
      <w:r>
        <w:rPr>
          <w:sz w:val="24"/>
        </w:rPr>
        <w:t>(p. 1-8).</w:t>
      </w:r>
      <w:r>
        <w:rPr>
          <w:spacing w:val="20"/>
          <w:sz w:val="24"/>
        </w:rPr>
        <w:t xml:space="preserve"> </w:t>
      </w:r>
      <w:proofErr w:type="spellStart"/>
      <w:r>
        <w:rPr>
          <w:sz w:val="24"/>
        </w:rPr>
        <w:t>doi</w:t>
      </w:r>
      <w:proofErr w:type="spellEnd"/>
      <w:r>
        <w:rPr>
          <w:sz w:val="24"/>
        </w:rPr>
        <w:t>:</w:t>
      </w:r>
      <w:r>
        <w:rPr>
          <w:spacing w:val="21"/>
          <w:sz w:val="24"/>
        </w:rPr>
        <w:t xml:space="preserve"> </w:t>
      </w:r>
      <w:r>
        <w:rPr>
          <w:sz w:val="24"/>
        </w:rPr>
        <w:t>10.1109/ACCAI58221.2023.10200905</w:t>
      </w:r>
    </w:p>
    <w:p w14:paraId="54C43DB5" w14:textId="77777777" w:rsidR="00371737" w:rsidRDefault="00000000">
      <w:pPr>
        <w:spacing w:before="198" w:line="379" w:lineRule="auto"/>
        <w:ind w:left="231" w:right="218"/>
        <w:jc w:val="both"/>
        <w:rPr>
          <w:sz w:val="24"/>
        </w:rPr>
      </w:pPr>
      <w:bookmarkStart w:id="213" w:name="_bookmark60"/>
      <w:bookmarkEnd w:id="213"/>
      <w:r>
        <w:rPr>
          <w:sz w:val="24"/>
        </w:rPr>
        <w:t>Alvarez-</w:t>
      </w:r>
      <w:proofErr w:type="spellStart"/>
      <w:r>
        <w:rPr>
          <w:sz w:val="24"/>
        </w:rPr>
        <w:t>Melis</w:t>
      </w:r>
      <w:proofErr w:type="spellEnd"/>
      <w:r>
        <w:rPr>
          <w:sz w:val="24"/>
        </w:rPr>
        <w:t xml:space="preserve">, D., &amp; </w:t>
      </w:r>
      <w:proofErr w:type="spellStart"/>
      <w:r>
        <w:rPr>
          <w:sz w:val="24"/>
        </w:rPr>
        <w:t>Jaakkola</w:t>
      </w:r>
      <w:proofErr w:type="spellEnd"/>
      <w:r>
        <w:rPr>
          <w:sz w:val="24"/>
        </w:rPr>
        <w:t>, T.</w:t>
      </w:r>
      <w:r>
        <w:rPr>
          <w:spacing w:val="40"/>
          <w:sz w:val="24"/>
        </w:rPr>
        <w:t xml:space="preserve"> </w:t>
      </w:r>
      <w:r>
        <w:rPr>
          <w:sz w:val="24"/>
        </w:rPr>
        <w:t>(2018).</w:t>
      </w:r>
      <w:r>
        <w:rPr>
          <w:spacing w:val="40"/>
          <w:sz w:val="24"/>
        </w:rPr>
        <w:t xml:space="preserve"> </w:t>
      </w:r>
      <w:r>
        <w:rPr>
          <w:sz w:val="24"/>
        </w:rPr>
        <w:t>On the robustness of interpretability methods.</w:t>
      </w:r>
      <w:r>
        <w:rPr>
          <w:spacing w:val="80"/>
          <w:sz w:val="24"/>
        </w:rPr>
        <w:t xml:space="preserve"> </w:t>
      </w:r>
      <w:r>
        <w:rPr>
          <w:rFonts w:ascii="Times New Roman"/>
          <w:i/>
          <w:sz w:val="24"/>
        </w:rPr>
        <w:t>2018</w:t>
      </w:r>
      <w:r>
        <w:rPr>
          <w:rFonts w:ascii="Times New Roman"/>
          <w:i/>
          <w:spacing w:val="40"/>
          <w:sz w:val="24"/>
        </w:rPr>
        <w:t xml:space="preserve"> </w:t>
      </w:r>
      <w:r>
        <w:rPr>
          <w:rFonts w:ascii="Times New Roman"/>
          <w:i/>
          <w:sz w:val="24"/>
        </w:rPr>
        <w:t>ICML</w:t>
      </w:r>
      <w:r>
        <w:rPr>
          <w:rFonts w:ascii="Times New Roman"/>
          <w:i/>
          <w:spacing w:val="40"/>
          <w:sz w:val="24"/>
        </w:rPr>
        <w:t xml:space="preserve"> </w:t>
      </w:r>
      <w:r>
        <w:rPr>
          <w:rFonts w:ascii="Times New Roman"/>
          <w:i/>
          <w:sz w:val="24"/>
        </w:rPr>
        <w:t>Workshop</w:t>
      </w:r>
      <w:r>
        <w:rPr>
          <w:rFonts w:ascii="Times New Roman"/>
          <w:i/>
          <w:spacing w:val="40"/>
          <w:sz w:val="24"/>
        </w:rPr>
        <w:t xml:space="preserve"> </w:t>
      </w:r>
      <w:r>
        <w:rPr>
          <w:rFonts w:ascii="Times New Roman"/>
          <w:i/>
          <w:sz w:val="24"/>
        </w:rPr>
        <w:t>on</w:t>
      </w:r>
      <w:r>
        <w:rPr>
          <w:rFonts w:ascii="Times New Roman"/>
          <w:i/>
          <w:spacing w:val="40"/>
          <w:sz w:val="24"/>
        </w:rPr>
        <w:t xml:space="preserve"> </w:t>
      </w:r>
      <w:r>
        <w:rPr>
          <w:rFonts w:ascii="Times New Roman"/>
          <w:i/>
          <w:sz w:val="24"/>
        </w:rPr>
        <w:t>Human</w:t>
      </w:r>
      <w:r>
        <w:rPr>
          <w:rFonts w:ascii="Times New Roman"/>
          <w:i/>
          <w:spacing w:val="40"/>
          <w:sz w:val="24"/>
        </w:rPr>
        <w:t xml:space="preserve"> </w:t>
      </w:r>
      <w:r>
        <w:rPr>
          <w:rFonts w:ascii="Times New Roman"/>
          <w:i/>
          <w:sz w:val="24"/>
        </w:rPr>
        <w:t>Interpretability</w:t>
      </w:r>
      <w:r>
        <w:rPr>
          <w:rFonts w:ascii="Times New Roman"/>
          <w:i/>
          <w:spacing w:val="40"/>
          <w:sz w:val="24"/>
        </w:rPr>
        <w:t xml:space="preserve"> </w:t>
      </w:r>
      <w:r>
        <w:rPr>
          <w:rFonts w:ascii="Times New Roman"/>
          <w:i/>
          <w:sz w:val="24"/>
        </w:rPr>
        <w:t>in</w:t>
      </w:r>
      <w:r>
        <w:rPr>
          <w:rFonts w:ascii="Times New Roman"/>
          <w:i/>
          <w:spacing w:val="40"/>
          <w:sz w:val="24"/>
        </w:rPr>
        <w:t xml:space="preserve"> </w:t>
      </w:r>
      <w:r>
        <w:rPr>
          <w:rFonts w:ascii="Times New Roman"/>
          <w:i/>
          <w:sz w:val="24"/>
        </w:rPr>
        <w:t>Machine</w:t>
      </w:r>
      <w:r>
        <w:rPr>
          <w:rFonts w:ascii="Times New Roman"/>
          <w:i/>
          <w:spacing w:val="40"/>
          <w:sz w:val="24"/>
        </w:rPr>
        <w:t xml:space="preserve"> </w:t>
      </w:r>
      <w:proofErr w:type="gramStart"/>
      <w:r>
        <w:rPr>
          <w:rFonts w:ascii="Times New Roman"/>
          <w:i/>
          <w:sz w:val="24"/>
        </w:rPr>
        <w:t>Learning</w:t>
      </w:r>
      <w:r>
        <w:rPr>
          <w:rFonts w:ascii="Times New Roman"/>
          <w:i/>
          <w:spacing w:val="-15"/>
          <w:sz w:val="24"/>
        </w:rPr>
        <w:t xml:space="preserve"> </w:t>
      </w:r>
      <w:r>
        <w:rPr>
          <w:sz w:val="24"/>
        </w:rPr>
        <w:t>.</w:t>
      </w:r>
      <w:proofErr w:type="gramEnd"/>
      <w:r>
        <w:rPr>
          <w:sz w:val="24"/>
        </w:rPr>
        <w:t xml:space="preserve"> </w:t>
      </w:r>
      <w:proofErr w:type="spellStart"/>
      <w:r>
        <w:rPr>
          <w:spacing w:val="-4"/>
          <w:sz w:val="24"/>
        </w:rPr>
        <w:t>doi</w:t>
      </w:r>
      <w:proofErr w:type="spellEnd"/>
      <w:r>
        <w:rPr>
          <w:spacing w:val="-4"/>
          <w:sz w:val="24"/>
        </w:rPr>
        <w:t>:</w:t>
      </w:r>
      <w:r>
        <w:rPr>
          <w:spacing w:val="8"/>
          <w:sz w:val="24"/>
        </w:rPr>
        <w:t xml:space="preserve"> </w:t>
      </w:r>
      <w:r>
        <w:rPr>
          <w:spacing w:val="-4"/>
          <w:sz w:val="24"/>
        </w:rPr>
        <w:t>10.48550/arXiv.1806.08049</w:t>
      </w:r>
    </w:p>
    <w:p w14:paraId="07801E8D" w14:textId="77777777" w:rsidR="00371737" w:rsidRDefault="00000000">
      <w:pPr>
        <w:spacing w:before="201" w:line="376" w:lineRule="auto"/>
        <w:ind w:left="231" w:right="216"/>
        <w:jc w:val="both"/>
        <w:rPr>
          <w:sz w:val="24"/>
        </w:rPr>
      </w:pPr>
      <w:bookmarkStart w:id="214" w:name="_bookmark61"/>
      <w:bookmarkEnd w:id="214"/>
      <w:proofErr w:type="spellStart"/>
      <w:r>
        <w:rPr>
          <w:sz w:val="24"/>
        </w:rPr>
        <w:t>Anowar</w:t>
      </w:r>
      <w:proofErr w:type="spellEnd"/>
      <w:r>
        <w:rPr>
          <w:sz w:val="24"/>
        </w:rPr>
        <w:t xml:space="preserve">, F., &amp; </w:t>
      </w:r>
      <w:proofErr w:type="spellStart"/>
      <w:r>
        <w:rPr>
          <w:sz w:val="24"/>
        </w:rPr>
        <w:t>Sadaoui</w:t>
      </w:r>
      <w:proofErr w:type="spellEnd"/>
      <w:r>
        <w:rPr>
          <w:sz w:val="24"/>
        </w:rPr>
        <w:t>, S.</w:t>
      </w:r>
      <w:r>
        <w:rPr>
          <w:spacing w:val="40"/>
          <w:sz w:val="24"/>
        </w:rPr>
        <w:t xml:space="preserve"> </w:t>
      </w:r>
      <w:r>
        <w:rPr>
          <w:sz w:val="24"/>
        </w:rPr>
        <w:t>(2020).</w:t>
      </w:r>
      <w:r>
        <w:rPr>
          <w:spacing w:val="40"/>
          <w:sz w:val="24"/>
        </w:rPr>
        <w:t xml:space="preserve"> </w:t>
      </w:r>
      <w:r>
        <w:rPr>
          <w:sz w:val="24"/>
        </w:rPr>
        <w:t xml:space="preserve">Incremental neural-network learning for big fraud data. </w:t>
      </w:r>
      <w:r>
        <w:rPr>
          <w:rFonts w:ascii="Times New Roman" w:hAnsi="Times New Roman"/>
          <w:i/>
          <w:sz w:val="24"/>
        </w:rPr>
        <w:t xml:space="preserve">2020 IEEE International Conference on Systems, Man, and Cybernetics </w:t>
      </w:r>
      <w:r>
        <w:rPr>
          <w:rFonts w:ascii="Times New Roman" w:hAnsi="Times New Roman"/>
          <w:i/>
          <w:spacing w:val="-2"/>
          <w:sz w:val="24"/>
        </w:rPr>
        <w:t>(SMC)</w:t>
      </w:r>
      <w:r>
        <w:rPr>
          <w:spacing w:val="-2"/>
          <w:sz w:val="24"/>
        </w:rPr>
        <w:t xml:space="preserve">, </w:t>
      </w:r>
      <w:r>
        <w:rPr>
          <w:rFonts w:ascii="Times New Roman" w:hAnsi="Times New Roman"/>
          <w:i/>
          <w:spacing w:val="-2"/>
          <w:sz w:val="24"/>
        </w:rPr>
        <w:t>1</w:t>
      </w:r>
      <w:r>
        <w:rPr>
          <w:rFonts w:ascii="Times New Roman" w:hAnsi="Times New Roman"/>
          <w:i/>
          <w:spacing w:val="-28"/>
          <w:sz w:val="24"/>
        </w:rPr>
        <w:t xml:space="preserve"> </w:t>
      </w:r>
      <w:r>
        <w:rPr>
          <w:spacing w:val="-2"/>
          <w:sz w:val="24"/>
        </w:rPr>
        <w:t>(1), 1–4.</w:t>
      </w:r>
      <w:r>
        <w:rPr>
          <w:spacing w:val="28"/>
          <w:sz w:val="24"/>
        </w:rPr>
        <w:t xml:space="preserve"> </w:t>
      </w:r>
      <w:proofErr w:type="spellStart"/>
      <w:r>
        <w:rPr>
          <w:spacing w:val="-2"/>
          <w:sz w:val="24"/>
        </w:rPr>
        <w:t>doi</w:t>
      </w:r>
      <w:proofErr w:type="spellEnd"/>
      <w:r>
        <w:rPr>
          <w:spacing w:val="-2"/>
          <w:sz w:val="24"/>
        </w:rPr>
        <w:t>:</w:t>
      </w:r>
      <w:r>
        <w:rPr>
          <w:spacing w:val="28"/>
          <w:sz w:val="24"/>
        </w:rPr>
        <w:t xml:space="preserve"> </w:t>
      </w:r>
      <w:r>
        <w:rPr>
          <w:spacing w:val="-2"/>
          <w:sz w:val="24"/>
        </w:rPr>
        <w:t>10.1109/smc42975.2020.9283136</w:t>
      </w:r>
    </w:p>
    <w:p w14:paraId="5920B9DF" w14:textId="77777777" w:rsidR="00371737" w:rsidRDefault="00000000">
      <w:pPr>
        <w:spacing w:before="203" w:line="379" w:lineRule="auto"/>
        <w:ind w:left="231" w:right="215"/>
        <w:jc w:val="both"/>
        <w:rPr>
          <w:sz w:val="24"/>
        </w:rPr>
      </w:pPr>
      <w:bookmarkStart w:id="215" w:name="_bookmark62"/>
      <w:bookmarkEnd w:id="215"/>
      <w:proofErr w:type="spellStart"/>
      <w:r w:rsidRPr="00286259">
        <w:rPr>
          <w:sz w:val="24"/>
          <w:lang w:val="fi-FI"/>
        </w:rPr>
        <w:t>Aurna</w:t>
      </w:r>
      <w:proofErr w:type="spellEnd"/>
      <w:r w:rsidRPr="00286259">
        <w:rPr>
          <w:sz w:val="24"/>
          <w:lang w:val="fi-FI"/>
        </w:rPr>
        <w:t xml:space="preserve">, N. F., </w:t>
      </w:r>
      <w:proofErr w:type="spellStart"/>
      <w:r w:rsidRPr="00286259">
        <w:rPr>
          <w:sz w:val="24"/>
          <w:lang w:val="fi-FI"/>
        </w:rPr>
        <w:t>Hossain</w:t>
      </w:r>
      <w:proofErr w:type="spellEnd"/>
      <w:r w:rsidRPr="00286259">
        <w:rPr>
          <w:sz w:val="24"/>
          <w:lang w:val="fi-FI"/>
        </w:rPr>
        <w:t xml:space="preserve">, M. D., </w:t>
      </w:r>
      <w:proofErr w:type="spellStart"/>
      <w:r w:rsidRPr="00286259">
        <w:rPr>
          <w:sz w:val="24"/>
          <w:lang w:val="fi-FI"/>
        </w:rPr>
        <w:t>Taenaka</w:t>
      </w:r>
      <w:proofErr w:type="spellEnd"/>
      <w:r w:rsidRPr="00286259">
        <w:rPr>
          <w:sz w:val="24"/>
          <w:lang w:val="fi-FI"/>
        </w:rPr>
        <w:t xml:space="preserve">, Y., &amp; </w:t>
      </w:r>
      <w:proofErr w:type="spellStart"/>
      <w:r w:rsidRPr="00286259">
        <w:rPr>
          <w:sz w:val="24"/>
          <w:lang w:val="fi-FI"/>
        </w:rPr>
        <w:t>Kadobayashi</w:t>
      </w:r>
      <w:proofErr w:type="spellEnd"/>
      <w:r w:rsidRPr="00286259">
        <w:rPr>
          <w:sz w:val="24"/>
          <w:lang w:val="fi-FI"/>
        </w:rPr>
        <w:t>, Y.</w:t>
      </w:r>
      <w:r w:rsidRPr="00286259">
        <w:rPr>
          <w:spacing w:val="40"/>
          <w:sz w:val="24"/>
          <w:lang w:val="fi-FI"/>
        </w:rPr>
        <w:t xml:space="preserve"> </w:t>
      </w:r>
      <w:r w:rsidRPr="00286259">
        <w:rPr>
          <w:sz w:val="24"/>
          <w:lang w:val="fi-FI"/>
        </w:rPr>
        <w:t>(2023).</w:t>
      </w:r>
      <w:r w:rsidRPr="00286259">
        <w:rPr>
          <w:spacing w:val="40"/>
          <w:sz w:val="24"/>
          <w:lang w:val="fi-FI"/>
        </w:rPr>
        <w:t xml:space="preserve"> </w:t>
      </w:r>
      <w:r>
        <w:rPr>
          <w:sz w:val="24"/>
        </w:rPr>
        <w:t>Feder-</w:t>
      </w:r>
      <w:r>
        <w:rPr>
          <w:spacing w:val="80"/>
          <w:sz w:val="24"/>
        </w:rPr>
        <w:t xml:space="preserve"> </w:t>
      </w:r>
      <w:proofErr w:type="spellStart"/>
      <w:r>
        <w:rPr>
          <w:spacing w:val="-4"/>
          <w:sz w:val="24"/>
        </w:rPr>
        <w:t>ated</w:t>
      </w:r>
      <w:proofErr w:type="spellEnd"/>
      <w:r>
        <w:rPr>
          <w:spacing w:val="-10"/>
          <w:sz w:val="24"/>
        </w:rPr>
        <w:t xml:space="preserve"> </w:t>
      </w:r>
      <w:r>
        <w:rPr>
          <w:spacing w:val="-4"/>
          <w:sz w:val="24"/>
        </w:rPr>
        <w:t>learning-based</w:t>
      </w:r>
      <w:r>
        <w:rPr>
          <w:spacing w:val="-10"/>
          <w:sz w:val="24"/>
        </w:rPr>
        <w:t xml:space="preserve"> </w:t>
      </w:r>
      <w:r>
        <w:rPr>
          <w:spacing w:val="-4"/>
          <w:sz w:val="24"/>
        </w:rPr>
        <w:t>credit</w:t>
      </w:r>
      <w:r>
        <w:rPr>
          <w:spacing w:val="-10"/>
          <w:sz w:val="24"/>
        </w:rPr>
        <w:t xml:space="preserve"> </w:t>
      </w:r>
      <w:r>
        <w:rPr>
          <w:spacing w:val="-4"/>
          <w:sz w:val="24"/>
        </w:rPr>
        <w:t>card</w:t>
      </w:r>
      <w:r>
        <w:rPr>
          <w:spacing w:val="-10"/>
          <w:sz w:val="24"/>
        </w:rPr>
        <w:t xml:space="preserve"> </w:t>
      </w:r>
      <w:r>
        <w:rPr>
          <w:spacing w:val="-4"/>
          <w:sz w:val="24"/>
        </w:rPr>
        <w:t>fraud</w:t>
      </w:r>
      <w:r>
        <w:rPr>
          <w:spacing w:val="-10"/>
          <w:sz w:val="24"/>
        </w:rPr>
        <w:t xml:space="preserve"> </w:t>
      </w:r>
      <w:r>
        <w:rPr>
          <w:spacing w:val="-4"/>
          <w:sz w:val="24"/>
        </w:rPr>
        <w:t>detection:</w:t>
      </w:r>
      <w:r>
        <w:rPr>
          <w:spacing w:val="9"/>
          <w:sz w:val="24"/>
        </w:rPr>
        <w:t xml:space="preserve"> </w:t>
      </w:r>
      <w:r>
        <w:rPr>
          <w:spacing w:val="-4"/>
          <w:sz w:val="24"/>
        </w:rPr>
        <w:t>Performance</w:t>
      </w:r>
      <w:r>
        <w:rPr>
          <w:spacing w:val="-10"/>
          <w:sz w:val="24"/>
        </w:rPr>
        <w:t xml:space="preserve"> </w:t>
      </w:r>
      <w:r>
        <w:rPr>
          <w:spacing w:val="-4"/>
          <w:sz w:val="24"/>
        </w:rPr>
        <w:t>analysis</w:t>
      </w:r>
      <w:r>
        <w:rPr>
          <w:spacing w:val="-10"/>
          <w:sz w:val="24"/>
        </w:rPr>
        <w:t xml:space="preserve"> </w:t>
      </w:r>
      <w:r>
        <w:rPr>
          <w:spacing w:val="-4"/>
          <w:sz w:val="24"/>
        </w:rPr>
        <w:t>with</w:t>
      </w:r>
      <w:r>
        <w:rPr>
          <w:spacing w:val="-10"/>
          <w:sz w:val="24"/>
        </w:rPr>
        <w:t xml:space="preserve"> </w:t>
      </w:r>
      <w:r>
        <w:rPr>
          <w:spacing w:val="-4"/>
          <w:sz w:val="24"/>
        </w:rPr>
        <w:t xml:space="preserve">sampling </w:t>
      </w:r>
      <w:r>
        <w:rPr>
          <w:sz w:val="24"/>
        </w:rPr>
        <w:t>methods</w:t>
      </w:r>
      <w:r>
        <w:rPr>
          <w:spacing w:val="-15"/>
          <w:sz w:val="24"/>
        </w:rPr>
        <w:t xml:space="preserve"> </w:t>
      </w:r>
      <w:r>
        <w:rPr>
          <w:sz w:val="24"/>
        </w:rPr>
        <w:t>and</w:t>
      </w:r>
      <w:r>
        <w:rPr>
          <w:spacing w:val="-14"/>
          <w:sz w:val="24"/>
        </w:rPr>
        <w:t xml:space="preserve"> </w:t>
      </w:r>
      <w:r>
        <w:rPr>
          <w:sz w:val="24"/>
        </w:rPr>
        <w:t>deep</w:t>
      </w:r>
      <w:r>
        <w:rPr>
          <w:spacing w:val="-15"/>
          <w:sz w:val="24"/>
        </w:rPr>
        <w:t xml:space="preserve"> </w:t>
      </w:r>
      <w:r>
        <w:rPr>
          <w:sz w:val="24"/>
        </w:rPr>
        <w:t>learning</w:t>
      </w:r>
      <w:r>
        <w:rPr>
          <w:spacing w:val="-14"/>
          <w:sz w:val="24"/>
        </w:rPr>
        <w:t xml:space="preserve"> </w:t>
      </w:r>
      <w:r>
        <w:rPr>
          <w:sz w:val="24"/>
        </w:rPr>
        <w:t>algorithms.</w:t>
      </w:r>
      <w:r>
        <w:rPr>
          <w:spacing w:val="-15"/>
          <w:sz w:val="24"/>
        </w:rPr>
        <w:t xml:space="preserve"> </w:t>
      </w:r>
      <w:r>
        <w:rPr>
          <w:sz w:val="24"/>
        </w:rPr>
        <w:t>In</w:t>
      </w:r>
      <w:r>
        <w:rPr>
          <w:spacing w:val="-14"/>
          <w:sz w:val="24"/>
        </w:rPr>
        <w:t xml:space="preserve"> </w:t>
      </w:r>
      <w:r>
        <w:rPr>
          <w:rFonts w:ascii="Times New Roman"/>
          <w:i/>
          <w:sz w:val="24"/>
        </w:rPr>
        <w:t>2023</w:t>
      </w:r>
      <w:r>
        <w:rPr>
          <w:rFonts w:ascii="Times New Roman"/>
          <w:i/>
          <w:spacing w:val="-15"/>
          <w:sz w:val="24"/>
        </w:rPr>
        <w:t xml:space="preserve"> </w:t>
      </w:r>
      <w:proofErr w:type="spellStart"/>
      <w:r>
        <w:rPr>
          <w:rFonts w:ascii="Times New Roman"/>
          <w:i/>
          <w:sz w:val="24"/>
        </w:rPr>
        <w:t>ieee</w:t>
      </w:r>
      <w:proofErr w:type="spellEnd"/>
      <w:r>
        <w:rPr>
          <w:rFonts w:ascii="Times New Roman"/>
          <w:i/>
          <w:spacing w:val="-15"/>
          <w:sz w:val="24"/>
        </w:rPr>
        <w:t xml:space="preserve"> </w:t>
      </w:r>
      <w:r>
        <w:rPr>
          <w:rFonts w:ascii="Times New Roman"/>
          <w:i/>
          <w:sz w:val="24"/>
        </w:rPr>
        <w:t>international</w:t>
      </w:r>
      <w:r>
        <w:rPr>
          <w:rFonts w:ascii="Times New Roman"/>
          <w:i/>
          <w:spacing w:val="-15"/>
          <w:sz w:val="24"/>
        </w:rPr>
        <w:t xml:space="preserve"> </w:t>
      </w:r>
      <w:r>
        <w:rPr>
          <w:rFonts w:ascii="Times New Roman"/>
          <w:i/>
          <w:sz w:val="24"/>
        </w:rPr>
        <w:t>conference</w:t>
      </w:r>
      <w:r>
        <w:rPr>
          <w:rFonts w:ascii="Times New Roman"/>
          <w:i/>
          <w:spacing w:val="-15"/>
          <w:sz w:val="24"/>
        </w:rPr>
        <w:t xml:space="preserve"> </w:t>
      </w:r>
      <w:r>
        <w:rPr>
          <w:rFonts w:ascii="Times New Roman"/>
          <w:i/>
          <w:sz w:val="24"/>
        </w:rPr>
        <w:t>on</w:t>
      </w:r>
      <w:r>
        <w:rPr>
          <w:rFonts w:ascii="Times New Roman"/>
          <w:i/>
          <w:spacing w:val="-15"/>
          <w:sz w:val="24"/>
        </w:rPr>
        <w:t xml:space="preserve"> </w:t>
      </w:r>
      <w:r>
        <w:rPr>
          <w:rFonts w:ascii="Times New Roman"/>
          <w:i/>
          <w:sz w:val="24"/>
        </w:rPr>
        <w:t>cyber security</w:t>
      </w:r>
      <w:r>
        <w:rPr>
          <w:rFonts w:ascii="Times New Roman"/>
          <w:i/>
          <w:spacing w:val="-1"/>
          <w:sz w:val="24"/>
        </w:rPr>
        <w:t xml:space="preserve"> </w:t>
      </w:r>
      <w:r>
        <w:rPr>
          <w:rFonts w:ascii="Times New Roman"/>
          <w:i/>
          <w:sz w:val="24"/>
        </w:rPr>
        <w:t>and</w:t>
      </w:r>
      <w:r>
        <w:rPr>
          <w:rFonts w:ascii="Times New Roman"/>
          <w:i/>
          <w:spacing w:val="-1"/>
          <w:sz w:val="24"/>
        </w:rPr>
        <w:t xml:space="preserve"> </w:t>
      </w:r>
      <w:r>
        <w:rPr>
          <w:rFonts w:ascii="Times New Roman"/>
          <w:i/>
          <w:sz w:val="24"/>
        </w:rPr>
        <w:t>resilience</w:t>
      </w:r>
      <w:r>
        <w:rPr>
          <w:rFonts w:ascii="Times New Roman"/>
          <w:i/>
          <w:spacing w:val="-1"/>
          <w:sz w:val="24"/>
        </w:rPr>
        <w:t xml:space="preserve"> </w:t>
      </w:r>
      <w:r>
        <w:rPr>
          <w:rFonts w:ascii="Times New Roman"/>
          <w:i/>
          <w:sz w:val="24"/>
        </w:rPr>
        <w:t>(</w:t>
      </w:r>
      <w:proofErr w:type="spellStart"/>
      <w:r>
        <w:rPr>
          <w:rFonts w:ascii="Times New Roman"/>
          <w:i/>
          <w:sz w:val="24"/>
        </w:rPr>
        <w:t>csr</w:t>
      </w:r>
      <w:proofErr w:type="spellEnd"/>
      <w:r>
        <w:rPr>
          <w:rFonts w:ascii="Times New Roman"/>
          <w:i/>
          <w:sz w:val="24"/>
        </w:rPr>
        <w:t xml:space="preserve">) </w:t>
      </w:r>
      <w:r>
        <w:rPr>
          <w:sz w:val="24"/>
        </w:rPr>
        <w:t>(p.</w:t>
      </w:r>
      <w:r>
        <w:rPr>
          <w:spacing w:val="-3"/>
          <w:sz w:val="24"/>
        </w:rPr>
        <w:t xml:space="preserve"> </w:t>
      </w:r>
      <w:r>
        <w:rPr>
          <w:sz w:val="24"/>
        </w:rPr>
        <w:t>180-186).</w:t>
      </w:r>
      <w:r>
        <w:rPr>
          <w:spacing w:val="15"/>
          <w:sz w:val="24"/>
        </w:rPr>
        <w:t xml:space="preserve"> </w:t>
      </w:r>
      <w:proofErr w:type="spellStart"/>
      <w:r>
        <w:rPr>
          <w:sz w:val="24"/>
        </w:rPr>
        <w:t>doi</w:t>
      </w:r>
      <w:proofErr w:type="spellEnd"/>
      <w:r>
        <w:rPr>
          <w:sz w:val="24"/>
        </w:rPr>
        <w:t>:</w:t>
      </w:r>
      <w:r>
        <w:rPr>
          <w:spacing w:val="15"/>
          <w:sz w:val="24"/>
        </w:rPr>
        <w:t xml:space="preserve"> </w:t>
      </w:r>
      <w:r>
        <w:rPr>
          <w:sz w:val="24"/>
        </w:rPr>
        <w:t>10.1109/CSR57506.2023.10224978</w:t>
      </w:r>
    </w:p>
    <w:p w14:paraId="5787981F" w14:textId="77777777" w:rsidR="00371737" w:rsidRPr="00286259" w:rsidRDefault="00000000">
      <w:pPr>
        <w:pStyle w:val="BodyText"/>
        <w:spacing w:before="198" w:line="376" w:lineRule="auto"/>
        <w:ind w:left="231" w:right="215"/>
        <w:jc w:val="both"/>
        <w:rPr>
          <w:lang w:val="pt-BR"/>
        </w:rPr>
      </w:pPr>
      <w:bookmarkStart w:id="216" w:name="_bookmark63"/>
      <w:bookmarkEnd w:id="216"/>
      <w:proofErr w:type="spellStart"/>
      <w:r>
        <w:t>Batageri</w:t>
      </w:r>
      <w:proofErr w:type="spellEnd"/>
      <w:r>
        <w:t>,</w:t>
      </w:r>
      <w:r>
        <w:rPr>
          <w:spacing w:val="-13"/>
        </w:rPr>
        <w:t xml:space="preserve"> </w:t>
      </w:r>
      <w:r>
        <w:t>A.,</w:t>
      </w:r>
      <w:r>
        <w:rPr>
          <w:spacing w:val="-14"/>
        </w:rPr>
        <w:t xml:space="preserve"> </w:t>
      </w:r>
      <w:r>
        <w:t>&amp;</w:t>
      </w:r>
      <w:r>
        <w:rPr>
          <w:spacing w:val="-14"/>
        </w:rPr>
        <w:t xml:space="preserve"> </w:t>
      </w:r>
      <w:r>
        <w:t>Kumar,</w:t>
      </w:r>
      <w:r>
        <w:rPr>
          <w:spacing w:val="-13"/>
        </w:rPr>
        <w:t xml:space="preserve"> </w:t>
      </w:r>
      <w:r>
        <w:t>S.</w:t>
      </w:r>
      <w:r>
        <w:rPr>
          <w:spacing w:val="-1"/>
        </w:rPr>
        <w:t xml:space="preserve"> </w:t>
      </w:r>
      <w:r>
        <w:t>(2021).</w:t>
      </w:r>
      <w:r>
        <w:rPr>
          <w:spacing w:val="-1"/>
        </w:rPr>
        <w:t xml:space="preserve"> </w:t>
      </w:r>
      <w:r>
        <w:t>Credit</w:t>
      </w:r>
      <w:r>
        <w:rPr>
          <w:spacing w:val="-14"/>
        </w:rPr>
        <w:t xml:space="preserve"> </w:t>
      </w:r>
      <w:r>
        <w:t>card</w:t>
      </w:r>
      <w:r>
        <w:rPr>
          <w:spacing w:val="-14"/>
        </w:rPr>
        <w:t xml:space="preserve"> </w:t>
      </w:r>
      <w:r>
        <w:t>fraud</w:t>
      </w:r>
      <w:r>
        <w:rPr>
          <w:spacing w:val="-14"/>
        </w:rPr>
        <w:t xml:space="preserve"> </w:t>
      </w:r>
      <w:r>
        <w:t>detection</w:t>
      </w:r>
      <w:r>
        <w:rPr>
          <w:spacing w:val="-14"/>
        </w:rPr>
        <w:t xml:space="preserve"> </w:t>
      </w:r>
      <w:r>
        <w:t>using</w:t>
      </w:r>
      <w:r>
        <w:rPr>
          <w:spacing w:val="-14"/>
        </w:rPr>
        <w:t xml:space="preserve"> </w:t>
      </w:r>
      <w:r>
        <w:t>artificial</w:t>
      </w:r>
      <w:r>
        <w:rPr>
          <w:spacing w:val="-14"/>
        </w:rPr>
        <w:t xml:space="preserve"> </w:t>
      </w:r>
      <w:r>
        <w:t>neural network.</w:t>
      </w:r>
      <w:r>
        <w:rPr>
          <w:spacing w:val="72"/>
        </w:rPr>
        <w:t xml:space="preserve"> </w:t>
      </w:r>
      <w:r w:rsidRPr="00286259">
        <w:rPr>
          <w:rFonts w:ascii="Times New Roman" w:hAnsi="Times New Roman"/>
          <w:i/>
          <w:lang w:val="pt-BR"/>
        </w:rPr>
        <w:t>Global</w:t>
      </w:r>
      <w:r w:rsidRPr="00286259">
        <w:rPr>
          <w:rFonts w:ascii="Times New Roman" w:hAnsi="Times New Roman"/>
          <w:i/>
          <w:spacing w:val="25"/>
          <w:lang w:val="pt-BR"/>
        </w:rPr>
        <w:t xml:space="preserve"> </w:t>
      </w:r>
      <w:proofErr w:type="spellStart"/>
      <w:r w:rsidRPr="00286259">
        <w:rPr>
          <w:rFonts w:ascii="Times New Roman" w:hAnsi="Times New Roman"/>
          <w:i/>
          <w:lang w:val="pt-BR"/>
        </w:rPr>
        <w:t>Transitions</w:t>
      </w:r>
      <w:proofErr w:type="spellEnd"/>
      <w:r w:rsidRPr="00286259">
        <w:rPr>
          <w:rFonts w:ascii="Times New Roman" w:hAnsi="Times New Roman"/>
          <w:i/>
          <w:spacing w:val="25"/>
          <w:lang w:val="pt-BR"/>
        </w:rPr>
        <w:t xml:space="preserve"> </w:t>
      </w:r>
      <w:proofErr w:type="spellStart"/>
      <w:r w:rsidRPr="00286259">
        <w:rPr>
          <w:rFonts w:ascii="Times New Roman" w:hAnsi="Times New Roman"/>
          <w:i/>
          <w:lang w:val="pt-BR"/>
        </w:rPr>
        <w:t>Proceedings</w:t>
      </w:r>
      <w:proofErr w:type="spellEnd"/>
      <w:r w:rsidRPr="00286259">
        <w:rPr>
          <w:lang w:val="pt-BR"/>
        </w:rPr>
        <w:t>,</w:t>
      </w:r>
      <w:r w:rsidRPr="00286259">
        <w:rPr>
          <w:spacing w:val="27"/>
          <w:lang w:val="pt-BR"/>
        </w:rPr>
        <w:t xml:space="preserve"> </w:t>
      </w:r>
      <w:r w:rsidRPr="00286259">
        <w:rPr>
          <w:rFonts w:ascii="Times New Roman" w:hAnsi="Times New Roman"/>
          <w:i/>
          <w:lang w:val="pt-BR"/>
        </w:rPr>
        <w:t>2</w:t>
      </w:r>
      <w:r w:rsidRPr="00286259">
        <w:rPr>
          <w:rFonts w:ascii="Times New Roman" w:hAnsi="Times New Roman"/>
          <w:i/>
          <w:spacing w:val="-28"/>
          <w:lang w:val="pt-BR"/>
        </w:rPr>
        <w:t xml:space="preserve"> </w:t>
      </w:r>
      <w:r w:rsidRPr="00286259">
        <w:rPr>
          <w:lang w:val="pt-BR"/>
        </w:rPr>
        <w:t>(1),</w:t>
      </w:r>
      <w:r w:rsidRPr="00286259">
        <w:rPr>
          <w:spacing w:val="27"/>
          <w:lang w:val="pt-BR"/>
        </w:rPr>
        <w:t xml:space="preserve"> </w:t>
      </w:r>
      <w:r w:rsidRPr="00286259">
        <w:rPr>
          <w:lang w:val="pt-BR"/>
        </w:rPr>
        <w:t>35–41.</w:t>
      </w:r>
      <w:r w:rsidRPr="00286259">
        <w:rPr>
          <w:spacing w:val="78"/>
          <w:lang w:val="pt-BR"/>
        </w:rPr>
        <w:t xml:space="preserve"> </w:t>
      </w:r>
      <w:proofErr w:type="spellStart"/>
      <w:r w:rsidRPr="00286259">
        <w:rPr>
          <w:lang w:val="pt-BR"/>
        </w:rPr>
        <w:t>doi</w:t>
      </w:r>
      <w:proofErr w:type="spellEnd"/>
      <w:r w:rsidRPr="00286259">
        <w:rPr>
          <w:lang w:val="pt-BR"/>
        </w:rPr>
        <w:t>:</w:t>
      </w:r>
      <w:r w:rsidRPr="00286259">
        <w:rPr>
          <w:spacing w:val="62"/>
          <w:lang w:val="pt-BR"/>
        </w:rPr>
        <w:t xml:space="preserve"> </w:t>
      </w:r>
      <w:r w:rsidRPr="00286259">
        <w:rPr>
          <w:spacing w:val="-5"/>
          <w:lang w:val="pt-BR"/>
        </w:rPr>
        <w:t>10.1016/j.gltp.2021.01</w:t>
      </w:r>
    </w:p>
    <w:p w14:paraId="07E3BDA0" w14:textId="77777777" w:rsidR="00371737" w:rsidRPr="00286259" w:rsidRDefault="00000000">
      <w:pPr>
        <w:pStyle w:val="BodyText"/>
        <w:spacing w:before="4"/>
        <w:ind w:left="231"/>
        <w:rPr>
          <w:lang w:val="pt-BR"/>
        </w:rPr>
      </w:pPr>
      <w:r w:rsidRPr="00286259">
        <w:rPr>
          <w:spacing w:val="-4"/>
          <w:w w:val="95"/>
          <w:lang w:val="pt-BR"/>
        </w:rPr>
        <w:t>.006</w:t>
      </w:r>
    </w:p>
    <w:p w14:paraId="46EE46DE" w14:textId="77777777" w:rsidR="00371737" w:rsidRPr="00286259" w:rsidRDefault="00371737">
      <w:pPr>
        <w:rPr>
          <w:lang w:val="pt-BR"/>
        </w:rPr>
        <w:sectPr w:rsidR="00371737" w:rsidRPr="00286259" w:rsidSect="00FA1DAD">
          <w:headerReference w:type="default" r:id="rId37"/>
          <w:footerReference w:type="default" r:id="rId38"/>
          <w:pgSz w:w="12240" w:h="15840"/>
          <w:pgMar w:top="1820" w:right="1480" w:bottom="980" w:left="1700" w:header="0" w:footer="799" w:gutter="0"/>
          <w:cols w:space="720"/>
        </w:sectPr>
      </w:pPr>
    </w:p>
    <w:p w14:paraId="3E217EC7" w14:textId="77777777" w:rsidR="00371737" w:rsidRDefault="00000000">
      <w:pPr>
        <w:pStyle w:val="BodyText"/>
        <w:spacing w:before="128" w:line="379" w:lineRule="auto"/>
        <w:ind w:left="231" w:right="217"/>
        <w:jc w:val="both"/>
      </w:pPr>
      <w:bookmarkStart w:id="217" w:name="_bookmark64"/>
      <w:bookmarkEnd w:id="217"/>
      <w:r w:rsidRPr="00286259">
        <w:rPr>
          <w:lang w:val="pt-BR"/>
        </w:rPr>
        <w:lastRenderedPageBreak/>
        <w:t>Carvalho, D. V., Pereira, E. M., &amp; Cardoso, J. S.</w:t>
      </w:r>
      <w:r w:rsidRPr="00286259">
        <w:rPr>
          <w:spacing w:val="40"/>
          <w:lang w:val="pt-BR"/>
        </w:rPr>
        <w:t xml:space="preserve"> </w:t>
      </w:r>
      <w:r w:rsidRPr="00286259">
        <w:rPr>
          <w:lang w:val="pt-BR"/>
        </w:rPr>
        <w:t>(2019, Jul).</w:t>
      </w:r>
      <w:r w:rsidRPr="00286259">
        <w:rPr>
          <w:spacing w:val="40"/>
          <w:lang w:val="pt-BR"/>
        </w:rPr>
        <w:t xml:space="preserve"> </w:t>
      </w:r>
      <w:r>
        <w:t>Machine learning interpretability:</w:t>
      </w:r>
      <w:r>
        <w:rPr>
          <w:spacing w:val="-15"/>
        </w:rPr>
        <w:t xml:space="preserve"> </w:t>
      </w:r>
      <w:r>
        <w:t>A</w:t>
      </w:r>
      <w:r>
        <w:rPr>
          <w:spacing w:val="-14"/>
        </w:rPr>
        <w:t xml:space="preserve"> </w:t>
      </w:r>
      <w:r>
        <w:t>survey</w:t>
      </w:r>
      <w:r>
        <w:rPr>
          <w:spacing w:val="-15"/>
        </w:rPr>
        <w:t xml:space="preserve"> </w:t>
      </w:r>
      <w:r>
        <w:t>on</w:t>
      </w:r>
      <w:r>
        <w:rPr>
          <w:spacing w:val="-14"/>
        </w:rPr>
        <w:t xml:space="preserve"> </w:t>
      </w:r>
      <w:r>
        <w:t>methods</w:t>
      </w:r>
      <w:r>
        <w:rPr>
          <w:spacing w:val="-15"/>
        </w:rPr>
        <w:t xml:space="preserve"> </w:t>
      </w:r>
      <w:r>
        <w:t>and</w:t>
      </w:r>
      <w:r>
        <w:rPr>
          <w:spacing w:val="-14"/>
        </w:rPr>
        <w:t xml:space="preserve"> </w:t>
      </w:r>
      <w:r>
        <w:t xml:space="preserve">metrics. </w:t>
      </w:r>
      <w:r>
        <w:rPr>
          <w:rFonts w:ascii="Times New Roman"/>
          <w:i/>
        </w:rPr>
        <w:t>Electronics</w:t>
      </w:r>
      <w:r>
        <w:t>,</w:t>
      </w:r>
      <w:r>
        <w:rPr>
          <w:spacing w:val="-13"/>
        </w:rPr>
        <w:t xml:space="preserve"> </w:t>
      </w:r>
      <w:r>
        <w:rPr>
          <w:rFonts w:ascii="Times New Roman"/>
          <w:i/>
        </w:rPr>
        <w:t>8</w:t>
      </w:r>
      <w:r>
        <w:rPr>
          <w:rFonts w:ascii="Times New Roman"/>
          <w:i/>
          <w:spacing w:val="-15"/>
        </w:rPr>
        <w:t xml:space="preserve"> </w:t>
      </w:r>
      <w:r>
        <w:t xml:space="preserve">(8). </w:t>
      </w:r>
      <w:proofErr w:type="spellStart"/>
      <w:r>
        <w:t>doi</w:t>
      </w:r>
      <w:proofErr w:type="spellEnd"/>
      <w:r>
        <w:t xml:space="preserve">: 10.3390/ </w:t>
      </w:r>
      <w:r>
        <w:rPr>
          <w:spacing w:val="-4"/>
        </w:rPr>
        <w:t>electronics8080832</w:t>
      </w:r>
    </w:p>
    <w:p w14:paraId="260960C0" w14:textId="77777777" w:rsidR="00371737" w:rsidRDefault="00000000">
      <w:pPr>
        <w:spacing w:before="189" w:line="376" w:lineRule="auto"/>
        <w:ind w:left="231" w:right="215"/>
        <w:jc w:val="both"/>
        <w:rPr>
          <w:sz w:val="24"/>
        </w:rPr>
      </w:pPr>
      <w:bookmarkStart w:id="218" w:name="_bookmark65"/>
      <w:bookmarkEnd w:id="218"/>
      <w:proofErr w:type="spellStart"/>
      <w:r w:rsidRPr="00DF20B1">
        <w:rPr>
          <w:sz w:val="24"/>
          <w:lang w:val="de-DE"/>
          <w:rPrChange w:id="219" w:author="Bujar Raufi" w:date="2024-01-13T14:50:00Z">
            <w:rPr>
              <w:sz w:val="24"/>
            </w:rPr>
          </w:rPrChange>
        </w:rPr>
        <w:t>Chromik</w:t>
      </w:r>
      <w:proofErr w:type="spellEnd"/>
      <w:r w:rsidRPr="00DF20B1">
        <w:rPr>
          <w:sz w:val="24"/>
          <w:lang w:val="de-DE"/>
          <w:rPrChange w:id="220" w:author="Bujar Raufi" w:date="2024-01-13T14:50:00Z">
            <w:rPr>
              <w:sz w:val="24"/>
            </w:rPr>
          </w:rPrChange>
        </w:rPr>
        <w:t>,</w:t>
      </w:r>
      <w:r w:rsidRPr="00DF20B1">
        <w:rPr>
          <w:spacing w:val="-8"/>
          <w:sz w:val="24"/>
          <w:lang w:val="de-DE"/>
          <w:rPrChange w:id="221" w:author="Bujar Raufi" w:date="2024-01-13T14:50:00Z">
            <w:rPr>
              <w:spacing w:val="-8"/>
              <w:sz w:val="24"/>
            </w:rPr>
          </w:rPrChange>
        </w:rPr>
        <w:t xml:space="preserve"> </w:t>
      </w:r>
      <w:r w:rsidRPr="00DF20B1">
        <w:rPr>
          <w:sz w:val="24"/>
          <w:lang w:val="de-DE"/>
          <w:rPrChange w:id="222" w:author="Bujar Raufi" w:date="2024-01-13T14:50:00Z">
            <w:rPr>
              <w:sz w:val="24"/>
            </w:rPr>
          </w:rPrChange>
        </w:rPr>
        <w:t>M.</w:t>
      </w:r>
      <w:proofErr w:type="gramStart"/>
      <w:r w:rsidRPr="00DF20B1">
        <w:rPr>
          <w:sz w:val="24"/>
          <w:lang w:val="de-DE"/>
          <w:rPrChange w:id="223" w:author="Bujar Raufi" w:date="2024-01-13T14:50:00Z">
            <w:rPr>
              <w:sz w:val="24"/>
            </w:rPr>
          </w:rPrChange>
        </w:rPr>
        <w:t>,</w:t>
      </w:r>
      <w:r w:rsidRPr="00DF20B1">
        <w:rPr>
          <w:spacing w:val="-8"/>
          <w:sz w:val="24"/>
          <w:lang w:val="de-DE"/>
          <w:rPrChange w:id="224" w:author="Bujar Raufi" w:date="2024-01-13T14:50:00Z">
            <w:rPr>
              <w:spacing w:val="-8"/>
              <w:sz w:val="24"/>
            </w:rPr>
          </w:rPrChange>
        </w:rPr>
        <w:t xml:space="preserve"> </w:t>
      </w:r>
      <w:r w:rsidRPr="00DF20B1">
        <w:rPr>
          <w:sz w:val="24"/>
          <w:lang w:val="de-DE"/>
          <w:rPrChange w:id="225" w:author="Bujar Raufi" w:date="2024-01-13T14:50:00Z">
            <w:rPr>
              <w:sz w:val="24"/>
            </w:rPr>
          </w:rPrChange>
        </w:rPr>
        <w:t>.</w:t>
      </w:r>
      <w:proofErr w:type="spellStart"/>
      <w:r w:rsidRPr="00DF20B1">
        <w:rPr>
          <w:sz w:val="24"/>
          <w:lang w:val="de-DE"/>
          <w:rPrChange w:id="226" w:author="Bujar Raufi" w:date="2024-01-13T14:50:00Z">
            <w:rPr>
              <w:sz w:val="24"/>
            </w:rPr>
          </w:rPrChange>
        </w:rPr>
        <w:t>Eiband</w:t>
      </w:r>
      <w:proofErr w:type="spellEnd"/>
      <w:proofErr w:type="gramEnd"/>
      <w:r w:rsidRPr="00DF20B1">
        <w:rPr>
          <w:sz w:val="24"/>
          <w:lang w:val="de-DE"/>
          <w:rPrChange w:id="227" w:author="Bujar Raufi" w:date="2024-01-13T14:50:00Z">
            <w:rPr>
              <w:sz w:val="24"/>
            </w:rPr>
          </w:rPrChange>
        </w:rPr>
        <w:t>,</w:t>
      </w:r>
      <w:r w:rsidRPr="00DF20B1">
        <w:rPr>
          <w:spacing w:val="-8"/>
          <w:sz w:val="24"/>
          <w:lang w:val="de-DE"/>
          <w:rPrChange w:id="228" w:author="Bujar Raufi" w:date="2024-01-13T14:50:00Z">
            <w:rPr>
              <w:spacing w:val="-8"/>
              <w:sz w:val="24"/>
            </w:rPr>
          </w:rPrChange>
        </w:rPr>
        <w:t xml:space="preserve"> </w:t>
      </w:r>
      <w:r w:rsidRPr="00DF20B1">
        <w:rPr>
          <w:sz w:val="24"/>
          <w:lang w:val="de-DE"/>
          <w:rPrChange w:id="229" w:author="Bujar Raufi" w:date="2024-01-13T14:50:00Z">
            <w:rPr>
              <w:sz w:val="24"/>
            </w:rPr>
          </w:rPrChange>
        </w:rPr>
        <w:t>M.,</w:t>
      </w:r>
      <w:r w:rsidRPr="00DF20B1">
        <w:rPr>
          <w:spacing w:val="-8"/>
          <w:sz w:val="24"/>
          <w:lang w:val="de-DE"/>
          <w:rPrChange w:id="230" w:author="Bujar Raufi" w:date="2024-01-13T14:50:00Z">
            <w:rPr>
              <w:spacing w:val="-8"/>
              <w:sz w:val="24"/>
            </w:rPr>
          </w:rPrChange>
        </w:rPr>
        <w:t xml:space="preserve"> </w:t>
      </w:r>
      <w:r w:rsidRPr="00DF20B1">
        <w:rPr>
          <w:sz w:val="24"/>
          <w:lang w:val="de-DE"/>
          <w:rPrChange w:id="231" w:author="Bujar Raufi" w:date="2024-01-13T14:50:00Z">
            <w:rPr>
              <w:sz w:val="24"/>
            </w:rPr>
          </w:rPrChange>
        </w:rPr>
        <w:t>Buchner,</w:t>
      </w:r>
      <w:r w:rsidRPr="00DF20B1">
        <w:rPr>
          <w:spacing w:val="-8"/>
          <w:sz w:val="24"/>
          <w:lang w:val="de-DE"/>
          <w:rPrChange w:id="232" w:author="Bujar Raufi" w:date="2024-01-13T14:50:00Z">
            <w:rPr>
              <w:spacing w:val="-8"/>
              <w:sz w:val="24"/>
            </w:rPr>
          </w:rPrChange>
        </w:rPr>
        <w:t xml:space="preserve"> </w:t>
      </w:r>
      <w:r w:rsidRPr="00DF20B1">
        <w:rPr>
          <w:sz w:val="24"/>
          <w:lang w:val="de-DE"/>
          <w:rPrChange w:id="233" w:author="Bujar Raufi" w:date="2024-01-13T14:50:00Z">
            <w:rPr>
              <w:sz w:val="24"/>
            </w:rPr>
          </w:rPrChange>
        </w:rPr>
        <w:t>F.,</w:t>
      </w:r>
      <w:r w:rsidRPr="00DF20B1">
        <w:rPr>
          <w:spacing w:val="-8"/>
          <w:sz w:val="24"/>
          <w:lang w:val="de-DE"/>
          <w:rPrChange w:id="234" w:author="Bujar Raufi" w:date="2024-01-13T14:50:00Z">
            <w:rPr>
              <w:spacing w:val="-8"/>
              <w:sz w:val="24"/>
            </w:rPr>
          </w:rPrChange>
        </w:rPr>
        <w:t xml:space="preserve"> </w:t>
      </w:r>
      <w:proofErr w:type="spellStart"/>
      <w:r w:rsidRPr="00DF20B1">
        <w:rPr>
          <w:spacing w:val="14"/>
          <w:w w:val="106"/>
          <w:sz w:val="24"/>
          <w:lang w:val="de-DE"/>
          <w:rPrChange w:id="235" w:author="Bujar Raufi" w:date="2024-01-13T14:50:00Z">
            <w:rPr>
              <w:spacing w:val="14"/>
              <w:w w:val="106"/>
              <w:sz w:val="24"/>
            </w:rPr>
          </w:rPrChange>
        </w:rPr>
        <w:t>Kr</w:t>
      </w:r>
      <w:r w:rsidRPr="00DF20B1">
        <w:rPr>
          <w:spacing w:val="-110"/>
          <w:w w:val="98"/>
          <w:sz w:val="24"/>
          <w:lang w:val="de-DE"/>
          <w:rPrChange w:id="236" w:author="Bujar Raufi" w:date="2024-01-13T14:50:00Z">
            <w:rPr>
              <w:spacing w:val="-110"/>
              <w:w w:val="98"/>
              <w:sz w:val="24"/>
            </w:rPr>
          </w:rPrChange>
        </w:rPr>
        <w:t>u</w:t>
      </w:r>
      <w:r w:rsidRPr="00DF20B1">
        <w:rPr>
          <w:spacing w:val="20"/>
          <w:w w:val="101"/>
          <w:sz w:val="24"/>
          <w:lang w:val="de-DE"/>
          <w:rPrChange w:id="237" w:author="Bujar Raufi" w:date="2024-01-13T14:50:00Z">
            <w:rPr>
              <w:spacing w:val="20"/>
              <w:w w:val="101"/>
              <w:sz w:val="24"/>
            </w:rPr>
          </w:rPrChange>
        </w:rPr>
        <w:t>¨</w:t>
      </w:r>
      <w:r w:rsidRPr="00DF20B1">
        <w:rPr>
          <w:spacing w:val="14"/>
          <w:w w:val="97"/>
          <w:sz w:val="24"/>
          <w:lang w:val="de-DE"/>
          <w:rPrChange w:id="238" w:author="Bujar Raufi" w:date="2024-01-13T14:50:00Z">
            <w:rPr>
              <w:spacing w:val="14"/>
              <w:w w:val="97"/>
              <w:sz w:val="24"/>
            </w:rPr>
          </w:rPrChange>
        </w:rPr>
        <w:t>ger</w:t>
      </w:r>
      <w:proofErr w:type="spellEnd"/>
      <w:r w:rsidRPr="00DF20B1">
        <w:rPr>
          <w:spacing w:val="14"/>
          <w:w w:val="97"/>
          <w:sz w:val="24"/>
          <w:lang w:val="de-DE"/>
          <w:rPrChange w:id="239" w:author="Bujar Raufi" w:date="2024-01-13T14:50:00Z">
            <w:rPr>
              <w:spacing w:val="14"/>
              <w:w w:val="97"/>
              <w:sz w:val="24"/>
            </w:rPr>
          </w:rPrChange>
        </w:rPr>
        <w:t>,</w:t>
      </w:r>
      <w:r w:rsidRPr="00DF20B1">
        <w:rPr>
          <w:spacing w:val="-8"/>
          <w:w w:val="99"/>
          <w:sz w:val="24"/>
          <w:lang w:val="de-DE"/>
          <w:rPrChange w:id="240" w:author="Bujar Raufi" w:date="2024-01-13T14:50:00Z">
            <w:rPr>
              <w:spacing w:val="-8"/>
              <w:w w:val="99"/>
              <w:sz w:val="24"/>
            </w:rPr>
          </w:rPrChange>
        </w:rPr>
        <w:t xml:space="preserve"> </w:t>
      </w:r>
      <w:r w:rsidRPr="00DF20B1">
        <w:rPr>
          <w:sz w:val="24"/>
          <w:lang w:val="de-DE"/>
          <w:rPrChange w:id="241" w:author="Bujar Raufi" w:date="2024-01-13T14:50:00Z">
            <w:rPr>
              <w:sz w:val="24"/>
            </w:rPr>
          </w:rPrChange>
        </w:rPr>
        <w:t>A.,</w:t>
      </w:r>
      <w:r w:rsidRPr="00DF20B1">
        <w:rPr>
          <w:spacing w:val="-9"/>
          <w:sz w:val="24"/>
          <w:lang w:val="de-DE"/>
          <w:rPrChange w:id="242" w:author="Bujar Raufi" w:date="2024-01-13T14:50:00Z">
            <w:rPr>
              <w:spacing w:val="-9"/>
              <w:sz w:val="24"/>
            </w:rPr>
          </w:rPrChange>
        </w:rPr>
        <w:t xml:space="preserve"> </w:t>
      </w:r>
      <w:r w:rsidRPr="00DF20B1">
        <w:rPr>
          <w:sz w:val="24"/>
          <w:lang w:val="de-DE"/>
          <w:rPrChange w:id="243" w:author="Bujar Raufi" w:date="2024-01-13T14:50:00Z">
            <w:rPr>
              <w:sz w:val="24"/>
            </w:rPr>
          </w:rPrChange>
        </w:rPr>
        <w:t>&amp;</w:t>
      </w:r>
      <w:r w:rsidRPr="00DF20B1">
        <w:rPr>
          <w:spacing w:val="-9"/>
          <w:sz w:val="24"/>
          <w:lang w:val="de-DE"/>
          <w:rPrChange w:id="244" w:author="Bujar Raufi" w:date="2024-01-13T14:50:00Z">
            <w:rPr>
              <w:spacing w:val="-9"/>
              <w:sz w:val="24"/>
            </w:rPr>
          </w:rPrChange>
        </w:rPr>
        <w:t xml:space="preserve"> </w:t>
      </w:r>
      <w:r w:rsidRPr="00DF20B1">
        <w:rPr>
          <w:sz w:val="24"/>
          <w:lang w:val="de-DE"/>
          <w:rPrChange w:id="245" w:author="Bujar Raufi" w:date="2024-01-13T14:50:00Z">
            <w:rPr>
              <w:sz w:val="24"/>
            </w:rPr>
          </w:rPrChange>
        </w:rPr>
        <w:t>Butz,</w:t>
      </w:r>
      <w:r w:rsidRPr="00DF20B1">
        <w:rPr>
          <w:spacing w:val="-8"/>
          <w:sz w:val="24"/>
          <w:lang w:val="de-DE"/>
          <w:rPrChange w:id="246" w:author="Bujar Raufi" w:date="2024-01-13T14:50:00Z">
            <w:rPr>
              <w:spacing w:val="-8"/>
              <w:sz w:val="24"/>
            </w:rPr>
          </w:rPrChange>
        </w:rPr>
        <w:t xml:space="preserve"> </w:t>
      </w:r>
      <w:r w:rsidRPr="00DF20B1">
        <w:rPr>
          <w:sz w:val="24"/>
          <w:lang w:val="de-DE"/>
          <w:rPrChange w:id="247" w:author="Bujar Raufi" w:date="2024-01-13T14:50:00Z">
            <w:rPr>
              <w:sz w:val="24"/>
            </w:rPr>
          </w:rPrChange>
        </w:rPr>
        <w:t xml:space="preserve">A. (2021). </w:t>
      </w:r>
      <w:r>
        <w:rPr>
          <w:sz w:val="24"/>
        </w:rPr>
        <w:t>I</w:t>
      </w:r>
      <w:r>
        <w:rPr>
          <w:spacing w:val="-9"/>
          <w:sz w:val="24"/>
        </w:rPr>
        <w:t xml:space="preserve"> </w:t>
      </w:r>
      <w:r>
        <w:rPr>
          <w:sz w:val="24"/>
        </w:rPr>
        <w:t>think</w:t>
      </w:r>
      <w:r>
        <w:rPr>
          <w:spacing w:val="-9"/>
          <w:sz w:val="24"/>
        </w:rPr>
        <w:t xml:space="preserve"> </w:t>
      </w:r>
      <w:proofErr w:type="spellStart"/>
      <w:r>
        <w:rPr>
          <w:sz w:val="24"/>
        </w:rPr>
        <w:t>i</w:t>
      </w:r>
      <w:proofErr w:type="spellEnd"/>
      <w:r>
        <w:rPr>
          <w:spacing w:val="-9"/>
          <w:sz w:val="24"/>
        </w:rPr>
        <w:t xml:space="preserve"> </w:t>
      </w:r>
      <w:r>
        <w:rPr>
          <w:sz w:val="24"/>
        </w:rPr>
        <w:t>get your</w:t>
      </w:r>
      <w:r>
        <w:rPr>
          <w:spacing w:val="-11"/>
          <w:sz w:val="24"/>
        </w:rPr>
        <w:t xml:space="preserve"> </w:t>
      </w:r>
      <w:r>
        <w:rPr>
          <w:sz w:val="24"/>
        </w:rPr>
        <w:t>point,</w:t>
      </w:r>
      <w:r>
        <w:rPr>
          <w:spacing w:val="-10"/>
          <w:sz w:val="24"/>
        </w:rPr>
        <w:t xml:space="preserve"> </w:t>
      </w:r>
      <w:r>
        <w:rPr>
          <w:sz w:val="24"/>
        </w:rPr>
        <w:t>ai!</w:t>
      </w:r>
      <w:r>
        <w:rPr>
          <w:spacing w:val="9"/>
          <w:sz w:val="24"/>
        </w:rPr>
        <w:t xml:space="preserve"> </w:t>
      </w:r>
      <w:r>
        <w:rPr>
          <w:sz w:val="24"/>
        </w:rPr>
        <w:t>the</w:t>
      </w:r>
      <w:r>
        <w:rPr>
          <w:spacing w:val="-11"/>
          <w:sz w:val="24"/>
        </w:rPr>
        <w:t xml:space="preserve"> </w:t>
      </w:r>
      <w:r>
        <w:rPr>
          <w:sz w:val="24"/>
        </w:rPr>
        <w:t>illusion</w:t>
      </w:r>
      <w:r>
        <w:rPr>
          <w:spacing w:val="-11"/>
          <w:sz w:val="24"/>
        </w:rPr>
        <w:t xml:space="preserve"> </w:t>
      </w:r>
      <w:r>
        <w:rPr>
          <w:sz w:val="24"/>
        </w:rPr>
        <w:t>of</w:t>
      </w:r>
      <w:r>
        <w:rPr>
          <w:spacing w:val="-11"/>
          <w:sz w:val="24"/>
        </w:rPr>
        <w:t xml:space="preserve"> </w:t>
      </w:r>
      <w:r>
        <w:rPr>
          <w:sz w:val="24"/>
        </w:rPr>
        <w:t>explanatory</w:t>
      </w:r>
      <w:r>
        <w:rPr>
          <w:spacing w:val="-11"/>
          <w:sz w:val="24"/>
        </w:rPr>
        <w:t xml:space="preserve"> </w:t>
      </w:r>
      <w:r>
        <w:rPr>
          <w:sz w:val="24"/>
        </w:rPr>
        <w:t>depth</w:t>
      </w:r>
      <w:r>
        <w:rPr>
          <w:spacing w:val="-11"/>
          <w:sz w:val="24"/>
        </w:rPr>
        <w:t xml:space="preserve"> </w:t>
      </w:r>
      <w:r>
        <w:rPr>
          <w:sz w:val="24"/>
        </w:rPr>
        <w:t>in</w:t>
      </w:r>
      <w:r>
        <w:rPr>
          <w:spacing w:val="-11"/>
          <w:sz w:val="24"/>
        </w:rPr>
        <w:t xml:space="preserve"> </w:t>
      </w:r>
      <w:r>
        <w:rPr>
          <w:sz w:val="24"/>
        </w:rPr>
        <w:t>explainable</w:t>
      </w:r>
      <w:r>
        <w:rPr>
          <w:spacing w:val="-11"/>
          <w:sz w:val="24"/>
        </w:rPr>
        <w:t xml:space="preserve"> </w:t>
      </w:r>
      <w:r>
        <w:rPr>
          <w:sz w:val="24"/>
        </w:rPr>
        <w:t xml:space="preserve">ai. </w:t>
      </w:r>
      <w:r>
        <w:rPr>
          <w:rFonts w:ascii="Times New Roman" w:hAnsi="Times New Roman"/>
          <w:i/>
          <w:sz w:val="24"/>
        </w:rPr>
        <w:t>26th</w:t>
      </w:r>
      <w:r>
        <w:rPr>
          <w:rFonts w:ascii="Times New Roman" w:hAnsi="Times New Roman"/>
          <w:i/>
          <w:spacing w:val="-9"/>
          <w:sz w:val="24"/>
        </w:rPr>
        <w:t xml:space="preserve"> </w:t>
      </w:r>
      <w:r>
        <w:rPr>
          <w:rFonts w:ascii="Times New Roman" w:hAnsi="Times New Roman"/>
          <w:i/>
          <w:sz w:val="24"/>
        </w:rPr>
        <w:t>International Conference on Intelligent User Interfaces</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10.1145/3397481.3450644</w:t>
      </w:r>
    </w:p>
    <w:p w14:paraId="50D17207" w14:textId="77777777" w:rsidR="00371737" w:rsidRDefault="00000000">
      <w:pPr>
        <w:pStyle w:val="BodyText"/>
        <w:spacing w:before="191" w:line="379" w:lineRule="auto"/>
        <w:ind w:left="231" w:right="214"/>
        <w:jc w:val="both"/>
      </w:pPr>
      <w:bookmarkStart w:id="248" w:name="_bookmark66"/>
      <w:bookmarkEnd w:id="248"/>
      <w:r w:rsidRPr="00286259">
        <w:rPr>
          <w:lang w:val="it-IT"/>
        </w:rPr>
        <w:t>Dal</w:t>
      </w:r>
      <w:r w:rsidRPr="00286259">
        <w:rPr>
          <w:spacing w:val="-12"/>
          <w:lang w:val="it-IT"/>
        </w:rPr>
        <w:t xml:space="preserve"> </w:t>
      </w:r>
      <w:r w:rsidRPr="00286259">
        <w:rPr>
          <w:lang w:val="it-IT"/>
        </w:rPr>
        <w:t>Pozzolo,</w:t>
      </w:r>
      <w:r w:rsidRPr="00286259">
        <w:rPr>
          <w:spacing w:val="-12"/>
          <w:lang w:val="it-IT"/>
        </w:rPr>
        <w:t xml:space="preserve"> </w:t>
      </w:r>
      <w:r w:rsidRPr="00286259">
        <w:rPr>
          <w:lang w:val="it-IT"/>
        </w:rPr>
        <w:t>A.,</w:t>
      </w:r>
      <w:r w:rsidRPr="00286259">
        <w:rPr>
          <w:spacing w:val="-12"/>
          <w:lang w:val="it-IT"/>
        </w:rPr>
        <w:t xml:space="preserve"> </w:t>
      </w:r>
      <w:r w:rsidRPr="00286259">
        <w:rPr>
          <w:lang w:val="it-IT"/>
        </w:rPr>
        <w:t>et</w:t>
      </w:r>
      <w:r w:rsidRPr="00286259">
        <w:rPr>
          <w:spacing w:val="-12"/>
          <w:lang w:val="it-IT"/>
        </w:rPr>
        <w:t xml:space="preserve"> </w:t>
      </w:r>
      <w:r w:rsidRPr="00286259">
        <w:rPr>
          <w:lang w:val="it-IT"/>
        </w:rPr>
        <w:t xml:space="preserve">al. </w:t>
      </w:r>
      <w:r>
        <w:t>(2014). Learned</w:t>
      </w:r>
      <w:r>
        <w:rPr>
          <w:spacing w:val="-12"/>
        </w:rPr>
        <w:t xml:space="preserve"> </w:t>
      </w:r>
      <w:r>
        <w:t>lessons</w:t>
      </w:r>
      <w:r>
        <w:rPr>
          <w:spacing w:val="-12"/>
        </w:rPr>
        <w:t xml:space="preserve"> </w:t>
      </w:r>
      <w:r>
        <w:t>in</w:t>
      </w:r>
      <w:r>
        <w:rPr>
          <w:spacing w:val="-12"/>
        </w:rPr>
        <w:t xml:space="preserve"> </w:t>
      </w:r>
      <w:r>
        <w:t>credit</w:t>
      </w:r>
      <w:r>
        <w:rPr>
          <w:spacing w:val="-12"/>
        </w:rPr>
        <w:t xml:space="preserve"> </w:t>
      </w:r>
      <w:r>
        <w:t>card</w:t>
      </w:r>
      <w:r>
        <w:rPr>
          <w:spacing w:val="-12"/>
        </w:rPr>
        <w:t xml:space="preserve"> </w:t>
      </w:r>
      <w:r>
        <w:t>fraud</w:t>
      </w:r>
      <w:r>
        <w:rPr>
          <w:spacing w:val="-12"/>
        </w:rPr>
        <w:t xml:space="preserve"> </w:t>
      </w:r>
      <w:r>
        <w:t>detection</w:t>
      </w:r>
      <w:r>
        <w:rPr>
          <w:spacing w:val="-12"/>
        </w:rPr>
        <w:t xml:space="preserve"> </w:t>
      </w:r>
      <w:r>
        <w:t>from</w:t>
      </w:r>
      <w:r>
        <w:rPr>
          <w:spacing w:val="-12"/>
        </w:rPr>
        <w:t xml:space="preserve"> </w:t>
      </w:r>
      <w:r>
        <w:t>a practitioner</w:t>
      </w:r>
      <w:r>
        <w:rPr>
          <w:spacing w:val="-15"/>
        </w:rPr>
        <w:t xml:space="preserve"> </w:t>
      </w:r>
      <w:r>
        <w:t xml:space="preserve">perspective. </w:t>
      </w:r>
      <w:r>
        <w:rPr>
          <w:rFonts w:ascii="Times New Roman" w:hAnsi="Times New Roman"/>
          <w:i/>
        </w:rPr>
        <w:t>Expert Systems with Applications</w:t>
      </w:r>
      <w:r>
        <w:t xml:space="preserve">, </w:t>
      </w:r>
      <w:r>
        <w:rPr>
          <w:rFonts w:ascii="Times New Roman" w:hAnsi="Times New Roman"/>
          <w:i/>
        </w:rPr>
        <w:t>41</w:t>
      </w:r>
      <w:r>
        <w:rPr>
          <w:rFonts w:ascii="Times New Roman" w:hAnsi="Times New Roman"/>
          <w:i/>
          <w:spacing w:val="-15"/>
        </w:rPr>
        <w:t xml:space="preserve"> </w:t>
      </w:r>
      <w:r>
        <w:t xml:space="preserve">(10), 4915–4928. </w:t>
      </w:r>
      <w:proofErr w:type="spellStart"/>
      <w:r>
        <w:t>doi</w:t>
      </w:r>
      <w:proofErr w:type="spellEnd"/>
      <w:r>
        <w:t xml:space="preserve">: </w:t>
      </w:r>
      <w:r>
        <w:rPr>
          <w:spacing w:val="-2"/>
        </w:rPr>
        <w:t>10.1016/j.eswa.2014.02.026</w:t>
      </w:r>
    </w:p>
    <w:p w14:paraId="0E104CF0" w14:textId="77777777" w:rsidR="00371737" w:rsidRDefault="00000000">
      <w:pPr>
        <w:spacing w:before="189" w:line="379" w:lineRule="auto"/>
        <w:ind w:left="231" w:right="215"/>
        <w:jc w:val="both"/>
        <w:rPr>
          <w:sz w:val="24"/>
        </w:rPr>
      </w:pPr>
      <w:bookmarkStart w:id="249" w:name="_bookmark67"/>
      <w:bookmarkEnd w:id="249"/>
      <w:proofErr w:type="spellStart"/>
      <w:r>
        <w:rPr>
          <w:sz w:val="24"/>
        </w:rPr>
        <w:t>Darias</w:t>
      </w:r>
      <w:proofErr w:type="spellEnd"/>
      <w:r>
        <w:rPr>
          <w:sz w:val="24"/>
        </w:rPr>
        <w:t>, J. M., Caro-</w:t>
      </w:r>
      <w:proofErr w:type="spellStart"/>
      <w:r>
        <w:rPr>
          <w:sz w:val="24"/>
        </w:rPr>
        <w:t>Mart´ınez</w:t>
      </w:r>
      <w:proofErr w:type="spellEnd"/>
      <w:r>
        <w:rPr>
          <w:sz w:val="24"/>
        </w:rPr>
        <w:t xml:space="preserve">, M., </w:t>
      </w:r>
      <w:proofErr w:type="spellStart"/>
      <w:r>
        <w:rPr>
          <w:sz w:val="24"/>
        </w:rPr>
        <w:t>D´ıaz-Agudo</w:t>
      </w:r>
      <w:proofErr w:type="spellEnd"/>
      <w:r>
        <w:rPr>
          <w:sz w:val="24"/>
        </w:rPr>
        <w:t xml:space="preserve">, B., &amp; </w:t>
      </w:r>
      <w:proofErr w:type="spellStart"/>
      <w:r>
        <w:rPr>
          <w:sz w:val="24"/>
        </w:rPr>
        <w:t>Recio</w:t>
      </w:r>
      <w:proofErr w:type="spellEnd"/>
      <w:r>
        <w:rPr>
          <w:sz w:val="24"/>
        </w:rPr>
        <w:t>-Garcia, J. A.</w:t>
      </w:r>
      <w:r>
        <w:rPr>
          <w:spacing w:val="40"/>
          <w:sz w:val="24"/>
        </w:rPr>
        <w:t xml:space="preserve"> </w:t>
      </w:r>
      <w:r>
        <w:rPr>
          <w:sz w:val="24"/>
        </w:rPr>
        <w:t>(2022, Aug).</w:t>
      </w:r>
      <w:r>
        <w:rPr>
          <w:spacing w:val="36"/>
          <w:sz w:val="24"/>
        </w:rPr>
        <w:t xml:space="preserve"> </w:t>
      </w:r>
      <w:r>
        <w:rPr>
          <w:sz w:val="24"/>
        </w:rPr>
        <w:t>Using</w:t>
      </w:r>
      <w:r>
        <w:rPr>
          <w:spacing w:val="-4"/>
          <w:sz w:val="24"/>
        </w:rPr>
        <w:t xml:space="preserve"> </w:t>
      </w:r>
      <w:r>
        <w:rPr>
          <w:sz w:val="24"/>
        </w:rPr>
        <w:t>case-based</w:t>
      </w:r>
      <w:r>
        <w:rPr>
          <w:spacing w:val="-5"/>
          <w:sz w:val="24"/>
        </w:rPr>
        <w:t xml:space="preserve"> </w:t>
      </w:r>
      <w:r>
        <w:rPr>
          <w:sz w:val="24"/>
        </w:rPr>
        <w:t>reasoning</w:t>
      </w:r>
      <w:r>
        <w:rPr>
          <w:spacing w:val="-4"/>
          <w:sz w:val="24"/>
        </w:rPr>
        <w:t xml:space="preserve"> </w:t>
      </w:r>
      <w:r>
        <w:rPr>
          <w:sz w:val="24"/>
        </w:rPr>
        <w:t>for</w:t>
      </w:r>
      <w:r>
        <w:rPr>
          <w:spacing w:val="-5"/>
          <w:sz w:val="24"/>
        </w:rPr>
        <w:t xml:space="preserve"> </w:t>
      </w:r>
      <w:r>
        <w:rPr>
          <w:sz w:val="24"/>
        </w:rPr>
        <w:t>capturing</w:t>
      </w:r>
      <w:r>
        <w:rPr>
          <w:spacing w:val="-4"/>
          <w:sz w:val="24"/>
        </w:rPr>
        <w:t xml:space="preserve"> </w:t>
      </w:r>
      <w:r>
        <w:rPr>
          <w:sz w:val="24"/>
        </w:rPr>
        <w:t>expert</w:t>
      </w:r>
      <w:r>
        <w:rPr>
          <w:spacing w:val="-5"/>
          <w:sz w:val="24"/>
        </w:rPr>
        <w:t xml:space="preserve"> </w:t>
      </w:r>
      <w:r>
        <w:rPr>
          <w:sz w:val="24"/>
        </w:rPr>
        <w:t>knowledge</w:t>
      </w:r>
      <w:r>
        <w:rPr>
          <w:spacing w:val="-4"/>
          <w:sz w:val="24"/>
        </w:rPr>
        <w:t xml:space="preserve"> </w:t>
      </w:r>
      <w:r>
        <w:rPr>
          <w:sz w:val="24"/>
        </w:rPr>
        <w:t>on</w:t>
      </w:r>
      <w:r>
        <w:rPr>
          <w:spacing w:val="-5"/>
          <w:sz w:val="24"/>
        </w:rPr>
        <w:t xml:space="preserve"> </w:t>
      </w:r>
      <w:r>
        <w:rPr>
          <w:sz w:val="24"/>
        </w:rPr>
        <w:t>explanation methods.</w:t>
      </w:r>
      <w:r>
        <w:rPr>
          <w:spacing w:val="67"/>
          <w:sz w:val="24"/>
        </w:rPr>
        <w:t xml:space="preserve"> </w:t>
      </w:r>
      <w:r>
        <w:rPr>
          <w:rFonts w:ascii="Times New Roman" w:hAnsi="Times New Roman"/>
          <w:i/>
          <w:sz w:val="24"/>
        </w:rPr>
        <w:t>Case-Based</w:t>
      </w:r>
      <w:r>
        <w:rPr>
          <w:rFonts w:ascii="Times New Roman" w:hAnsi="Times New Roman"/>
          <w:i/>
          <w:spacing w:val="27"/>
          <w:sz w:val="24"/>
        </w:rPr>
        <w:t xml:space="preserve"> </w:t>
      </w:r>
      <w:r>
        <w:rPr>
          <w:rFonts w:ascii="Times New Roman" w:hAnsi="Times New Roman"/>
          <w:i/>
          <w:sz w:val="24"/>
        </w:rPr>
        <w:t>Reasoning</w:t>
      </w:r>
      <w:r>
        <w:rPr>
          <w:rFonts w:ascii="Times New Roman" w:hAnsi="Times New Roman"/>
          <w:i/>
          <w:spacing w:val="28"/>
          <w:sz w:val="24"/>
        </w:rPr>
        <w:t xml:space="preserve"> </w:t>
      </w:r>
      <w:r>
        <w:rPr>
          <w:rFonts w:ascii="Times New Roman" w:hAnsi="Times New Roman"/>
          <w:i/>
          <w:sz w:val="24"/>
        </w:rPr>
        <w:t>Research</w:t>
      </w:r>
      <w:r>
        <w:rPr>
          <w:rFonts w:ascii="Times New Roman" w:hAnsi="Times New Roman"/>
          <w:i/>
          <w:spacing w:val="28"/>
          <w:sz w:val="24"/>
        </w:rPr>
        <w:t xml:space="preserve"> </w:t>
      </w:r>
      <w:r>
        <w:rPr>
          <w:rFonts w:ascii="Times New Roman" w:hAnsi="Times New Roman"/>
          <w:i/>
          <w:sz w:val="24"/>
        </w:rPr>
        <w:t>and</w:t>
      </w:r>
      <w:r>
        <w:rPr>
          <w:rFonts w:ascii="Times New Roman" w:hAnsi="Times New Roman"/>
          <w:i/>
          <w:spacing w:val="28"/>
          <w:sz w:val="24"/>
        </w:rPr>
        <w:t xml:space="preserve"> </w:t>
      </w:r>
      <w:proofErr w:type="gramStart"/>
      <w:r>
        <w:rPr>
          <w:rFonts w:ascii="Times New Roman" w:hAnsi="Times New Roman"/>
          <w:i/>
          <w:sz w:val="24"/>
        </w:rPr>
        <w:t>Development</w:t>
      </w:r>
      <w:r>
        <w:rPr>
          <w:rFonts w:ascii="Times New Roman" w:hAnsi="Times New Roman"/>
          <w:i/>
          <w:spacing w:val="-38"/>
          <w:sz w:val="24"/>
        </w:rPr>
        <w:t xml:space="preserve"> </w:t>
      </w:r>
      <w:r>
        <w:rPr>
          <w:sz w:val="24"/>
        </w:rPr>
        <w:t>,</w:t>
      </w:r>
      <w:proofErr w:type="gramEnd"/>
      <w:r>
        <w:rPr>
          <w:spacing w:val="27"/>
          <w:sz w:val="24"/>
        </w:rPr>
        <w:t xml:space="preserve"> </w:t>
      </w:r>
      <w:r>
        <w:rPr>
          <w:rFonts w:ascii="Times New Roman" w:hAnsi="Times New Roman"/>
          <w:i/>
          <w:sz w:val="24"/>
        </w:rPr>
        <w:t>13405</w:t>
      </w:r>
      <w:r>
        <w:rPr>
          <w:rFonts w:ascii="Times New Roman" w:hAnsi="Times New Roman"/>
          <w:i/>
          <w:spacing w:val="-28"/>
          <w:sz w:val="24"/>
        </w:rPr>
        <w:t xml:space="preserve"> </w:t>
      </w:r>
      <w:r>
        <w:rPr>
          <w:sz w:val="24"/>
        </w:rPr>
        <w:t>,</w:t>
      </w:r>
      <w:r>
        <w:rPr>
          <w:spacing w:val="28"/>
          <w:sz w:val="24"/>
        </w:rPr>
        <w:t xml:space="preserve"> </w:t>
      </w:r>
      <w:r>
        <w:rPr>
          <w:sz w:val="24"/>
        </w:rPr>
        <w:t>3–17.</w:t>
      </w:r>
      <w:r>
        <w:rPr>
          <w:spacing w:val="72"/>
          <w:sz w:val="24"/>
        </w:rPr>
        <w:t xml:space="preserve"> </w:t>
      </w:r>
      <w:proofErr w:type="spellStart"/>
      <w:r>
        <w:rPr>
          <w:sz w:val="24"/>
        </w:rPr>
        <w:t>doi</w:t>
      </w:r>
      <w:proofErr w:type="spellEnd"/>
      <w:r>
        <w:rPr>
          <w:sz w:val="24"/>
        </w:rPr>
        <w:t>:</w:t>
      </w:r>
      <w:r>
        <w:rPr>
          <w:spacing w:val="61"/>
          <w:sz w:val="24"/>
        </w:rPr>
        <w:t xml:space="preserve"> </w:t>
      </w:r>
      <w:r>
        <w:rPr>
          <w:spacing w:val="-5"/>
          <w:sz w:val="24"/>
        </w:rPr>
        <w:t>10</w:t>
      </w:r>
    </w:p>
    <w:p w14:paraId="22645739" w14:textId="77777777" w:rsidR="00371737" w:rsidRDefault="00000000">
      <w:pPr>
        <w:pStyle w:val="BodyText"/>
        <w:spacing w:before="2"/>
        <w:ind w:left="231"/>
        <w:jc w:val="both"/>
      </w:pPr>
      <w:r>
        <w:rPr>
          <w:noProof/>
        </w:rPr>
        <mc:AlternateContent>
          <mc:Choice Requires="wps">
            <w:drawing>
              <wp:anchor distT="0" distB="0" distL="0" distR="0" simplePos="0" relativeHeight="486099456" behindDoc="1" locked="0" layoutInCell="1" allowOverlap="1" wp14:anchorId="01A65F90" wp14:editId="66ACD3A1">
                <wp:simplePos x="0" y="0"/>
                <wp:positionH relativeFrom="page">
                  <wp:posOffset>2812757</wp:posOffset>
                </wp:positionH>
                <wp:positionV relativeFrom="paragraph">
                  <wp:posOffset>138555</wp:posOffset>
                </wp:positionV>
                <wp:extent cx="450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7217024" from="221.477005pt,10.909843pt" to="224.989005pt,10.909843pt" stroked="true" strokeweight=".398pt" strokecolor="#000000">
                <v:stroke dashstyle="solid"/>
                <w10:wrap type="none"/>
              </v:line>
            </w:pict>
          </mc:Fallback>
        </mc:AlternateContent>
      </w:r>
      <w:r>
        <w:rPr>
          <w:w w:val="90"/>
        </w:rPr>
        <w:t>.1007/978-3-031-14923-8</w:t>
      </w:r>
      <w:r>
        <w:rPr>
          <w:spacing w:val="24"/>
        </w:rPr>
        <w:t xml:space="preserve"> </w:t>
      </w:r>
      <w:r>
        <w:rPr>
          <w:spacing w:val="-10"/>
          <w:w w:val="90"/>
        </w:rPr>
        <w:t>1</w:t>
      </w:r>
    </w:p>
    <w:p w14:paraId="7E72FCD8" w14:textId="77777777" w:rsidR="00371737" w:rsidRDefault="00371737">
      <w:pPr>
        <w:pStyle w:val="BodyText"/>
        <w:spacing w:before="75"/>
      </w:pPr>
    </w:p>
    <w:p w14:paraId="1C5AF430" w14:textId="77777777" w:rsidR="00371737" w:rsidRPr="00286259" w:rsidRDefault="00000000">
      <w:pPr>
        <w:pStyle w:val="BodyText"/>
        <w:spacing w:line="379" w:lineRule="auto"/>
        <w:ind w:left="231" w:right="215"/>
        <w:jc w:val="both"/>
        <w:rPr>
          <w:lang w:val="fr-FR"/>
        </w:rPr>
      </w:pPr>
      <w:bookmarkStart w:id="250" w:name="_bookmark68"/>
      <w:bookmarkEnd w:id="250"/>
      <w:proofErr w:type="spellStart"/>
      <w:r>
        <w:t>ElShawi</w:t>
      </w:r>
      <w:proofErr w:type="spellEnd"/>
      <w:r>
        <w:t>,</w:t>
      </w:r>
      <w:r>
        <w:rPr>
          <w:spacing w:val="27"/>
        </w:rPr>
        <w:t xml:space="preserve"> </w:t>
      </w:r>
      <w:r>
        <w:t>R.,</w:t>
      </w:r>
      <w:r>
        <w:rPr>
          <w:spacing w:val="27"/>
        </w:rPr>
        <w:t xml:space="preserve"> </w:t>
      </w:r>
      <w:proofErr w:type="spellStart"/>
      <w:r>
        <w:t>Sherif</w:t>
      </w:r>
      <w:proofErr w:type="spellEnd"/>
      <w:r>
        <w:t>,</w:t>
      </w:r>
      <w:r>
        <w:rPr>
          <w:spacing w:val="27"/>
        </w:rPr>
        <w:t xml:space="preserve"> </w:t>
      </w:r>
      <w:r>
        <w:t>Y.,</w:t>
      </w:r>
      <w:r>
        <w:rPr>
          <w:spacing w:val="28"/>
        </w:rPr>
        <w:t xml:space="preserve"> </w:t>
      </w:r>
      <w:r>
        <w:t>Al-</w:t>
      </w:r>
      <w:proofErr w:type="spellStart"/>
      <w:r>
        <w:t>Mallah</w:t>
      </w:r>
      <w:proofErr w:type="spellEnd"/>
      <w:r>
        <w:t>,</w:t>
      </w:r>
      <w:r>
        <w:rPr>
          <w:spacing w:val="27"/>
        </w:rPr>
        <w:t xml:space="preserve"> </w:t>
      </w:r>
      <w:r>
        <w:t>M.,</w:t>
      </w:r>
      <w:r>
        <w:rPr>
          <w:spacing w:val="22"/>
        </w:rPr>
        <w:t xml:space="preserve"> </w:t>
      </w:r>
      <w:r>
        <w:t>&amp;</w:t>
      </w:r>
      <w:r>
        <w:rPr>
          <w:spacing w:val="22"/>
        </w:rPr>
        <w:t xml:space="preserve"> </w:t>
      </w:r>
      <w:proofErr w:type="spellStart"/>
      <w:r>
        <w:t>Sakr</w:t>
      </w:r>
      <w:proofErr w:type="spellEnd"/>
      <w:r>
        <w:t>,</w:t>
      </w:r>
      <w:r>
        <w:rPr>
          <w:spacing w:val="27"/>
        </w:rPr>
        <w:t xml:space="preserve"> </w:t>
      </w:r>
      <w:r>
        <w:t>S.</w:t>
      </w:r>
      <w:r>
        <w:rPr>
          <w:spacing w:val="80"/>
        </w:rPr>
        <w:t xml:space="preserve"> </w:t>
      </w:r>
      <w:r>
        <w:t>(2020,</w:t>
      </w:r>
      <w:r>
        <w:rPr>
          <w:spacing w:val="27"/>
        </w:rPr>
        <w:t xml:space="preserve"> </w:t>
      </w:r>
      <w:r>
        <w:t>Aug).</w:t>
      </w:r>
      <w:r>
        <w:rPr>
          <w:spacing w:val="80"/>
        </w:rPr>
        <w:t xml:space="preserve"> </w:t>
      </w:r>
      <w:r>
        <w:t>Interpretability in</w:t>
      </w:r>
      <w:r>
        <w:rPr>
          <w:spacing w:val="-13"/>
        </w:rPr>
        <w:t xml:space="preserve"> </w:t>
      </w:r>
      <w:r>
        <w:t>healthcare:</w:t>
      </w:r>
      <w:r>
        <w:rPr>
          <w:spacing w:val="7"/>
        </w:rPr>
        <w:t xml:space="preserve"> </w:t>
      </w:r>
      <w:r>
        <w:t>A</w:t>
      </w:r>
      <w:r>
        <w:rPr>
          <w:spacing w:val="-13"/>
        </w:rPr>
        <w:t xml:space="preserve"> </w:t>
      </w:r>
      <w:r>
        <w:t>comparative</w:t>
      </w:r>
      <w:r>
        <w:rPr>
          <w:spacing w:val="-13"/>
        </w:rPr>
        <w:t xml:space="preserve"> </w:t>
      </w:r>
      <w:r>
        <w:t>study</w:t>
      </w:r>
      <w:r>
        <w:rPr>
          <w:spacing w:val="-13"/>
        </w:rPr>
        <w:t xml:space="preserve"> </w:t>
      </w:r>
      <w:r>
        <w:t>of</w:t>
      </w:r>
      <w:r>
        <w:rPr>
          <w:spacing w:val="-13"/>
        </w:rPr>
        <w:t xml:space="preserve"> </w:t>
      </w:r>
      <w:r>
        <w:t>local</w:t>
      </w:r>
      <w:r>
        <w:rPr>
          <w:spacing w:val="-13"/>
        </w:rPr>
        <w:t xml:space="preserve"> </w:t>
      </w:r>
      <w:r>
        <w:t>machine</w:t>
      </w:r>
      <w:r>
        <w:rPr>
          <w:spacing w:val="-13"/>
        </w:rPr>
        <w:t xml:space="preserve"> </w:t>
      </w:r>
      <w:r>
        <w:t>learning</w:t>
      </w:r>
      <w:r>
        <w:rPr>
          <w:spacing w:val="-13"/>
        </w:rPr>
        <w:t xml:space="preserve"> </w:t>
      </w:r>
      <w:r>
        <w:t>interpretability</w:t>
      </w:r>
      <w:r>
        <w:rPr>
          <w:spacing w:val="-13"/>
        </w:rPr>
        <w:t xml:space="preserve"> </w:t>
      </w:r>
      <w:r>
        <w:t xml:space="preserve">tech- </w:t>
      </w:r>
      <w:proofErr w:type="spellStart"/>
      <w:r>
        <w:t>niques</w:t>
      </w:r>
      <w:proofErr w:type="spellEnd"/>
      <w:r>
        <w:t>.</w:t>
      </w:r>
      <w:r>
        <w:rPr>
          <w:spacing w:val="40"/>
        </w:rPr>
        <w:t xml:space="preserve"> </w:t>
      </w:r>
      <w:proofErr w:type="spellStart"/>
      <w:r w:rsidRPr="00286259">
        <w:rPr>
          <w:rFonts w:ascii="Times New Roman" w:hAnsi="Times New Roman"/>
          <w:i/>
          <w:lang w:val="fr-FR"/>
        </w:rPr>
        <w:t>Computational</w:t>
      </w:r>
      <w:proofErr w:type="spellEnd"/>
      <w:r w:rsidRPr="00286259">
        <w:rPr>
          <w:rFonts w:ascii="Times New Roman" w:hAnsi="Times New Roman"/>
          <w:i/>
          <w:lang w:val="fr-FR"/>
        </w:rPr>
        <w:t xml:space="preserve"> Intelligence</w:t>
      </w:r>
      <w:r w:rsidRPr="00286259">
        <w:rPr>
          <w:lang w:val="fr-FR"/>
        </w:rPr>
        <w:t xml:space="preserve">, </w:t>
      </w:r>
      <w:r w:rsidRPr="00286259">
        <w:rPr>
          <w:rFonts w:ascii="Times New Roman" w:hAnsi="Times New Roman"/>
          <w:i/>
          <w:lang w:val="fr-FR"/>
        </w:rPr>
        <w:t>37</w:t>
      </w:r>
      <w:r w:rsidRPr="00286259">
        <w:rPr>
          <w:rFonts w:ascii="Times New Roman" w:hAnsi="Times New Roman"/>
          <w:i/>
          <w:spacing w:val="-28"/>
          <w:lang w:val="fr-FR"/>
        </w:rPr>
        <w:t xml:space="preserve"> </w:t>
      </w:r>
      <w:r w:rsidRPr="00286259">
        <w:rPr>
          <w:lang w:val="fr-FR"/>
        </w:rPr>
        <w:t>(4), 1633–1650.</w:t>
      </w:r>
      <w:r w:rsidRPr="00286259">
        <w:rPr>
          <w:spacing w:val="40"/>
          <w:lang w:val="fr-FR"/>
        </w:rPr>
        <w:t xml:space="preserve"> </w:t>
      </w:r>
      <w:proofErr w:type="spellStart"/>
      <w:proofErr w:type="gramStart"/>
      <w:r w:rsidRPr="00286259">
        <w:rPr>
          <w:lang w:val="fr-FR"/>
        </w:rPr>
        <w:t>doi</w:t>
      </w:r>
      <w:proofErr w:type="spellEnd"/>
      <w:r w:rsidRPr="00286259">
        <w:rPr>
          <w:lang w:val="fr-FR"/>
        </w:rPr>
        <w:t>:</w:t>
      </w:r>
      <w:proofErr w:type="gramEnd"/>
      <w:r w:rsidRPr="00286259">
        <w:rPr>
          <w:spacing w:val="40"/>
          <w:lang w:val="fr-FR"/>
        </w:rPr>
        <w:t xml:space="preserve"> </w:t>
      </w:r>
      <w:r w:rsidRPr="00286259">
        <w:rPr>
          <w:lang w:val="fr-FR"/>
        </w:rPr>
        <w:t>10.1111/coin.12410</w:t>
      </w:r>
    </w:p>
    <w:p w14:paraId="6856A9BB" w14:textId="77777777" w:rsidR="00371737" w:rsidRDefault="00000000">
      <w:pPr>
        <w:spacing w:before="189" w:line="379" w:lineRule="auto"/>
        <w:ind w:left="231" w:right="218"/>
        <w:jc w:val="both"/>
        <w:rPr>
          <w:sz w:val="24"/>
        </w:rPr>
      </w:pPr>
      <w:bookmarkStart w:id="251" w:name="_bookmark69"/>
      <w:bookmarkEnd w:id="251"/>
      <w:r w:rsidRPr="00286259">
        <w:rPr>
          <w:sz w:val="24"/>
          <w:lang w:val="fr-FR"/>
        </w:rPr>
        <w:t>Evans, B. P., Xue, B., &amp; Zhang, M.</w:t>
      </w:r>
      <w:r w:rsidRPr="00286259">
        <w:rPr>
          <w:spacing w:val="40"/>
          <w:sz w:val="24"/>
          <w:lang w:val="fr-FR"/>
        </w:rPr>
        <w:t xml:space="preserve"> </w:t>
      </w:r>
      <w:r w:rsidRPr="00286259">
        <w:rPr>
          <w:sz w:val="24"/>
          <w:lang w:val="fr-FR"/>
        </w:rPr>
        <w:t xml:space="preserve">(2019, </w:t>
      </w:r>
      <w:proofErr w:type="spellStart"/>
      <w:r w:rsidRPr="00286259">
        <w:rPr>
          <w:sz w:val="24"/>
          <w:lang w:val="fr-FR"/>
        </w:rPr>
        <w:t>Jul</w:t>
      </w:r>
      <w:proofErr w:type="spellEnd"/>
      <w:r w:rsidRPr="00286259">
        <w:rPr>
          <w:sz w:val="24"/>
          <w:lang w:val="fr-FR"/>
        </w:rPr>
        <w:t>).</w:t>
      </w:r>
      <w:r w:rsidRPr="00286259">
        <w:rPr>
          <w:spacing w:val="40"/>
          <w:sz w:val="24"/>
          <w:lang w:val="fr-FR"/>
        </w:rPr>
        <w:t xml:space="preserve"> </w:t>
      </w:r>
      <w:r>
        <w:rPr>
          <w:sz w:val="24"/>
        </w:rPr>
        <w:t xml:space="preserve">What’s inside the </w:t>
      </w:r>
      <w:proofErr w:type="gramStart"/>
      <w:r>
        <w:rPr>
          <w:sz w:val="24"/>
        </w:rPr>
        <w:t>black-box</w:t>
      </w:r>
      <w:proofErr w:type="gramEnd"/>
      <w:r>
        <w:rPr>
          <w:sz w:val="24"/>
        </w:rPr>
        <w:t xml:space="preserve">? </w:t>
      </w:r>
      <w:r>
        <w:rPr>
          <w:rFonts w:ascii="Times New Roman" w:hAnsi="Times New Roman"/>
          <w:i/>
          <w:sz w:val="24"/>
        </w:rPr>
        <w:t>Proceedings of the Genetic and Evolutionary Computation Conference</w:t>
      </w:r>
      <w:r>
        <w:rPr>
          <w:sz w:val="24"/>
        </w:rPr>
        <w:t xml:space="preserve">. </w:t>
      </w:r>
      <w:proofErr w:type="spellStart"/>
      <w:r>
        <w:rPr>
          <w:sz w:val="24"/>
        </w:rPr>
        <w:t>doi</w:t>
      </w:r>
      <w:proofErr w:type="spellEnd"/>
      <w:r>
        <w:rPr>
          <w:sz w:val="24"/>
        </w:rPr>
        <w:t xml:space="preserve">: 10.1145/ </w:t>
      </w:r>
      <w:r>
        <w:rPr>
          <w:spacing w:val="-2"/>
          <w:sz w:val="24"/>
        </w:rPr>
        <w:t>3321707.3321726</w:t>
      </w:r>
    </w:p>
    <w:p w14:paraId="5FBA5209" w14:textId="77777777" w:rsidR="00371737" w:rsidRDefault="00000000">
      <w:pPr>
        <w:pStyle w:val="BodyText"/>
        <w:spacing w:before="189" w:line="379" w:lineRule="auto"/>
        <w:ind w:left="231" w:right="216"/>
        <w:jc w:val="both"/>
      </w:pPr>
      <w:bookmarkStart w:id="252" w:name="_bookmark70"/>
      <w:bookmarkEnd w:id="252"/>
      <w:proofErr w:type="spellStart"/>
      <w:r>
        <w:t>Guidotti</w:t>
      </w:r>
      <w:proofErr w:type="spellEnd"/>
      <w:r>
        <w:t xml:space="preserve">, R., </w:t>
      </w:r>
      <w:proofErr w:type="spellStart"/>
      <w:r>
        <w:t>Monreale</w:t>
      </w:r>
      <w:proofErr w:type="spellEnd"/>
      <w:r>
        <w:t xml:space="preserve">, A., Giannotti, F., </w:t>
      </w:r>
      <w:proofErr w:type="spellStart"/>
      <w:r>
        <w:t>Pedreschi</w:t>
      </w:r>
      <w:proofErr w:type="spellEnd"/>
      <w:r>
        <w:t xml:space="preserve">, D., Ruggieri, S., &amp; </w:t>
      </w:r>
      <w:proofErr w:type="spellStart"/>
      <w:r>
        <w:t>Turini</w:t>
      </w:r>
      <w:proofErr w:type="spellEnd"/>
      <w:r>
        <w:t xml:space="preserve">, F. </w:t>
      </w:r>
      <w:r>
        <w:rPr>
          <w:spacing w:val="-4"/>
        </w:rPr>
        <w:t>(2019, Dec).</w:t>
      </w:r>
      <w:r>
        <w:rPr>
          <w:spacing w:val="13"/>
        </w:rPr>
        <w:t xml:space="preserve"> </w:t>
      </w:r>
      <w:r>
        <w:rPr>
          <w:spacing w:val="-4"/>
        </w:rPr>
        <w:t xml:space="preserve">Factual and counterfactual explanations for black box decision making. </w:t>
      </w:r>
      <w:r>
        <w:rPr>
          <w:rFonts w:ascii="Times New Roman" w:hAnsi="Times New Roman"/>
          <w:i/>
        </w:rPr>
        <w:t>IEEE Intelligent Systems</w:t>
      </w:r>
      <w:r>
        <w:t xml:space="preserve">, </w:t>
      </w:r>
      <w:r>
        <w:rPr>
          <w:rFonts w:ascii="Times New Roman" w:hAnsi="Times New Roman"/>
          <w:i/>
        </w:rPr>
        <w:t>34</w:t>
      </w:r>
      <w:r>
        <w:rPr>
          <w:rFonts w:ascii="Times New Roman" w:hAnsi="Times New Roman"/>
          <w:i/>
          <w:spacing w:val="-28"/>
        </w:rPr>
        <w:t xml:space="preserve"> </w:t>
      </w:r>
      <w:r>
        <w:t>(6), 14–23.</w:t>
      </w:r>
      <w:r>
        <w:rPr>
          <w:spacing w:val="40"/>
        </w:rPr>
        <w:t xml:space="preserve"> </w:t>
      </w:r>
      <w:proofErr w:type="spellStart"/>
      <w:r>
        <w:t>doi</w:t>
      </w:r>
      <w:proofErr w:type="spellEnd"/>
      <w:r>
        <w:t>:</w:t>
      </w:r>
      <w:r>
        <w:rPr>
          <w:spacing w:val="40"/>
        </w:rPr>
        <w:t xml:space="preserve"> </w:t>
      </w:r>
      <w:r>
        <w:t>10.1109/mis.2019.2957223</w:t>
      </w:r>
    </w:p>
    <w:p w14:paraId="09E9FAB7" w14:textId="77777777" w:rsidR="00371737" w:rsidRDefault="00000000">
      <w:pPr>
        <w:pStyle w:val="BodyText"/>
        <w:spacing w:before="189" w:line="376" w:lineRule="auto"/>
        <w:ind w:left="231" w:right="217"/>
        <w:jc w:val="both"/>
      </w:pPr>
      <w:bookmarkStart w:id="253" w:name="_bookmark71"/>
      <w:bookmarkEnd w:id="253"/>
      <w:r>
        <w:t>Hanafy, M., &amp; Ming, R.</w:t>
      </w:r>
      <w:r>
        <w:rPr>
          <w:spacing w:val="40"/>
        </w:rPr>
        <w:t xml:space="preserve"> </w:t>
      </w:r>
      <w:r>
        <w:t>(2022).</w:t>
      </w:r>
      <w:r>
        <w:rPr>
          <w:spacing w:val="40"/>
        </w:rPr>
        <w:t xml:space="preserve"> </w:t>
      </w:r>
      <w:r>
        <w:t>Classification of the insureds using integrated machine</w:t>
      </w:r>
      <w:r>
        <w:rPr>
          <w:spacing w:val="3"/>
        </w:rPr>
        <w:t xml:space="preserve"> </w:t>
      </w:r>
      <w:r>
        <w:t>learning</w:t>
      </w:r>
      <w:r>
        <w:rPr>
          <w:spacing w:val="3"/>
        </w:rPr>
        <w:t xml:space="preserve"> </w:t>
      </w:r>
      <w:r>
        <w:t>algorithms:</w:t>
      </w:r>
      <w:r>
        <w:rPr>
          <w:spacing w:val="32"/>
        </w:rPr>
        <w:t xml:space="preserve"> </w:t>
      </w:r>
      <w:r>
        <w:t>A</w:t>
      </w:r>
      <w:r>
        <w:rPr>
          <w:spacing w:val="2"/>
        </w:rPr>
        <w:t xml:space="preserve"> </w:t>
      </w:r>
      <w:r>
        <w:t>comparative</w:t>
      </w:r>
      <w:r>
        <w:rPr>
          <w:spacing w:val="4"/>
        </w:rPr>
        <w:t xml:space="preserve"> </w:t>
      </w:r>
      <w:r>
        <w:t>study.</w:t>
      </w:r>
      <w:r>
        <w:rPr>
          <w:spacing w:val="41"/>
        </w:rPr>
        <w:t xml:space="preserve"> </w:t>
      </w:r>
      <w:r>
        <w:rPr>
          <w:rFonts w:ascii="Times New Roman"/>
          <w:i/>
        </w:rPr>
        <w:t>Applied</w:t>
      </w:r>
      <w:r>
        <w:rPr>
          <w:rFonts w:ascii="Times New Roman"/>
          <w:i/>
          <w:spacing w:val="5"/>
        </w:rPr>
        <w:t xml:space="preserve"> </w:t>
      </w:r>
      <w:r>
        <w:rPr>
          <w:rFonts w:ascii="Times New Roman"/>
          <w:i/>
        </w:rPr>
        <w:t>Artificial</w:t>
      </w:r>
      <w:r>
        <w:rPr>
          <w:rFonts w:ascii="Times New Roman"/>
          <w:i/>
          <w:spacing w:val="4"/>
        </w:rPr>
        <w:t xml:space="preserve"> </w:t>
      </w:r>
      <w:r>
        <w:rPr>
          <w:rFonts w:ascii="Times New Roman"/>
          <w:i/>
          <w:spacing w:val="-2"/>
        </w:rPr>
        <w:t>Intelligence</w:t>
      </w:r>
      <w:r>
        <w:rPr>
          <w:spacing w:val="-2"/>
        </w:rPr>
        <w:t>,</w:t>
      </w:r>
    </w:p>
    <w:p w14:paraId="7043F0FB" w14:textId="77777777" w:rsidR="00371737" w:rsidRDefault="00000000">
      <w:pPr>
        <w:pStyle w:val="BodyText"/>
        <w:spacing w:before="1"/>
        <w:ind w:left="231"/>
        <w:jc w:val="both"/>
      </w:pPr>
      <w:proofErr w:type="gramStart"/>
      <w:r>
        <w:rPr>
          <w:rFonts w:ascii="Times New Roman"/>
          <w:i/>
        </w:rPr>
        <w:t>36</w:t>
      </w:r>
      <w:r>
        <w:rPr>
          <w:rFonts w:ascii="Times New Roman"/>
          <w:i/>
          <w:spacing w:val="-28"/>
        </w:rPr>
        <w:t xml:space="preserve"> </w:t>
      </w:r>
      <w:r>
        <w:t>.</w:t>
      </w:r>
      <w:proofErr w:type="gramEnd"/>
      <w:r>
        <w:rPr>
          <w:spacing w:val="22"/>
        </w:rPr>
        <w:t xml:space="preserve"> </w:t>
      </w:r>
      <w:proofErr w:type="spellStart"/>
      <w:r>
        <w:t>doi</w:t>
      </w:r>
      <w:proofErr w:type="spellEnd"/>
      <w:r>
        <w:t>:</w:t>
      </w:r>
      <w:r>
        <w:rPr>
          <w:spacing w:val="28"/>
        </w:rPr>
        <w:t xml:space="preserve"> </w:t>
      </w:r>
      <w:r>
        <w:rPr>
          <w:spacing w:val="-2"/>
          <w:w w:val="90"/>
        </w:rPr>
        <w:t>10.1080/08839514.2021.2020489</w:t>
      </w:r>
    </w:p>
    <w:p w14:paraId="7980B75B" w14:textId="77777777" w:rsidR="00371737" w:rsidRDefault="00371737">
      <w:pPr>
        <w:pStyle w:val="BodyText"/>
        <w:spacing w:before="71"/>
      </w:pPr>
    </w:p>
    <w:p w14:paraId="5A0706BB" w14:textId="77777777" w:rsidR="00371737" w:rsidRDefault="00000000">
      <w:pPr>
        <w:spacing w:line="376" w:lineRule="auto"/>
        <w:ind w:left="231" w:right="218"/>
        <w:jc w:val="both"/>
        <w:rPr>
          <w:rFonts w:ascii="Times New Roman"/>
          <w:i/>
          <w:sz w:val="24"/>
        </w:rPr>
      </w:pPr>
      <w:bookmarkStart w:id="254" w:name="_bookmark72"/>
      <w:bookmarkEnd w:id="254"/>
      <w:r>
        <w:rPr>
          <w:sz w:val="24"/>
        </w:rPr>
        <w:t xml:space="preserve">Honegger, M. (2018, Aug). </w:t>
      </w:r>
      <w:r>
        <w:rPr>
          <w:rFonts w:ascii="Times New Roman"/>
          <w:i/>
          <w:sz w:val="24"/>
        </w:rPr>
        <w:t>Shedding light on black box machine learning algorithms: Development</w:t>
      </w:r>
      <w:r>
        <w:rPr>
          <w:rFonts w:ascii="Times New Roman"/>
          <w:i/>
          <w:spacing w:val="29"/>
          <w:sz w:val="24"/>
        </w:rPr>
        <w:t xml:space="preserve"> </w:t>
      </w:r>
      <w:r>
        <w:rPr>
          <w:rFonts w:ascii="Times New Roman"/>
          <w:i/>
          <w:sz w:val="24"/>
        </w:rPr>
        <w:t>of</w:t>
      </w:r>
      <w:r>
        <w:rPr>
          <w:rFonts w:ascii="Times New Roman"/>
          <w:i/>
          <w:spacing w:val="29"/>
          <w:sz w:val="24"/>
        </w:rPr>
        <w:t xml:space="preserve"> </w:t>
      </w:r>
      <w:r>
        <w:rPr>
          <w:rFonts w:ascii="Times New Roman"/>
          <w:i/>
          <w:sz w:val="24"/>
        </w:rPr>
        <w:t>an</w:t>
      </w:r>
      <w:r>
        <w:rPr>
          <w:rFonts w:ascii="Times New Roman"/>
          <w:i/>
          <w:spacing w:val="29"/>
          <w:sz w:val="24"/>
        </w:rPr>
        <w:t xml:space="preserve"> </w:t>
      </w:r>
      <w:r>
        <w:rPr>
          <w:rFonts w:ascii="Times New Roman"/>
          <w:i/>
          <w:sz w:val="24"/>
        </w:rPr>
        <w:t>axiomatic</w:t>
      </w:r>
      <w:r>
        <w:rPr>
          <w:rFonts w:ascii="Times New Roman"/>
          <w:i/>
          <w:spacing w:val="29"/>
          <w:sz w:val="24"/>
        </w:rPr>
        <w:t xml:space="preserve"> </w:t>
      </w:r>
      <w:r>
        <w:rPr>
          <w:rFonts w:ascii="Times New Roman"/>
          <w:i/>
          <w:sz w:val="24"/>
        </w:rPr>
        <w:t>framework</w:t>
      </w:r>
      <w:r>
        <w:rPr>
          <w:rFonts w:ascii="Times New Roman"/>
          <w:i/>
          <w:spacing w:val="29"/>
          <w:sz w:val="24"/>
        </w:rPr>
        <w:t xml:space="preserve"> </w:t>
      </w:r>
      <w:r>
        <w:rPr>
          <w:rFonts w:ascii="Times New Roman"/>
          <w:i/>
          <w:sz w:val="24"/>
        </w:rPr>
        <w:t>to</w:t>
      </w:r>
      <w:r>
        <w:rPr>
          <w:rFonts w:ascii="Times New Roman"/>
          <w:i/>
          <w:spacing w:val="29"/>
          <w:sz w:val="24"/>
        </w:rPr>
        <w:t xml:space="preserve"> </w:t>
      </w:r>
      <w:r>
        <w:rPr>
          <w:rFonts w:ascii="Times New Roman"/>
          <w:i/>
          <w:sz w:val="24"/>
        </w:rPr>
        <w:t>assess</w:t>
      </w:r>
      <w:r>
        <w:rPr>
          <w:rFonts w:ascii="Times New Roman"/>
          <w:i/>
          <w:spacing w:val="29"/>
          <w:sz w:val="24"/>
        </w:rPr>
        <w:t xml:space="preserve"> </w:t>
      </w:r>
      <w:r>
        <w:rPr>
          <w:rFonts w:ascii="Times New Roman"/>
          <w:i/>
          <w:sz w:val="24"/>
        </w:rPr>
        <w:t>the</w:t>
      </w:r>
      <w:r>
        <w:rPr>
          <w:rFonts w:ascii="Times New Roman"/>
          <w:i/>
          <w:spacing w:val="29"/>
          <w:sz w:val="24"/>
        </w:rPr>
        <w:t xml:space="preserve"> </w:t>
      </w:r>
      <w:r>
        <w:rPr>
          <w:rFonts w:ascii="Times New Roman"/>
          <w:i/>
          <w:sz w:val="24"/>
        </w:rPr>
        <w:t>quality</w:t>
      </w:r>
      <w:r>
        <w:rPr>
          <w:rFonts w:ascii="Times New Roman"/>
          <w:i/>
          <w:spacing w:val="29"/>
          <w:sz w:val="24"/>
        </w:rPr>
        <w:t xml:space="preserve"> </w:t>
      </w:r>
      <w:r>
        <w:rPr>
          <w:rFonts w:ascii="Times New Roman"/>
          <w:i/>
          <w:sz w:val="24"/>
        </w:rPr>
        <w:t>of</w:t>
      </w:r>
      <w:r>
        <w:rPr>
          <w:rFonts w:ascii="Times New Roman"/>
          <w:i/>
          <w:spacing w:val="29"/>
          <w:sz w:val="24"/>
        </w:rPr>
        <w:t xml:space="preserve"> </w:t>
      </w:r>
      <w:r>
        <w:rPr>
          <w:rFonts w:ascii="Times New Roman"/>
          <w:i/>
          <w:sz w:val="24"/>
        </w:rPr>
        <w:t>methods</w:t>
      </w:r>
      <w:r>
        <w:rPr>
          <w:rFonts w:ascii="Times New Roman"/>
          <w:i/>
          <w:spacing w:val="29"/>
          <w:sz w:val="24"/>
        </w:rPr>
        <w:t xml:space="preserve"> </w:t>
      </w:r>
      <w:r>
        <w:rPr>
          <w:rFonts w:ascii="Times New Roman"/>
          <w:i/>
          <w:sz w:val="24"/>
        </w:rPr>
        <w:t>that</w:t>
      </w:r>
      <w:r>
        <w:rPr>
          <w:rFonts w:ascii="Times New Roman"/>
          <w:i/>
          <w:spacing w:val="30"/>
          <w:sz w:val="24"/>
        </w:rPr>
        <w:t xml:space="preserve"> </w:t>
      </w:r>
      <w:proofErr w:type="gramStart"/>
      <w:r>
        <w:rPr>
          <w:rFonts w:ascii="Times New Roman"/>
          <w:i/>
          <w:spacing w:val="-2"/>
          <w:sz w:val="24"/>
        </w:rPr>
        <w:t>explain</w:t>
      </w:r>
      <w:proofErr w:type="gramEnd"/>
    </w:p>
    <w:p w14:paraId="5A9A2AB2" w14:textId="77777777" w:rsidR="00371737" w:rsidRDefault="00371737">
      <w:pPr>
        <w:spacing w:line="376" w:lineRule="auto"/>
        <w:jc w:val="both"/>
        <w:rPr>
          <w:rFonts w:ascii="Times New Roman"/>
          <w:sz w:val="24"/>
        </w:rPr>
        <w:sectPr w:rsidR="00371737" w:rsidSect="00FA1DAD">
          <w:headerReference w:type="default" r:id="rId39"/>
          <w:footerReference w:type="default" r:id="rId40"/>
          <w:pgSz w:w="12240" w:h="15840"/>
          <w:pgMar w:top="1300" w:right="1480" w:bottom="980" w:left="1700" w:header="805" w:footer="799" w:gutter="0"/>
          <w:cols w:space="720"/>
        </w:sectPr>
      </w:pPr>
    </w:p>
    <w:p w14:paraId="6764C4AE" w14:textId="77777777" w:rsidR="00371737" w:rsidRDefault="00000000">
      <w:pPr>
        <w:spacing w:before="124" w:line="379" w:lineRule="auto"/>
        <w:ind w:left="231" w:right="218"/>
        <w:jc w:val="both"/>
        <w:rPr>
          <w:sz w:val="24"/>
        </w:rPr>
      </w:pPr>
      <w:r>
        <w:rPr>
          <w:rFonts w:ascii="Times New Roman"/>
          <w:i/>
          <w:sz w:val="24"/>
        </w:rPr>
        <w:lastRenderedPageBreak/>
        <w:t xml:space="preserve">individual predictions. </w:t>
      </w:r>
      <w:r>
        <w:rPr>
          <w:sz w:val="24"/>
        </w:rPr>
        <w:t xml:space="preserve">Karlsruhe Institute of Technology. Retrieved from https:// </w:t>
      </w:r>
      <w:r>
        <w:rPr>
          <w:spacing w:val="-2"/>
          <w:w w:val="105"/>
          <w:sz w:val="24"/>
        </w:rPr>
        <w:t>arxiv.org/abs/1808.05054v1</w:t>
      </w:r>
    </w:p>
    <w:p w14:paraId="1FDA3522" w14:textId="77777777" w:rsidR="00371737" w:rsidRDefault="00000000">
      <w:pPr>
        <w:spacing w:before="186" w:line="376" w:lineRule="auto"/>
        <w:ind w:left="231" w:right="217"/>
        <w:jc w:val="both"/>
        <w:rPr>
          <w:sz w:val="24"/>
        </w:rPr>
      </w:pPr>
      <w:bookmarkStart w:id="255" w:name="_bookmark73"/>
      <w:bookmarkEnd w:id="255"/>
      <w:proofErr w:type="spellStart"/>
      <w:r>
        <w:rPr>
          <w:spacing w:val="-2"/>
          <w:sz w:val="24"/>
        </w:rPr>
        <w:t>Ignatiev</w:t>
      </w:r>
      <w:proofErr w:type="spellEnd"/>
      <w:r>
        <w:rPr>
          <w:spacing w:val="-2"/>
          <w:sz w:val="24"/>
        </w:rPr>
        <w:t>,</w:t>
      </w:r>
      <w:r>
        <w:rPr>
          <w:spacing w:val="-8"/>
          <w:sz w:val="24"/>
        </w:rPr>
        <w:t xml:space="preserve"> </w:t>
      </w:r>
      <w:r>
        <w:rPr>
          <w:spacing w:val="-2"/>
          <w:sz w:val="24"/>
        </w:rPr>
        <w:t>A. (2020,</w:t>
      </w:r>
      <w:r>
        <w:rPr>
          <w:spacing w:val="-8"/>
          <w:sz w:val="24"/>
        </w:rPr>
        <w:t xml:space="preserve"> </w:t>
      </w:r>
      <w:r>
        <w:rPr>
          <w:spacing w:val="-2"/>
          <w:sz w:val="24"/>
        </w:rPr>
        <w:t>Jul). Towards</w:t>
      </w:r>
      <w:r>
        <w:rPr>
          <w:spacing w:val="-11"/>
          <w:sz w:val="24"/>
        </w:rPr>
        <w:t xml:space="preserve"> </w:t>
      </w:r>
      <w:r>
        <w:rPr>
          <w:spacing w:val="-2"/>
          <w:sz w:val="24"/>
        </w:rPr>
        <w:t>trustable</w:t>
      </w:r>
      <w:r>
        <w:rPr>
          <w:spacing w:val="-11"/>
          <w:sz w:val="24"/>
        </w:rPr>
        <w:t xml:space="preserve"> </w:t>
      </w:r>
      <w:r>
        <w:rPr>
          <w:spacing w:val="-2"/>
          <w:sz w:val="24"/>
        </w:rPr>
        <w:t>explainable</w:t>
      </w:r>
      <w:r>
        <w:rPr>
          <w:spacing w:val="-11"/>
          <w:sz w:val="24"/>
        </w:rPr>
        <w:t xml:space="preserve"> </w:t>
      </w:r>
      <w:r>
        <w:rPr>
          <w:spacing w:val="-2"/>
          <w:sz w:val="24"/>
        </w:rPr>
        <w:t xml:space="preserve">ai. </w:t>
      </w:r>
      <w:r>
        <w:rPr>
          <w:rFonts w:ascii="Times New Roman" w:hAnsi="Times New Roman"/>
          <w:i/>
          <w:spacing w:val="-2"/>
          <w:sz w:val="24"/>
        </w:rPr>
        <w:t>Proceedings</w:t>
      </w:r>
      <w:r>
        <w:rPr>
          <w:rFonts w:ascii="Times New Roman" w:hAnsi="Times New Roman"/>
          <w:i/>
          <w:spacing w:val="-8"/>
          <w:sz w:val="24"/>
        </w:rPr>
        <w:t xml:space="preserve"> </w:t>
      </w:r>
      <w:r>
        <w:rPr>
          <w:rFonts w:ascii="Times New Roman" w:hAnsi="Times New Roman"/>
          <w:i/>
          <w:spacing w:val="-2"/>
          <w:sz w:val="24"/>
        </w:rPr>
        <w:t>of</w:t>
      </w:r>
      <w:r>
        <w:rPr>
          <w:rFonts w:ascii="Times New Roman" w:hAnsi="Times New Roman"/>
          <w:i/>
          <w:spacing w:val="-8"/>
          <w:sz w:val="24"/>
        </w:rPr>
        <w:t xml:space="preserve"> </w:t>
      </w:r>
      <w:r>
        <w:rPr>
          <w:rFonts w:ascii="Times New Roman" w:hAnsi="Times New Roman"/>
          <w:i/>
          <w:spacing w:val="-2"/>
          <w:sz w:val="24"/>
        </w:rPr>
        <w:t>the</w:t>
      </w:r>
      <w:r>
        <w:rPr>
          <w:rFonts w:ascii="Times New Roman" w:hAnsi="Times New Roman"/>
          <w:i/>
          <w:spacing w:val="-8"/>
          <w:sz w:val="24"/>
        </w:rPr>
        <w:t xml:space="preserve"> </w:t>
      </w:r>
      <w:r>
        <w:rPr>
          <w:rFonts w:ascii="Times New Roman" w:hAnsi="Times New Roman"/>
          <w:i/>
          <w:spacing w:val="-2"/>
          <w:sz w:val="24"/>
        </w:rPr>
        <w:t xml:space="preserve">Twenty- </w:t>
      </w:r>
      <w:r>
        <w:rPr>
          <w:rFonts w:ascii="Times New Roman" w:hAnsi="Times New Roman"/>
          <w:i/>
          <w:sz w:val="24"/>
        </w:rPr>
        <w:t>Ninth</w:t>
      </w:r>
      <w:r>
        <w:rPr>
          <w:rFonts w:ascii="Times New Roman" w:hAnsi="Times New Roman"/>
          <w:i/>
          <w:spacing w:val="44"/>
          <w:sz w:val="24"/>
        </w:rPr>
        <w:t xml:space="preserve"> </w:t>
      </w:r>
      <w:r>
        <w:rPr>
          <w:rFonts w:ascii="Times New Roman" w:hAnsi="Times New Roman"/>
          <w:i/>
          <w:sz w:val="24"/>
        </w:rPr>
        <w:t>International</w:t>
      </w:r>
      <w:r>
        <w:rPr>
          <w:rFonts w:ascii="Times New Roman" w:hAnsi="Times New Roman"/>
          <w:i/>
          <w:spacing w:val="44"/>
          <w:sz w:val="24"/>
        </w:rPr>
        <w:t xml:space="preserve"> </w:t>
      </w:r>
      <w:r>
        <w:rPr>
          <w:rFonts w:ascii="Times New Roman" w:hAnsi="Times New Roman"/>
          <w:i/>
          <w:sz w:val="24"/>
        </w:rPr>
        <w:t>Joint</w:t>
      </w:r>
      <w:r>
        <w:rPr>
          <w:rFonts w:ascii="Times New Roman" w:hAnsi="Times New Roman"/>
          <w:i/>
          <w:spacing w:val="44"/>
          <w:sz w:val="24"/>
        </w:rPr>
        <w:t xml:space="preserve"> </w:t>
      </w:r>
      <w:r>
        <w:rPr>
          <w:rFonts w:ascii="Times New Roman" w:hAnsi="Times New Roman"/>
          <w:i/>
          <w:sz w:val="24"/>
        </w:rPr>
        <w:t>Conference</w:t>
      </w:r>
      <w:r>
        <w:rPr>
          <w:rFonts w:ascii="Times New Roman" w:hAnsi="Times New Roman"/>
          <w:i/>
          <w:spacing w:val="44"/>
          <w:sz w:val="24"/>
        </w:rPr>
        <w:t xml:space="preserve"> </w:t>
      </w:r>
      <w:r>
        <w:rPr>
          <w:rFonts w:ascii="Times New Roman" w:hAnsi="Times New Roman"/>
          <w:i/>
          <w:sz w:val="24"/>
        </w:rPr>
        <w:t>on</w:t>
      </w:r>
      <w:r>
        <w:rPr>
          <w:rFonts w:ascii="Times New Roman" w:hAnsi="Times New Roman"/>
          <w:i/>
          <w:spacing w:val="44"/>
          <w:sz w:val="24"/>
        </w:rPr>
        <w:t xml:space="preserve"> </w:t>
      </w:r>
      <w:r>
        <w:rPr>
          <w:rFonts w:ascii="Times New Roman" w:hAnsi="Times New Roman"/>
          <w:i/>
          <w:sz w:val="24"/>
        </w:rPr>
        <w:t>Artificial</w:t>
      </w:r>
      <w:r>
        <w:rPr>
          <w:rFonts w:ascii="Times New Roman" w:hAnsi="Times New Roman"/>
          <w:i/>
          <w:spacing w:val="44"/>
          <w:sz w:val="24"/>
        </w:rPr>
        <w:t xml:space="preserve"> </w:t>
      </w:r>
      <w:r>
        <w:rPr>
          <w:rFonts w:ascii="Times New Roman" w:hAnsi="Times New Roman"/>
          <w:i/>
          <w:sz w:val="24"/>
        </w:rPr>
        <w:t>Intelligence</w:t>
      </w:r>
      <w:r>
        <w:rPr>
          <w:sz w:val="24"/>
        </w:rPr>
        <w:t>,</w:t>
      </w:r>
      <w:r>
        <w:rPr>
          <w:spacing w:val="44"/>
          <w:sz w:val="24"/>
        </w:rPr>
        <w:t xml:space="preserve"> </w:t>
      </w:r>
      <w:r>
        <w:rPr>
          <w:sz w:val="24"/>
        </w:rPr>
        <w:t>5154–5158.</w:t>
      </w:r>
      <w:r>
        <w:rPr>
          <w:spacing w:val="64"/>
          <w:w w:val="150"/>
          <w:sz w:val="24"/>
        </w:rPr>
        <w:t xml:space="preserve"> </w:t>
      </w:r>
      <w:proofErr w:type="spellStart"/>
      <w:r>
        <w:rPr>
          <w:sz w:val="24"/>
        </w:rPr>
        <w:t>doi</w:t>
      </w:r>
      <w:proofErr w:type="spellEnd"/>
      <w:r>
        <w:rPr>
          <w:sz w:val="24"/>
        </w:rPr>
        <w:t>:</w:t>
      </w:r>
      <w:r>
        <w:rPr>
          <w:spacing w:val="53"/>
          <w:w w:val="150"/>
          <w:sz w:val="24"/>
        </w:rPr>
        <w:t xml:space="preserve"> </w:t>
      </w:r>
      <w:r>
        <w:rPr>
          <w:spacing w:val="-5"/>
          <w:sz w:val="24"/>
        </w:rPr>
        <w:t>10</w:t>
      </w:r>
    </w:p>
    <w:p w14:paraId="11351EBD" w14:textId="77777777" w:rsidR="00371737" w:rsidRDefault="00000000">
      <w:pPr>
        <w:pStyle w:val="BodyText"/>
        <w:spacing w:before="3"/>
        <w:ind w:left="231"/>
      </w:pPr>
      <w:r>
        <w:rPr>
          <w:spacing w:val="-4"/>
        </w:rPr>
        <w:t>.24963/ijcai.2020/726</w:t>
      </w:r>
    </w:p>
    <w:p w14:paraId="3DE8F3C7" w14:textId="77777777" w:rsidR="00371737" w:rsidRDefault="00371737">
      <w:pPr>
        <w:pStyle w:val="BodyText"/>
        <w:spacing w:before="75"/>
      </w:pPr>
    </w:p>
    <w:p w14:paraId="2CDCFF32" w14:textId="77777777" w:rsidR="00371737" w:rsidRDefault="00000000">
      <w:pPr>
        <w:pStyle w:val="BodyText"/>
        <w:spacing w:line="376" w:lineRule="auto"/>
        <w:ind w:left="231" w:right="214"/>
        <w:jc w:val="both"/>
      </w:pPr>
      <w:bookmarkStart w:id="256" w:name="_bookmark74"/>
      <w:bookmarkEnd w:id="256"/>
      <w:r>
        <w:t xml:space="preserve">Jacob, V., Song, F., </w:t>
      </w:r>
      <w:proofErr w:type="spellStart"/>
      <w:r>
        <w:t>Stiegler</w:t>
      </w:r>
      <w:proofErr w:type="spellEnd"/>
      <w:r>
        <w:t xml:space="preserve">, A., Rad, B., </w:t>
      </w:r>
      <w:proofErr w:type="spellStart"/>
      <w:r>
        <w:t>Diao</w:t>
      </w:r>
      <w:proofErr w:type="spellEnd"/>
      <w:r>
        <w:t xml:space="preserve">, Y., &amp; </w:t>
      </w:r>
      <w:proofErr w:type="spellStart"/>
      <w:r>
        <w:t>Tatbul</w:t>
      </w:r>
      <w:proofErr w:type="spellEnd"/>
      <w:r>
        <w:t>, N.</w:t>
      </w:r>
      <w:r>
        <w:rPr>
          <w:spacing w:val="30"/>
        </w:rPr>
        <w:t xml:space="preserve"> </w:t>
      </w:r>
      <w:r>
        <w:t>(2021).</w:t>
      </w:r>
      <w:r>
        <w:rPr>
          <w:spacing w:val="30"/>
        </w:rPr>
        <w:t xml:space="preserve"> </w:t>
      </w:r>
      <w:proofErr w:type="spellStart"/>
      <w:r>
        <w:t>Exathlon</w:t>
      </w:r>
      <w:proofErr w:type="spellEnd"/>
      <w:r>
        <w:t>: A</w:t>
      </w:r>
      <w:r>
        <w:rPr>
          <w:spacing w:val="-15"/>
        </w:rPr>
        <w:t xml:space="preserve"> </w:t>
      </w:r>
      <w:r>
        <w:t>benchmark</w:t>
      </w:r>
      <w:r>
        <w:rPr>
          <w:spacing w:val="-14"/>
        </w:rPr>
        <w:t xml:space="preserve"> </w:t>
      </w:r>
      <w:r>
        <w:t>for</w:t>
      </w:r>
      <w:r>
        <w:rPr>
          <w:spacing w:val="-15"/>
        </w:rPr>
        <w:t xml:space="preserve"> </w:t>
      </w:r>
      <w:r>
        <w:t>explainable</w:t>
      </w:r>
      <w:r>
        <w:rPr>
          <w:spacing w:val="-14"/>
        </w:rPr>
        <w:t xml:space="preserve"> </w:t>
      </w:r>
      <w:r>
        <w:t>anomaly</w:t>
      </w:r>
      <w:r>
        <w:rPr>
          <w:spacing w:val="-15"/>
        </w:rPr>
        <w:t xml:space="preserve"> </w:t>
      </w:r>
      <w:r>
        <w:t>detection</w:t>
      </w:r>
      <w:r>
        <w:rPr>
          <w:spacing w:val="-14"/>
        </w:rPr>
        <w:t xml:space="preserve"> </w:t>
      </w:r>
      <w:r>
        <w:t>over</w:t>
      </w:r>
      <w:r>
        <w:rPr>
          <w:spacing w:val="-15"/>
        </w:rPr>
        <w:t xml:space="preserve"> </w:t>
      </w:r>
      <w:r>
        <w:t>time</w:t>
      </w:r>
      <w:r>
        <w:rPr>
          <w:spacing w:val="-14"/>
        </w:rPr>
        <w:t xml:space="preserve"> </w:t>
      </w:r>
      <w:r>
        <w:t xml:space="preserve">series. </w:t>
      </w:r>
      <w:r>
        <w:rPr>
          <w:rFonts w:ascii="Times New Roman" w:hAnsi="Times New Roman"/>
          <w:i/>
        </w:rPr>
        <w:t>Proceedings</w:t>
      </w:r>
      <w:r>
        <w:rPr>
          <w:rFonts w:ascii="Times New Roman" w:hAnsi="Times New Roman"/>
          <w:i/>
          <w:spacing w:val="-14"/>
        </w:rPr>
        <w:t xml:space="preserve"> </w:t>
      </w:r>
      <w:r>
        <w:rPr>
          <w:rFonts w:ascii="Times New Roman" w:hAnsi="Times New Roman"/>
          <w:i/>
        </w:rPr>
        <w:t>of</w:t>
      </w:r>
      <w:r>
        <w:rPr>
          <w:rFonts w:ascii="Times New Roman" w:hAnsi="Times New Roman"/>
          <w:i/>
          <w:spacing w:val="-14"/>
        </w:rPr>
        <w:t xml:space="preserve"> </w:t>
      </w:r>
      <w:r>
        <w:rPr>
          <w:rFonts w:ascii="Times New Roman" w:hAnsi="Times New Roman"/>
          <w:i/>
        </w:rPr>
        <w:t>the VLDB</w:t>
      </w:r>
      <w:r>
        <w:rPr>
          <w:rFonts w:ascii="Times New Roman" w:hAnsi="Times New Roman"/>
          <w:i/>
          <w:spacing w:val="-7"/>
        </w:rPr>
        <w:t xml:space="preserve"> </w:t>
      </w:r>
      <w:proofErr w:type="gramStart"/>
      <w:r>
        <w:rPr>
          <w:rFonts w:ascii="Times New Roman" w:hAnsi="Times New Roman"/>
          <w:i/>
        </w:rPr>
        <w:t>Endowment</w:t>
      </w:r>
      <w:r>
        <w:rPr>
          <w:rFonts w:ascii="Times New Roman" w:hAnsi="Times New Roman"/>
          <w:i/>
          <w:spacing w:val="-38"/>
        </w:rPr>
        <w:t xml:space="preserve"> </w:t>
      </w:r>
      <w:r>
        <w:t>,</w:t>
      </w:r>
      <w:proofErr w:type="gramEnd"/>
      <w:r>
        <w:rPr>
          <w:spacing w:val="-7"/>
        </w:rPr>
        <w:t xml:space="preserve"> </w:t>
      </w:r>
      <w:r>
        <w:rPr>
          <w:rFonts w:ascii="Times New Roman" w:hAnsi="Times New Roman"/>
          <w:i/>
        </w:rPr>
        <w:t>14</w:t>
      </w:r>
      <w:r>
        <w:rPr>
          <w:rFonts w:ascii="Times New Roman" w:hAnsi="Times New Roman"/>
          <w:i/>
          <w:spacing w:val="-28"/>
        </w:rPr>
        <w:t xml:space="preserve"> </w:t>
      </w:r>
      <w:r>
        <w:t>(11),</w:t>
      </w:r>
      <w:r>
        <w:rPr>
          <w:spacing w:val="-6"/>
        </w:rPr>
        <w:t xml:space="preserve"> </w:t>
      </w:r>
      <w:r>
        <w:t>2613–2626.</w:t>
      </w:r>
      <w:r>
        <w:rPr>
          <w:spacing w:val="16"/>
        </w:rPr>
        <w:t xml:space="preserve"> </w:t>
      </w:r>
      <w:proofErr w:type="spellStart"/>
      <w:r>
        <w:t>doi</w:t>
      </w:r>
      <w:proofErr w:type="spellEnd"/>
      <w:r>
        <w:t>:</w:t>
      </w:r>
      <w:r>
        <w:rPr>
          <w:spacing w:val="16"/>
        </w:rPr>
        <w:t xml:space="preserve"> </w:t>
      </w:r>
      <w:r>
        <w:t>10.14778/3476249.3476307</w:t>
      </w:r>
    </w:p>
    <w:p w14:paraId="3536FC34" w14:textId="77777777" w:rsidR="00371737" w:rsidRDefault="00000000">
      <w:pPr>
        <w:spacing w:before="192" w:line="376" w:lineRule="auto"/>
        <w:ind w:left="231" w:right="216"/>
        <w:jc w:val="both"/>
        <w:rPr>
          <w:sz w:val="24"/>
        </w:rPr>
      </w:pPr>
      <w:bookmarkStart w:id="257" w:name="_bookmark75"/>
      <w:bookmarkEnd w:id="257"/>
      <w:r>
        <w:rPr>
          <w:w w:val="95"/>
          <w:sz w:val="24"/>
        </w:rPr>
        <w:t xml:space="preserve">Jesus, S., </w:t>
      </w:r>
      <w:proofErr w:type="spellStart"/>
      <w:r>
        <w:rPr>
          <w:spacing w:val="16"/>
          <w:w w:val="97"/>
          <w:sz w:val="24"/>
        </w:rPr>
        <w:t>Be</w:t>
      </w:r>
      <w:r>
        <w:rPr>
          <w:spacing w:val="9"/>
          <w:w w:val="97"/>
          <w:sz w:val="24"/>
        </w:rPr>
        <w:t>l</w:t>
      </w:r>
      <w:r>
        <w:rPr>
          <w:spacing w:val="-95"/>
          <w:w w:val="97"/>
          <w:sz w:val="24"/>
        </w:rPr>
        <w:t>´</w:t>
      </w:r>
      <w:r>
        <w:rPr>
          <w:spacing w:val="16"/>
          <w:w w:val="92"/>
          <w:sz w:val="24"/>
        </w:rPr>
        <w:t>em</w:t>
      </w:r>
      <w:proofErr w:type="spellEnd"/>
      <w:r>
        <w:rPr>
          <w:spacing w:val="16"/>
          <w:w w:val="92"/>
          <w:sz w:val="24"/>
        </w:rPr>
        <w:t>,</w:t>
      </w:r>
      <w:r>
        <w:rPr>
          <w:spacing w:val="-1"/>
          <w:w w:val="94"/>
          <w:sz w:val="24"/>
        </w:rPr>
        <w:t xml:space="preserve"> </w:t>
      </w:r>
      <w:r>
        <w:rPr>
          <w:w w:val="95"/>
          <w:sz w:val="24"/>
        </w:rPr>
        <w:t xml:space="preserve">C., </w:t>
      </w:r>
      <w:proofErr w:type="spellStart"/>
      <w:r>
        <w:rPr>
          <w:w w:val="95"/>
          <w:sz w:val="24"/>
        </w:rPr>
        <w:t>Balayan</w:t>
      </w:r>
      <w:proofErr w:type="spellEnd"/>
      <w:r>
        <w:rPr>
          <w:w w:val="95"/>
          <w:sz w:val="24"/>
        </w:rPr>
        <w:t xml:space="preserve">, V., Bento, J., </w:t>
      </w:r>
      <w:proofErr w:type="spellStart"/>
      <w:r>
        <w:rPr>
          <w:w w:val="95"/>
          <w:sz w:val="24"/>
        </w:rPr>
        <w:t>Saleiro</w:t>
      </w:r>
      <w:proofErr w:type="spellEnd"/>
      <w:r>
        <w:rPr>
          <w:w w:val="95"/>
          <w:sz w:val="24"/>
        </w:rPr>
        <w:t>, P., Bizarro, P.,</w:t>
      </w:r>
      <w:r>
        <w:rPr>
          <w:spacing w:val="-3"/>
          <w:w w:val="95"/>
          <w:sz w:val="24"/>
        </w:rPr>
        <w:t xml:space="preserve"> </w:t>
      </w:r>
      <w:r>
        <w:rPr>
          <w:w w:val="95"/>
          <w:sz w:val="24"/>
        </w:rPr>
        <w:t>&amp;</w:t>
      </w:r>
      <w:r>
        <w:rPr>
          <w:spacing w:val="-3"/>
          <w:w w:val="95"/>
          <w:sz w:val="24"/>
        </w:rPr>
        <w:t xml:space="preserve"> </w:t>
      </w:r>
      <w:r>
        <w:rPr>
          <w:w w:val="95"/>
          <w:sz w:val="24"/>
        </w:rPr>
        <w:t xml:space="preserve">Gama, J. (2021, </w:t>
      </w:r>
      <w:r>
        <w:rPr>
          <w:sz w:val="24"/>
        </w:rPr>
        <w:t xml:space="preserve">Mar). How can </w:t>
      </w:r>
      <w:proofErr w:type="spellStart"/>
      <w:r>
        <w:rPr>
          <w:sz w:val="24"/>
        </w:rPr>
        <w:t>i</w:t>
      </w:r>
      <w:proofErr w:type="spellEnd"/>
      <w:r>
        <w:rPr>
          <w:sz w:val="24"/>
        </w:rPr>
        <w:t xml:space="preserve"> choose an explainer?</w:t>
      </w:r>
      <w:r>
        <w:rPr>
          <w:spacing w:val="40"/>
          <w:sz w:val="24"/>
        </w:rPr>
        <w:t xml:space="preserve"> </w:t>
      </w:r>
      <w:r>
        <w:rPr>
          <w:rFonts w:ascii="Times New Roman" w:hAnsi="Times New Roman"/>
          <w:i/>
          <w:sz w:val="24"/>
        </w:rPr>
        <w:t>Proceedings of the 2021 ACM Conference on Fairness, Accountability, and Transparency</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10.1145/3442188.3445941</w:t>
      </w:r>
    </w:p>
    <w:p w14:paraId="197624F8" w14:textId="77777777" w:rsidR="00371737" w:rsidRDefault="00000000">
      <w:pPr>
        <w:pStyle w:val="BodyText"/>
        <w:spacing w:before="191"/>
        <w:ind w:left="231"/>
        <w:jc w:val="both"/>
      </w:pPr>
      <w:bookmarkStart w:id="258" w:name="_bookmark76"/>
      <w:bookmarkEnd w:id="258"/>
      <w:r>
        <w:t>Kaur,</w:t>
      </w:r>
      <w:r>
        <w:rPr>
          <w:spacing w:val="23"/>
        </w:rPr>
        <w:t xml:space="preserve"> </w:t>
      </w:r>
      <w:r>
        <w:t>H.,</w:t>
      </w:r>
      <w:r>
        <w:rPr>
          <w:spacing w:val="23"/>
        </w:rPr>
        <w:t xml:space="preserve"> </w:t>
      </w:r>
      <w:r>
        <w:t>Nori,</w:t>
      </w:r>
      <w:r>
        <w:rPr>
          <w:spacing w:val="24"/>
        </w:rPr>
        <w:t xml:space="preserve"> </w:t>
      </w:r>
      <w:r>
        <w:t>H.,</w:t>
      </w:r>
      <w:r>
        <w:rPr>
          <w:spacing w:val="23"/>
        </w:rPr>
        <w:t xml:space="preserve"> </w:t>
      </w:r>
      <w:r>
        <w:t>Jenkins,</w:t>
      </w:r>
      <w:r>
        <w:rPr>
          <w:spacing w:val="23"/>
        </w:rPr>
        <w:t xml:space="preserve"> </w:t>
      </w:r>
      <w:r>
        <w:t>S.,</w:t>
      </w:r>
      <w:r>
        <w:rPr>
          <w:spacing w:val="24"/>
        </w:rPr>
        <w:t xml:space="preserve"> </w:t>
      </w:r>
      <w:r>
        <w:t>Caruana,</w:t>
      </w:r>
      <w:r>
        <w:rPr>
          <w:spacing w:val="23"/>
        </w:rPr>
        <w:t xml:space="preserve"> </w:t>
      </w:r>
      <w:r>
        <w:t>R.,</w:t>
      </w:r>
      <w:r>
        <w:rPr>
          <w:spacing w:val="24"/>
        </w:rPr>
        <w:t xml:space="preserve"> </w:t>
      </w:r>
      <w:r>
        <w:t>Wallach,</w:t>
      </w:r>
      <w:r>
        <w:rPr>
          <w:spacing w:val="23"/>
        </w:rPr>
        <w:t xml:space="preserve"> </w:t>
      </w:r>
      <w:r>
        <w:t>H.,</w:t>
      </w:r>
      <w:r>
        <w:rPr>
          <w:spacing w:val="19"/>
        </w:rPr>
        <w:t xml:space="preserve"> </w:t>
      </w:r>
      <w:r>
        <w:t>&amp;</w:t>
      </w:r>
      <w:r>
        <w:rPr>
          <w:spacing w:val="19"/>
        </w:rPr>
        <w:t xml:space="preserve"> </w:t>
      </w:r>
      <w:r>
        <w:t>Wortman-</w:t>
      </w:r>
      <w:r>
        <w:rPr>
          <w:spacing w:val="-2"/>
        </w:rPr>
        <w:t>Vaughan,</w:t>
      </w:r>
    </w:p>
    <w:p w14:paraId="6474FBE8" w14:textId="77777777" w:rsidR="00371737" w:rsidRDefault="00000000">
      <w:pPr>
        <w:spacing w:before="161" w:line="376" w:lineRule="auto"/>
        <w:ind w:left="231" w:right="217"/>
        <w:jc w:val="both"/>
        <w:rPr>
          <w:sz w:val="24"/>
        </w:rPr>
      </w:pPr>
      <w:r>
        <w:rPr>
          <w:sz w:val="24"/>
        </w:rPr>
        <w:t>J. (2020,</w:t>
      </w:r>
      <w:r>
        <w:rPr>
          <w:spacing w:val="-13"/>
          <w:sz w:val="24"/>
        </w:rPr>
        <w:t xml:space="preserve"> </w:t>
      </w:r>
      <w:r>
        <w:rPr>
          <w:sz w:val="24"/>
        </w:rPr>
        <w:t>Apr). Interpreting</w:t>
      </w:r>
      <w:r>
        <w:rPr>
          <w:spacing w:val="-15"/>
          <w:sz w:val="24"/>
        </w:rPr>
        <w:t xml:space="preserve"> </w:t>
      </w:r>
      <w:r>
        <w:rPr>
          <w:sz w:val="24"/>
        </w:rPr>
        <w:t>interpretability: Understanding</w:t>
      </w:r>
      <w:r>
        <w:rPr>
          <w:spacing w:val="-15"/>
          <w:sz w:val="24"/>
        </w:rPr>
        <w:t xml:space="preserve"> </w:t>
      </w:r>
      <w:r>
        <w:rPr>
          <w:sz w:val="24"/>
        </w:rPr>
        <w:t>data</w:t>
      </w:r>
      <w:r>
        <w:rPr>
          <w:spacing w:val="-14"/>
          <w:sz w:val="24"/>
        </w:rPr>
        <w:t xml:space="preserve"> </w:t>
      </w:r>
      <w:r>
        <w:rPr>
          <w:sz w:val="24"/>
        </w:rPr>
        <w:t>scientists’</w:t>
      </w:r>
      <w:r>
        <w:rPr>
          <w:spacing w:val="-15"/>
          <w:sz w:val="24"/>
        </w:rPr>
        <w:t xml:space="preserve"> </w:t>
      </w:r>
      <w:r>
        <w:rPr>
          <w:sz w:val="24"/>
        </w:rPr>
        <w:t>use</w:t>
      </w:r>
      <w:r>
        <w:rPr>
          <w:spacing w:val="-14"/>
          <w:sz w:val="24"/>
        </w:rPr>
        <w:t xml:space="preserve"> </w:t>
      </w:r>
      <w:r>
        <w:rPr>
          <w:sz w:val="24"/>
        </w:rPr>
        <w:t>of interpretability</w:t>
      </w:r>
      <w:r>
        <w:rPr>
          <w:spacing w:val="-1"/>
          <w:sz w:val="24"/>
        </w:rPr>
        <w:t xml:space="preserve"> </w:t>
      </w:r>
      <w:r>
        <w:rPr>
          <w:sz w:val="24"/>
        </w:rPr>
        <w:t>tools</w:t>
      </w:r>
      <w:r>
        <w:rPr>
          <w:spacing w:val="-2"/>
          <w:sz w:val="24"/>
        </w:rPr>
        <w:t xml:space="preserve"> </w:t>
      </w:r>
      <w:r>
        <w:rPr>
          <w:sz w:val="24"/>
        </w:rPr>
        <w:t>for</w:t>
      </w:r>
      <w:r>
        <w:rPr>
          <w:spacing w:val="-1"/>
          <w:sz w:val="24"/>
        </w:rPr>
        <w:t xml:space="preserve"> </w:t>
      </w:r>
      <w:r>
        <w:rPr>
          <w:sz w:val="24"/>
        </w:rPr>
        <w:t>machine</w:t>
      </w:r>
      <w:r>
        <w:rPr>
          <w:spacing w:val="-2"/>
          <w:sz w:val="24"/>
        </w:rPr>
        <w:t xml:space="preserve"> </w:t>
      </w:r>
      <w:r>
        <w:rPr>
          <w:sz w:val="24"/>
        </w:rPr>
        <w:t xml:space="preserve">learning. </w:t>
      </w:r>
      <w:r>
        <w:rPr>
          <w:rFonts w:ascii="Times New Roman" w:hAnsi="Times New Roman"/>
          <w:i/>
          <w:sz w:val="24"/>
        </w:rPr>
        <w:t>Proceedings of the 2020 CHI Conference on Human Factors in Computing Systems</w:t>
      </w:r>
      <w:r>
        <w:rPr>
          <w:sz w:val="24"/>
        </w:rPr>
        <w:t>, 1–14.</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10.1145/3313831.3376219</w:t>
      </w:r>
    </w:p>
    <w:p w14:paraId="76F0EDDC" w14:textId="77777777" w:rsidR="00371737" w:rsidRDefault="00000000">
      <w:pPr>
        <w:spacing w:before="191" w:line="376" w:lineRule="auto"/>
        <w:ind w:left="231" w:right="216"/>
        <w:jc w:val="both"/>
        <w:rPr>
          <w:sz w:val="24"/>
        </w:rPr>
      </w:pPr>
      <w:bookmarkStart w:id="259" w:name="_bookmark77"/>
      <w:bookmarkEnd w:id="259"/>
      <w:proofErr w:type="spellStart"/>
      <w:r>
        <w:rPr>
          <w:sz w:val="24"/>
        </w:rPr>
        <w:t>Lakkaraju</w:t>
      </w:r>
      <w:proofErr w:type="spellEnd"/>
      <w:r>
        <w:rPr>
          <w:sz w:val="24"/>
        </w:rPr>
        <w:t xml:space="preserve">, H., Bach, S. H., &amp; </w:t>
      </w:r>
      <w:proofErr w:type="spellStart"/>
      <w:r>
        <w:rPr>
          <w:sz w:val="24"/>
        </w:rPr>
        <w:t>Leskovec</w:t>
      </w:r>
      <w:proofErr w:type="spellEnd"/>
      <w:r>
        <w:rPr>
          <w:sz w:val="24"/>
        </w:rPr>
        <w:t>, J.</w:t>
      </w:r>
      <w:r>
        <w:rPr>
          <w:spacing w:val="40"/>
          <w:sz w:val="24"/>
        </w:rPr>
        <w:t xml:space="preserve"> </w:t>
      </w:r>
      <w:r>
        <w:rPr>
          <w:sz w:val="24"/>
        </w:rPr>
        <w:t>(2016, Aug).</w:t>
      </w:r>
      <w:r>
        <w:rPr>
          <w:spacing w:val="40"/>
          <w:sz w:val="24"/>
        </w:rPr>
        <w:t xml:space="preserve"> </w:t>
      </w:r>
      <w:r>
        <w:rPr>
          <w:sz w:val="24"/>
        </w:rPr>
        <w:t xml:space="preserve">Interpretable decision sets. </w:t>
      </w:r>
      <w:r>
        <w:rPr>
          <w:rFonts w:ascii="Times New Roman" w:hAnsi="Times New Roman"/>
          <w:i/>
          <w:sz w:val="24"/>
        </w:rPr>
        <w:t>Proceedings of the 22nd ACM SIGKDD International Conference on Knowledge Discovery</w:t>
      </w:r>
      <w:r>
        <w:rPr>
          <w:rFonts w:ascii="Times New Roman" w:hAnsi="Times New Roman"/>
          <w:i/>
          <w:spacing w:val="-7"/>
          <w:sz w:val="24"/>
        </w:rPr>
        <w:t xml:space="preserve"> </w:t>
      </w:r>
      <w:r>
        <w:rPr>
          <w:rFonts w:ascii="Times New Roman" w:hAnsi="Times New Roman"/>
          <w:i/>
          <w:sz w:val="24"/>
        </w:rPr>
        <w:t>and Data</w:t>
      </w:r>
      <w:r>
        <w:rPr>
          <w:rFonts w:ascii="Times New Roman" w:hAnsi="Times New Roman"/>
          <w:i/>
          <w:spacing w:val="-1"/>
          <w:sz w:val="24"/>
        </w:rPr>
        <w:t xml:space="preserve"> </w:t>
      </w:r>
      <w:proofErr w:type="gramStart"/>
      <w:r>
        <w:rPr>
          <w:rFonts w:ascii="Times New Roman" w:hAnsi="Times New Roman"/>
          <w:i/>
          <w:sz w:val="24"/>
        </w:rPr>
        <w:t>Mining</w:t>
      </w:r>
      <w:r>
        <w:rPr>
          <w:rFonts w:ascii="Times New Roman" w:hAnsi="Times New Roman"/>
          <w:i/>
          <w:spacing w:val="-39"/>
          <w:sz w:val="24"/>
        </w:rPr>
        <w:t xml:space="preserve"> </w:t>
      </w:r>
      <w:r>
        <w:rPr>
          <w:sz w:val="24"/>
        </w:rPr>
        <w:t>,</w:t>
      </w:r>
      <w:proofErr w:type="gramEnd"/>
      <w:r>
        <w:rPr>
          <w:spacing w:val="-2"/>
          <w:sz w:val="24"/>
        </w:rPr>
        <w:t xml:space="preserve"> </w:t>
      </w:r>
      <w:r>
        <w:rPr>
          <w:sz w:val="24"/>
        </w:rPr>
        <w:t>1675–1684.</w:t>
      </w:r>
      <w:r>
        <w:rPr>
          <w:spacing w:val="16"/>
          <w:sz w:val="24"/>
        </w:rPr>
        <w:t xml:space="preserve"> </w:t>
      </w:r>
      <w:proofErr w:type="spellStart"/>
      <w:r>
        <w:rPr>
          <w:sz w:val="24"/>
        </w:rPr>
        <w:t>doi</w:t>
      </w:r>
      <w:proofErr w:type="spellEnd"/>
      <w:r>
        <w:rPr>
          <w:sz w:val="24"/>
        </w:rPr>
        <w:t>:</w:t>
      </w:r>
      <w:r>
        <w:rPr>
          <w:spacing w:val="16"/>
          <w:sz w:val="24"/>
        </w:rPr>
        <w:t xml:space="preserve"> </w:t>
      </w:r>
      <w:r>
        <w:rPr>
          <w:sz w:val="24"/>
        </w:rPr>
        <w:t>10.1145/2939672.2939874</w:t>
      </w:r>
    </w:p>
    <w:p w14:paraId="13E2176C" w14:textId="77777777" w:rsidR="00371737" w:rsidRDefault="00000000">
      <w:pPr>
        <w:spacing w:before="191" w:line="379" w:lineRule="auto"/>
        <w:ind w:left="231" w:right="217"/>
        <w:jc w:val="both"/>
        <w:rPr>
          <w:sz w:val="24"/>
        </w:rPr>
      </w:pPr>
      <w:bookmarkStart w:id="260" w:name="_bookmark78"/>
      <w:bookmarkEnd w:id="260"/>
      <w:r w:rsidRPr="00286259">
        <w:rPr>
          <w:sz w:val="24"/>
          <w:lang w:val="sv-SE"/>
        </w:rPr>
        <w:t>Lundberg, S. M., &amp; Lee, S.-I.</w:t>
      </w:r>
      <w:r w:rsidRPr="00286259">
        <w:rPr>
          <w:spacing w:val="40"/>
          <w:sz w:val="24"/>
          <w:lang w:val="sv-SE"/>
        </w:rPr>
        <w:t xml:space="preserve"> </w:t>
      </w:r>
      <w:r w:rsidRPr="00286259">
        <w:rPr>
          <w:sz w:val="24"/>
          <w:lang w:val="sv-SE"/>
        </w:rPr>
        <w:t>(2017).</w:t>
      </w:r>
      <w:r w:rsidRPr="00286259">
        <w:rPr>
          <w:spacing w:val="40"/>
          <w:sz w:val="24"/>
          <w:lang w:val="sv-SE"/>
        </w:rPr>
        <w:t xml:space="preserve"> </w:t>
      </w:r>
      <w:r>
        <w:rPr>
          <w:sz w:val="24"/>
        </w:rPr>
        <w:t>A unified approach to interpreting model predictions.</w:t>
      </w:r>
      <w:r>
        <w:rPr>
          <w:spacing w:val="40"/>
          <w:sz w:val="24"/>
        </w:rPr>
        <w:t xml:space="preserve"> </w:t>
      </w:r>
      <w:r>
        <w:rPr>
          <w:sz w:val="24"/>
        </w:rPr>
        <w:t xml:space="preserve">In </w:t>
      </w:r>
      <w:r>
        <w:rPr>
          <w:rFonts w:ascii="Times New Roman"/>
          <w:i/>
          <w:sz w:val="24"/>
        </w:rPr>
        <w:t>Advances in neural information processing systems 30 (nips 2017)</w:t>
      </w:r>
      <w:r>
        <w:rPr>
          <w:rFonts w:ascii="Times New Roman"/>
          <w:i/>
          <w:spacing w:val="40"/>
          <w:sz w:val="24"/>
        </w:rPr>
        <w:t xml:space="preserve"> </w:t>
      </w:r>
      <w:r>
        <w:rPr>
          <w:sz w:val="24"/>
        </w:rPr>
        <w:t>(Vol. 30).</w:t>
      </w:r>
      <w:r>
        <w:rPr>
          <w:spacing w:val="39"/>
          <w:sz w:val="24"/>
        </w:rPr>
        <w:t xml:space="preserve"> </w:t>
      </w:r>
      <w:proofErr w:type="spellStart"/>
      <w:r>
        <w:rPr>
          <w:sz w:val="24"/>
        </w:rPr>
        <w:t>NeurIPS</w:t>
      </w:r>
      <w:proofErr w:type="spellEnd"/>
      <w:r>
        <w:rPr>
          <w:sz w:val="24"/>
        </w:rPr>
        <w:t xml:space="preserve"> Proceedings.</w:t>
      </w:r>
    </w:p>
    <w:p w14:paraId="63A93F82" w14:textId="77777777" w:rsidR="00371737" w:rsidRDefault="00000000">
      <w:pPr>
        <w:spacing w:before="189" w:line="376" w:lineRule="auto"/>
        <w:ind w:left="231" w:right="215"/>
        <w:jc w:val="both"/>
        <w:rPr>
          <w:sz w:val="24"/>
        </w:rPr>
      </w:pPr>
      <w:bookmarkStart w:id="261" w:name="_bookmark79"/>
      <w:bookmarkEnd w:id="261"/>
      <w:r w:rsidRPr="00286259">
        <w:rPr>
          <w:sz w:val="24"/>
          <w:lang w:val="it-IT"/>
        </w:rPr>
        <w:t xml:space="preserve">Marcilio, W. E., &amp; </w:t>
      </w:r>
      <w:proofErr w:type="spellStart"/>
      <w:r w:rsidRPr="00286259">
        <w:rPr>
          <w:sz w:val="24"/>
          <w:lang w:val="it-IT"/>
        </w:rPr>
        <w:t>Eler</w:t>
      </w:r>
      <w:proofErr w:type="spellEnd"/>
      <w:r w:rsidRPr="00286259">
        <w:rPr>
          <w:sz w:val="24"/>
          <w:lang w:val="it-IT"/>
        </w:rPr>
        <w:t>, D. M.</w:t>
      </w:r>
      <w:r w:rsidRPr="00286259">
        <w:rPr>
          <w:spacing w:val="40"/>
          <w:sz w:val="24"/>
          <w:lang w:val="it-IT"/>
        </w:rPr>
        <w:t xml:space="preserve"> </w:t>
      </w:r>
      <w:r w:rsidRPr="00286259">
        <w:rPr>
          <w:sz w:val="24"/>
          <w:lang w:val="it-IT"/>
        </w:rPr>
        <w:t xml:space="preserve">(2020, </w:t>
      </w:r>
      <w:proofErr w:type="spellStart"/>
      <w:r w:rsidRPr="00286259">
        <w:rPr>
          <w:sz w:val="24"/>
          <w:lang w:val="it-IT"/>
        </w:rPr>
        <w:t>Nov</w:t>
      </w:r>
      <w:proofErr w:type="spellEnd"/>
      <w:r w:rsidRPr="00286259">
        <w:rPr>
          <w:sz w:val="24"/>
          <w:lang w:val="it-IT"/>
        </w:rPr>
        <w:t>).</w:t>
      </w:r>
      <w:r w:rsidRPr="00286259">
        <w:rPr>
          <w:spacing w:val="40"/>
          <w:sz w:val="24"/>
          <w:lang w:val="it-IT"/>
        </w:rPr>
        <w:t xml:space="preserve"> </w:t>
      </w:r>
      <w:r>
        <w:rPr>
          <w:sz w:val="24"/>
        </w:rPr>
        <w:t>From explanations to feature se- lection:</w:t>
      </w:r>
      <w:r>
        <w:rPr>
          <w:spacing w:val="40"/>
          <w:sz w:val="24"/>
        </w:rPr>
        <w:t xml:space="preserve"> </w:t>
      </w:r>
      <w:r>
        <w:rPr>
          <w:sz w:val="24"/>
        </w:rPr>
        <w:t xml:space="preserve">Assessing </w:t>
      </w:r>
      <w:proofErr w:type="spellStart"/>
      <w:r>
        <w:rPr>
          <w:sz w:val="24"/>
        </w:rPr>
        <w:t>shap</w:t>
      </w:r>
      <w:proofErr w:type="spellEnd"/>
      <w:r>
        <w:rPr>
          <w:sz w:val="24"/>
        </w:rPr>
        <w:t xml:space="preserve"> values as feature selection mechanism.</w:t>
      </w:r>
      <w:r>
        <w:rPr>
          <w:spacing w:val="40"/>
          <w:sz w:val="24"/>
        </w:rPr>
        <w:t xml:space="preserve"> </w:t>
      </w:r>
      <w:r>
        <w:rPr>
          <w:rFonts w:ascii="Times New Roman" w:hAnsi="Times New Roman"/>
          <w:i/>
          <w:sz w:val="24"/>
        </w:rPr>
        <w:t xml:space="preserve">2020 33rd SIB- GRAPI Conference on Graphics, </w:t>
      </w:r>
      <w:proofErr w:type="gramStart"/>
      <w:r>
        <w:rPr>
          <w:rFonts w:ascii="Times New Roman" w:hAnsi="Times New Roman"/>
          <w:i/>
          <w:sz w:val="24"/>
        </w:rPr>
        <w:t>Patterns</w:t>
      </w:r>
      <w:proofErr w:type="gramEnd"/>
      <w:r>
        <w:rPr>
          <w:rFonts w:ascii="Times New Roman" w:hAnsi="Times New Roman"/>
          <w:i/>
          <w:sz w:val="24"/>
        </w:rPr>
        <w:t xml:space="preserve"> and Images (SIBGRAPI)</w:t>
      </w:r>
      <w:r>
        <w:rPr>
          <w:sz w:val="24"/>
        </w:rPr>
        <w:t>, 340–347.</w:t>
      </w:r>
      <w:r>
        <w:rPr>
          <w:spacing w:val="40"/>
          <w:sz w:val="24"/>
        </w:rPr>
        <w:t xml:space="preserve"> </w:t>
      </w:r>
      <w:proofErr w:type="spellStart"/>
      <w:r>
        <w:rPr>
          <w:sz w:val="24"/>
        </w:rPr>
        <w:t>doi</w:t>
      </w:r>
      <w:proofErr w:type="spellEnd"/>
      <w:r>
        <w:rPr>
          <w:sz w:val="24"/>
        </w:rPr>
        <w:t xml:space="preserve">: </w:t>
      </w:r>
      <w:r>
        <w:rPr>
          <w:spacing w:val="-6"/>
          <w:sz w:val="24"/>
        </w:rPr>
        <w:t>10.1109/sibgrapi51738.2020.00053</w:t>
      </w:r>
    </w:p>
    <w:p w14:paraId="6EF63DAF" w14:textId="77777777" w:rsidR="00371737" w:rsidRDefault="00000000">
      <w:pPr>
        <w:pStyle w:val="BodyText"/>
        <w:spacing w:before="197" w:line="381" w:lineRule="auto"/>
        <w:ind w:left="231" w:right="215"/>
        <w:jc w:val="both"/>
      </w:pPr>
      <w:bookmarkStart w:id="262" w:name="_bookmark80"/>
      <w:bookmarkEnd w:id="262"/>
      <w:proofErr w:type="spellStart"/>
      <w:r>
        <w:t>Mart´ınez</w:t>
      </w:r>
      <w:proofErr w:type="spellEnd"/>
      <w:r>
        <w:t xml:space="preserve">, M., </w:t>
      </w:r>
      <w:proofErr w:type="spellStart"/>
      <w:r>
        <w:t>Nadj</w:t>
      </w:r>
      <w:proofErr w:type="spellEnd"/>
      <w:r>
        <w:t xml:space="preserve">, M., </w:t>
      </w:r>
      <w:proofErr w:type="spellStart"/>
      <w:r>
        <w:t>Langner</w:t>
      </w:r>
      <w:proofErr w:type="spellEnd"/>
      <w:r>
        <w:t xml:space="preserve">, M., </w:t>
      </w:r>
      <w:proofErr w:type="spellStart"/>
      <w:r>
        <w:t>Toreini</w:t>
      </w:r>
      <w:proofErr w:type="spellEnd"/>
      <w:r>
        <w:t xml:space="preserve">, P., &amp; </w:t>
      </w:r>
      <w:proofErr w:type="spellStart"/>
      <w:r>
        <w:t>Maedche</w:t>
      </w:r>
      <w:proofErr w:type="spellEnd"/>
      <w:r>
        <w:t>, A.</w:t>
      </w:r>
      <w:r>
        <w:rPr>
          <w:spacing w:val="40"/>
        </w:rPr>
        <w:t xml:space="preserve"> </w:t>
      </w:r>
      <w:r>
        <w:t>(2023).</w:t>
      </w:r>
      <w:r>
        <w:rPr>
          <w:spacing w:val="40"/>
        </w:rPr>
        <w:t xml:space="preserve"> </w:t>
      </w:r>
      <w:r>
        <w:t xml:space="preserve">Does </w:t>
      </w:r>
      <w:r>
        <w:rPr>
          <w:spacing w:val="-4"/>
        </w:rPr>
        <w:t>this</w:t>
      </w:r>
      <w:r>
        <w:rPr>
          <w:spacing w:val="19"/>
        </w:rPr>
        <w:t xml:space="preserve"> </w:t>
      </w:r>
      <w:r>
        <w:rPr>
          <w:spacing w:val="-4"/>
        </w:rPr>
        <w:t>explanation</w:t>
      </w:r>
      <w:r>
        <w:rPr>
          <w:spacing w:val="19"/>
        </w:rPr>
        <w:t xml:space="preserve"> </w:t>
      </w:r>
      <w:r>
        <w:rPr>
          <w:spacing w:val="-4"/>
        </w:rPr>
        <w:t>help?</w:t>
      </w:r>
      <w:r>
        <w:rPr>
          <w:spacing w:val="79"/>
        </w:rPr>
        <w:t xml:space="preserve"> </w:t>
      </w:r>
      <w:r>
        <w:rPr>
          <w:spacing w:val="-4"/>
        </w:rPr>
        <w:t>designing</w:t>
      </w:r>
      <w:r>
        <w:rPr>
          <w:spacing w:val="20"/>
        </w:rPr>
        <w:t xml:space="preserve"> </w:t>
      </w:r>
      <w:r>
        <w:rPr>
          <w:spacing w:val="-4"/>
        </w:rPr>
        <w:t>local</w:t>
      </w:r>
      <w:r>
        <w:rPr>
          <w:spacing w:val="19"/>
        </w:rPr>
        <w:t xml:space="preserve"> </w:t>
      </w:r>
      <w:r>
        <w:rPr>
          <w:spacing w:val="-4"/>
        </w:rPr>
        <w:t>model-agnostic</w:t>
      </w:r>
      <w:r>
        <w:rPr>
          <w:spacing w:val="20"/>
        </w:rPr>
        <w:t xml:space="preserve"> </w:t>
      </w:r>
      <w:r>
        <w:rPr>
          <w:spacing w:val="-4"/>
        </w:rPr>
        <w:t>explanation</w:t>
      </w:r>
      <w:r>
        <w:rPr>
          <w:spacing w:val="19"/>
        </w:rPr>
        <w:t xml:space="preserve"> </w:t>
      </w:r>
      <w:proofErr w:type="gramStart"/>
      <w:r>
        <w:rPr>
          <w:spacing w:val="-5"/>
        </w:rPr>
        <w:t>representations</w:t>
      </w:r>
      <w:proofErr w:type="gramEnd"/>
    </w:p>
    <w:p w14:paraId="77A94C25" w14:textId="77777777" w:rsidR="00371737" w:rsidRDefault="00371737">
      <w:pPr>
        <w:spacing w:line="381" w:lineRule="auto"/>
        <w:jc w:val="both"/>
        <w:sectPr w:rsidR="00371737" w:rsidSect="00FA1DAD">
          <w:pgSz w:w="12240" w:h="15840"/>
          <w:pgMar w:top="1300" w:right="1480" w:bottom="980" w:left="1700" w:header="805" w:footer="799" w:gutter="0"/>
          <w:cols w:space="720"/>
        </w:sectPr>
      </w:pPr>
    </w:p>
    <w:p w14:paraId="34DB2519" w14:textId="77777777" w:rsidR="00371737" w:rsidRPr="00286259" w:rsidRDefault="00000000">
      <w:pPr>
        <w:spacing w:before="124" w:line="376" w:lineRule="auto"/>
        <w:ind w:left="231" w:right="218"/>
        <w:jc w:val="both"/>
        <w:rPr>
          <w:sz w:val="24"/>
          <w:lang w:val="fr-FR"/>
        </w:rPr>
      </w:pPr>
      <w:r>
        <w:rPr>
          <w:sz w:val="24"/>
        </w:rPr>
        <w:lastRenderedPageBreak/>
        <w:t>and an experimental evaluation using eye-tracking technology.</w:t>
      </w:r>
      <w:r>
        <w:rPr>
          <w:spacing w:val="40"/>
          <w:sz w:val="24"/>
        </w:rPr>
        <w:t xml:space="preserve"> </w:t>
      </w:r>
      <w:r w:rsidRPr="00286259">
        <w:rPr>
          <w:rFonts w:ascii="Times New Roman"/>
          <w:i/>
          <w:sz w:val="24"/>
          <w:lang w:val="fr-FR"/>
        </w:rPr>
        <w:t xml:space="preserve">ACM Transactions on Interactive Intelligent </w:t>
      </w:r>
      <w:proofErr w:type="spellStart"/>
      <w:r w:rsidRPr="00286259">
        <w:rPr>
          <w:rFonts w:ascii="Times New Roman"/>
          <w:i/>
          <w:sz w:val="24"/>
          <w:lang w:val="fr-FR"/>
        </w:rPr>
        <w:t>Systems</w:t>
      </w:r>
      <w:proofErr w:type="spellEnd"/>
      <w:r w:rsidRPr="00286259">
        <w:rPr>
          <w:sz w:val="24"/>
          <w:lang w:val="fr-FR"/>
        </w:rPr>
        <w:t>.</w:t>
      </w:r>
      <w:r w:rsidRPr="00286259">
        <w:rPr>
          <w:spacing w:val="40"/>
          <w:sz w:val="24"/>
          <w:lang w:val="fr-FR"/>
        </w:rPr>
        <w:t xml:space="preserve"> </w:t>
      </w:r>
      <w:proofErr w:type="spellStart"/>
      <w:proofErr w:type="gramStart"/>
      <w:r w:rsidRPr="00286259">
        <w:rPr>
          <w:sz w:val="24"/>
          <w:lang w:val="fr-FR"/>
        </w:rPr>
        <w:t>doi</w:t>
      </w:r>
      <w:proofErr w:type="spellEnd"/>
      <w:r w:rsidRPr="00286259">
        <w:rPr>
          <w:sz w:val="24"/>
          <w:lang w:val="fr-FR"/>
        </w:rPr>
        <w:t>:</w:t>
      </w:r>
      <w:proofErr w:type="gramEnd"/>
      <w:r w:rsidRPr="00286259">
        <w:rPr>
          <w:spacing w:val="40"/>
          <w:sz w:val="24"/>
          <w:lang w:val="fr-FR"/>
        </w:rPr>
        <w:t xml:space="preserve"> </w:t>
      </w:r>
      <w:r w:rsidRPr="00286259">
        <w:rPr>
          <w:sz w:val="24"/>
          <w:lang w:val="fr-FR"/>
        </w:rPr>
        <w:t>110.1145/3607145</w:t>
      </w:r>
    </w:p>
    <w:p w14:paraId="562AFB16" w14:textId="77777777" w:rsidR="00371737" w:rsidRDefault="00000000">
      <w:pPr>
        <w:pStyle w:val="BodyText"/>
        <w:spacing w:before="202" w:line="379" w:lineRule="auto"/>
        <w:ind w:left="231" w:right="215"/>
        <w:jc w:val="both"/>
      </w:pPr>
      <w:bookmarkStart w:id="263" w:name="_bookmark81"/>
      <w:bookmarkEnd w:id="263"/>
      <w:r w:rsidRPr="00286259">
        <w:rPr>
          <w:lang w:val="fr-FR"/>
        </w:rPr>
        <w:t xml:space="preserve">Moreira, C., Chou, Y., </w:t>
      </w:r>
      <w:proofErr w:type="spellStart"/>
      <w:r w:rsidRPr="00286259">
        <w:rPr>
          <w:lang w:val="fr-FR"/>
        </w:rPr>
        <w:t>Velmurugan</w:t>
      </w:r>
      <w:proofErr w:type="spellEnd"/>
      <w:r w:rsidRPr="00286259">
        <w:rPr>
          <w:lang w:val="fr-FR"/>
        </w:rPr>
        <w:t xml:space="preserve">, M., </w:t>
      </w:r>
      <w:proofErr w:type="spellStart"/>
      <w:r w:rsidRPr="00286259">
        <w:rPr>
          <w:lang w:val="fr-FR"/>
        </w:rPr>
        <w:t>Ouyang</w:t>
      </w:r>
      <w:proofErr w:type="spellEnd"/>
      <w:r w:rsidRPr="00286259">
        <w:rPr>
          <w:lang w:val="fr-FR"/>
        </w:rPr>
        <w:t xml:space="preserve">, C., </w:t>
      </w:r>
      <w:proofErr w:type="spellStart"/>
      <w:r w:rsidRPr="00286259">
        <w:rPr>
          <w:lang w:val="fr-FR"/>
        </w:rPr>
        <w:t>Sindhgatta</w:t>
      </w:r>
      <w:proofErr w:type="spellEnd"/>
      <w:r w:rsidRPr="00286259">
        <w:rPr>
          <w:lang w:val="fr-FR"/>
        </w:rPr>
        <w:t xml:space="preserve">, R., &amp; </w:t>
      </w:r>
      <w:proofErr w:type="spellStart"/>
      <w:r w:rsidRPr="00286259">
        <w:rPr>
          <w:lang w:val="fr-FR"/>
        </w:rPr>
        <w:t>Bruza</w:t>
      </w:r>
      <w:proofErr w:type="spellEnd"/>
      <w:r w:rsidRPr="00286259">
        <w:rPr>
          <w:lang w:val="fr-FR"/>
        </w:rPr>
        <w:t xml:space="preserve">, P. </w:t>
      </w:r>
      <w:r w:rsidRPr="00286259">
        <w:rPr>
          <w:spacing w:val="-6"/>
          <w:lang w:val="fr-FR"/>
        </w:rPr>
        <w:t>(2020).</w:t>
      </w:r>
      <w:r w:rsidRPr="00286259">
        <w:rPr>
          <w:lang w:val="fr-FR"/>
        </w:rPr>
        <w:t xml:space="preserve"> </w:t>
      </w:r>
      <w:r>
        <w:rPr>
          <w:spacing w:val="-6"/>
        </w:rPr>
        <w:t>Linda-bn:</w:t>
      </w:r>
      <w:r>
        <w:rPr>
          <w:spacing w:val="21"/>
        </w:rPr>
        <w:t xml:space="preserve"> </w:t>
      </w:r>
      <w:r>
        <w:rPr>
          <w:spacing w:val="-6"/>
        </w:rPr>
        <w:t>An</w:t>
      </w:r>
      <w:r>
        <w:rPr>
          <w:spacing w:val="-8"/>
        </w:rPr>
        <w:t xml:space="preserve"> </w:t>
      </w:r>
      <w:r>
        <w:rPr>
          <w:spacing w:val="-6"/>
        </w:rPr>
        <w:t>interpretable</w:t>
      </w:r>
      <w:r>
        <w:rPr>
          <w:spacing w:val="-8"/>
        </w:rPr>
        <w:t xml:space="preserve"> </w:t>
      </w:r>
      <w:r>
        <w:rPr>
          <w:spacing w:val="-6"/>
        </w:rPr>
        <w:t>probabilistic</w:t>
      </w:r>
      <w:r>
        <w:rPr>
          <w:spacing w:val="-8"/>
        </w:rPr>
        <w:t xml:space="preserve"> </w:t>
      </w:r>
      <w:r>
        <w:rPr>
          <w:spacing w:val="-6"/>
        </w:rPr>
        <w:t>approach</w:t>
      </w:r>
      <w:r>
        <w:rPr>
          <w:spacing w:val="-8"/>
        </w:rPr>
        <w:t xml:space="preserve"> </w:t>
      </w:r>
      <w:r>
        <w:rPr>
          <w:spacing w:val="-6"/>
        </w:rPr>
        <w:t>for</w:t>
      </w:r>
      <w:r>
        <w:rPr>
          <w:spacing w:val="-8"/>
        </w:rPr>
        <w:t xml:space="preserve"> </w:t>
      </w:r>
      <w:r>
        <w:rPr>
          <w:spacing w:val="-6"/>
        </w:rPr>
        <w:t>demystifying</w:t>
      </w:r>
      <w:r>
        <w:rPr>
          <w:spacing w:val="-8"/>
        </w:rPr>
        <w:t xml:space="preserve"> </w:t>
      </w:r>
      <w:r>
        <w:rPr>
          <w:spacing w:val="-6"/>
        </w:rPr>
        <w:t xml:space="preserve">black-box </w:t>
      </w:r>
      <w:r>
        <w:t>predictive models.</w:t>
      </w:r>
      <w:r>
        <w:rPr>
          <w:spacing w:val="40"/>
        </w:rPr>
        <w:t xml:space="preserve"> </w:t>
      </w:r>
      <w:r>
        <w:rPr>
          <w:rFonts w:ascii="Times New Roman"/>
          <w:i/>
        </w:rPr>
        <w:t>Decision Support Systems</w:t>
      </w:r>
      <w:r>
        <w:t xml:space="preserve">, </w:t>
      </w:r>
      <w:proofErr w:type="gramStart"/>
      <w:r>
        <w:rPr>
          <w:rFonts w:ascii="Times New Roman"/>
          <w:i/>
        </w:rPr>
        <w:t>150</w:t>
      </w:r>
      <w:r>
        <w:rPr>
          <w:rFonts w:ascii="Times New Roman"/>
          <w:i/>
          <w:spacing w:val="-28"/>
        </w:rPr>
        <w:t xml:space="preserve"> </w:t>
      </w:r>
      <w:r>
        <w:t>.</w:t>
      </w:r>
      <w:proofErr w:type="gramEnd"/>
      <w:r>
        <w:rPr>
          <w:spacing w:val="40"/>
        </w:rPr>
        <w:t xml:space="preserve"> </w:t>
      </w:r>
      <w:proofErr w:type="spellStart"/>
      <w:r>
        <w:t>doi</w:t>
      </w:r>
      <w:proofErr w:type="spellEnd"/>
      <w:r>
        <w:t>:</w:t>
      </w:r>
      <w:r>
        <w:rPr>
          <w:spacing w:val="40"/>
        </w:rPr>
        <w:t xml:space="preserve"> </w:t>
      </w:r>
      <w:r>
        <w:t>10.1016/j.dss.2021.113561</w:t>
      </w:r>
    </w:p>
    <w:p w14:paraId="49EF4E03" w14:textId="77777777" w:rsidR="00371737" w:rsidRDefault="00000000">
      <w:pPr>
        <w:spacing w:before="201" w:line="376" w:lineRule="auto"/>
        <w:ind w:left="231" w:right="218"/>
        <w:jc w:val="both"/>
        <w:rPr>
          <w:sz w:val="24"/>
        </w:rPr>
      </w:pPr>
      <w:bookmarkStart w:id="264" w:name="_bookmark82"/>
      <w:bookmarkEnd w:id="264"/>
      <w:proofErr w:type="spellStart"/>
      <w:r>
        <w:rPr>
          <w:sz w:val="24"/>
        </w:rPr>
        <w:t>Mothilal</w:t>
      </w:r>
      <w:proofErr w:type="spellEnd"/>
      <w:r>
        <w:rPr>
          <w:sz w:val="24"/>
        </w:rPr>
        <w:t>, S. A., R. K., &amp; Tan, C.</w:t>
      </w:r>
      <w:r>
        <w:rPr>
          <w:spacing w:val="40"/>
          <w:sz w:val="24"/>
        </w:rPr>
        <w:t xml:space="preserve"> </w:t>
      </w:r>
      <w:r>
        <w:rPr>
          <w:sz w:val="24"/>
        </w:rPr>
        <w:t>(2020).</w:t>
      </w:r>
      <w:r>
        <w:rPr>
          <w:spacing w:val="40"/>
          <w:sz w:val="24"/>
        </w:rPr>
        <w:t xml:space="preserve"> </w:t>
      </w:r>
      <w:r>
        <w:rPr>
          <w:sz w:val="24"/>
        </w:rPr>
        <w:t>Explaining machine learning classifiers through</w:t>
      </w:r>
      <w:r>
        <w:rPr>
          <w:spacing w:val="-7"/>
          <w:sz w:val="24"/>
        </w:rPr>
        <w:t xml:space="preserve"> </w:t>
      </w:r>
      <w:r>
        <w:rPr>
          <w:sz w:val="24"/>
        </w:rPr>
        <w:t>diverse</w:t>
      </w:r>
      <w:r>
        <w:rPr>
          <w:spacing w:val="-7"/>
          <w:sz w:val="24"/>
        </w:rPr>
        <w:t xml:space="preserve"> </w:t>
      </w:r>
      <w:r>
        <w:rPr>
          <w:sz w:val="24"/>
        </w:rPr>
        <w:t>counterfactual</w:t>
      </w:r>
      <w:r>
        <w:rPr>
          <w:spacing w:val="-7"/>
          <w:sz w:val="24"/>
        </w:rPr>
        <w:t xml:space="preserve"> </w:t>
      </w:r>
      <w:r>
        <w:rPr>
          <w:sz w:val="24"/>
        </w:rPr>
        <w:t xml:space="preserve">explanations. </w:t>
      </w:r>
      <w:r>
        <w:rPr>
          <w:rFonts w:ascii="Times New Roman"/>
          <w:i/>
          <w:sz w:val="24"/>
        </w:rPr>
        <w:t>Proceedings</w:t>
      </w:r>
      <w:r>
        <w:rPr>
          <w:rFonts w:ascii="Times New Roman"/>
          <w:i/>
          <w:spacing w:val="-5"/>
          <w:sz w:val="24"/>
        </w:rPr>
        <w:t xml:space="preserve"> </w:t>
      </w:r>
      <w:r>
        <w:rPr>
          <w:rFonts w:ascii="Times New Roman"/>
          <w:i/>
          <w:sz w:val="24"/>
        </w:rPr>
        <w:t>of</w:t>
      </w:r>
      <w:r>
        <w:rPr>
          <w:rFonts w:ascii="Times New Roman"/>
          <w:i/>
          <w:spacing w:val="-5"/>
          <w:sz w:val="24"/>
        </w:rPr>
        <w:t xml:space="preserve"> </w:t>
      </w:r>
      <w:r>
        <w:rPr>
          <w:rFonts w:ascii="Times New Roman"/>
          <w:i/>
          <w:sz w:val="24"/>
        </w:rPr>
        <w:t>the</w:t>
      </w:r>
      <w:r>
        <w:rPr>
          <w:rFonts w:ascii="Times New Roman"/>
          <w:i/>
          <w:spacing w:val="-5"/>
          <w:sz w:val="24"/>
        </w:rPr>
        <w:t xml:space="preserve"> </w:t>
      </w:r>
      <w:r>
        <w:rPr>
          <w:rFonts w:ascii="Times New Roman"/>
          <w:i/>
          <w:sz w:val="24"/>
        </w:rPr>
        <w:t>2020</w:t>
      </w:r>
      <w:r>
        <w:rPr>
          <w:rFonts w:ascii="Times New Roman"/>
          <w:i/>
          <w:spacing w:val="-5"/>
          <w:sz w:val="24"/>
        </w:rPr>
        <w:t xml:space="preserve"> </w:t>
      </w:r>
      <w:r>
        <w:rPr>
          <w:rFonts w:ascii="Times New Roman"/>
          <w:i/>
          <w:sz w:val="24"/>
        </w:rPr>
        <w:t>Conference</w:t>
      </w:r>
      <w:r>
        <w:rPr>
          <w:rFonts w:ascii="Times New Roman"/>
          <w:i/>
          <w:spacing w:val="-5"/>
          <w:sz w:val="24"/>
        </w:rPr>
        <w:t xml:space="preserve"> </w:t>
      </w:r>
      <w:r>
        <w:rPr>
          <w:rFonts w:ascii="Times New Roman"/>
          <w:i/>
          <w:sz w:val="24"/>
        </w:rPr>
        <w:t>on Fairness, Accountability, and Transparency</w:t>
      </w:r>
      <w:r>
        <w:rPr>
          <w:sz w:val="24"/>
        </w:rPr>
        <w:t>.</w:t>
      </w:r>
      <w:r>
        <w:rPr>
          <w:spacing w:val="33"/>
          <w:sz w:val="24"/>
        </w:rPr>
        <w:t xml:space="preserve"> </w:t>
      </w:r>
      <w:proofErr w:type="spellStart"/>
      <w:r>
        <w:rPr>
          <w:sz w:val="24"/>
        </w:rPr>
        <w:t>doi</w:t>
      </w:r>
      <w:proofErr w:type="spellEnd"/>
      <w:r>
        <w:rPr>
          <w:sz w:val="24"/>
        </w:rPr>
        <w:t>:</w:t>
      </w:r>
      <w:r>
        <w:rPr>
          <w:spacing w:val="33"/>
          <w:sz w:val="24"/>
        </w:rPr>
        <w:t xml:space="preserve"> </w:t>
      </w:r>
      <w:r>
        <w:rPr>
          <w:sz w:val="24"/>
        </w:rPr>
        <w:t>10.48550/arXiv.1806.08049</w:t>
      </w:r>
    </w:p>
    <w:p w14:paraId="7C90ACD1" w14:textId="77777777" w:rsidR="00371737" w:rsidRDefault="00000000">
      <w:pPr>
        <w:spacing w:before="203" w:line="379" w:lineRule="auto"/>
        <w:ind w:left="231" w:right="213"/>
        <w:jc w:val="both"/>
        <w:rPr>
          <w:sz w:val="24"/>
        </w:rPr>
      </w:pPr>
      <w:bookmarkStart w:id="265" w:name="_bookmark83"/>
      <w:bookmarkEnd w:id="265"/>
      <w:r w:rsidRPr="00286259">
        <w:rPr>
          <w:sz w:val="24"/>
          <w:lang w:val="it-IT"/>
        </w:rPr>
        <w:t>Nascita,</w:t>
      </w:r>
      <w:r w:rsidRPr="00286259">
        <w:rPr>
          <w:spacing w:val="40"/>
          <w:sz w:val="24"/>
          <w:lang w:val="it-IT"/>
        </w:rPr>
        <w:t xml:space="preserve"> </w:t>
      </w:r>
      <w:r w:rsidRPr="00286259">
        <w:rPr>
          <w:sz w:val="24"/>
          <w:lang w:val="it-IT"/>
        </w:rPr>
        <w:t>A.,</w:t>
      </w:r>
      <w:r w:rsidRPr="00286259">
        <w:rPr>
          <w:spacing w:val="40"/>
          <w:sz w:val="24"/>
          <w:lang w:val="it-IT"/>
        </w:rPr>
        <w:t xml:space="preserve"> </w:t>
      </w:r>
      <w:r w:rsidRPr="00286259">
        <w:rPr>
          <w:sz w:val="24"/>
          <w:lang w:val="it-IT"/>
        </w:rPr>
        <w:t>Montieri,</w:t>
      </w:r>
      <w:r w:rsidRPr="00286259">
        <w:rPr>
          <w:spacing w:val="40"/>
          <w:sz w:val="24"/>
          <w:lang w:val="it-IT"/>
        </w:rPr>
        <w:t xml:space="preserve"> </w:t>
      </w:r>
      <w:r w:rsidRPr="00286259">
        <w:rPr>
          <w:sz w:val="24"/>
          <w:lang w:val="it-IT"/>
        </w:rPr>
        <w:t>A.,</w:t>
      </w:r>
      <w:r w:rsidRPr="00286259">
        <w:rPr>
          <w:spacing w:val="40"/>
          <w:sz w:val="24"/>
          <w:lang w:val="it-IT"/>
        </w:rPr>
        <w:t xml:space="preserve"> </w:t>
      </w:r>
      <w:proofErr w:type="spellStart"/>
      <w:proofErr w:type="gramStart"/>
      <w:r w:rsidRPr="00286259">
        <w:rPr>
          <w:sz w:val="24"/>
          <w:lang w:val="it-IT"/>
        </w:rPr>
        <w:t>G.Aceto</w:t>
      </w:r>
      <w:proofErr w:type="spellEnd"/>
      <w:proofErr w:type="gramEnd"/>
      <w:r w:rsidRPr="00286259">
        <w:rPr>
          <w:sz w:val="24"/>
          <w:lang w:val="it-IT"/>
        </w:rPr>
        <w:t>,</w:t>
      </w:r>
      <w:r w:rsidRPr="00286259">
        <w:rPr>
          <w:spacing w:val="40"/>
          <w:sz w:val="24"/>
          <w:lang w:val="it-IT"/>
        </w:rPr>
        <w:t xml:space="preserve"> </w:t>
      </w:r>
      <w:proofErr w:type="spellStart"/>
      <w:r w:rsidRPr="00286259">
        <w:rPr>
          <w:sz w:val="24"/>
          <w:lang w:val="it-IT"/>
        </w:rPr>
        <w:t>Ciuonzo</w:t>
      </w:r>
      <w:proofErr w:type="spellEnd"/>
      <w:r w:rsidRPr="00286259">
        <w:rPr>
          <w:sz w:val="24"/>
          <w:lang w:val="it-IT"/>
        </w:rPr>
        <w:t>,</w:t>
      </w:r>
      <w:r w:rsidRPr="00286259">
        <w:rPr>
          <w:spacing w:val="40"/>
          <w:sz w:val="24"/>
          <w:lang w:val="it-IT"/>
        </w:rPr>
        <w:t xml:space="preserve"> </w:t>
      </w:r>
      <w:r w:rsidRPr="00286259">
        <w:rPr>
          <w:sz w:val="24"/>
          <w:lang w:val="it-IT"/>
        </w:rPr>
        <w:t>D.,</w:t>
      </w:r>
      <w:r w:rsidRPr="00286259">
        <w:rPr>
          <w:spacing w:val="40"/>
          <w:sz w:val="24"/>
          <w:lang w:val="it-IT"/>
        </w:rPr>
        <w:t xml:space="preserve"> </w:t>
      </w:r>
      <w:r w:rsidRPr="00286259">
        <w:rPr>
          <w:sz w:val="24"/>
          <w:lang w:val="it-IT"/>
        </w:rPr>
        <w:t>Persico,</w:t>
      </w:r>
      <w:r w:rsidRPr="00286259">
        <w:rPr>
          <w:spacing w:val="40"/>
          <w:sz w:val="24"/>
          <w:lang w:val="it-IT"/>
        </w:rPr>
        <w:t xml:space="preserve"> </w:t>
      </w:r>
      <w:r w:rsidRPr="00286259">
        <w:rPr>
          <w:sz w:val="24"/>
          <w:lang w:val="it-IT"/>
        </w:rPr>
        <w:t>V.,</w:t>
      </w:r>
      <w:r w:rsidRPr="00286259">
        <w:rPr>
          <w:spacing w:val="40"/>
          <w:sz w:val="24"/>
          <w:lang w:val="it-IT"/>
        </w:rPr>
        <w:t xml:space="preserve"> </w:t>
      </w:r>
      <w:r w:rsidRPr="00286259">
        <w:rPr>
          <w:sz w:val="24"/>
          <w:lang w:val="it-IT"/>
        </w:rPr>
        <w:t>&amp;</w:t>
      </w:r>
      <w:r w:rsidRPr="00286259">
        <w:rPr>
          <w:spacing w:val="40"/>
          <w:sz w:val="24"/>
          <w:lang w:val="it-IT"/>
        </w:rPr>
        <w:t xml:space="preserve"> </w:t>
      </w:r>
      <w:proofErr w:type="spellStart"/>
      <w:r w:rsidRPr="00286259">
        <w:rPr>
          <w:sz w:val="24"/>
          <w:lang w:val="it-IT"/>
        </w:rPr>
        <w:t>Pescape</w:t>
      </w:r>
      <w:proofErr w:type="spellEnd"/>
      <w:r w:rsidRPr="00286259">
        <w:rPr>
          <w:sz w:val="24"/>
          <w:lang w:val="it-IT"/>
        </w:rPr>
        <w:t>,</w:t>
      </w:r>
      <w:r w:rsidRPr="00286259">
        <w:rPr>
          <w:spacing w:val="40"/>
          <w:sz w:val="24"/>
          <w:lang w:val="it-IT"/>
        </w:rPr>
        <w:t xml:space="preserve"> </w:t>
      </w:r>
      <w:r w:rsidRPr="00286259">
        <w:rPr>
          <w:sz w:val="24"/>
          <w:lang w:val="it-IT"/>
        </w:rPr>
        <w:t xml:space="preserve">A. </w:t>
      </w:r>
      <w:r w:rsidRPr="00286259">
        <w:rPr>
          <w:spacing w:val="-2"/>
          <w:sz w:val="24"/>
          <w:lang w:val="it-IT"/>
        </w:rPr>
        <w:t>(2021).</w:t>
      </w:r>
      <w:r w:rsidRPr="00286259">
        <w:rPr>
          <w:spacing w:val="-13"/>
          <w:sz w:val="24"/>
          <w:lang w:val="it-IT"/>
        </w:rPr>
        <w:t xml:space="preserve"> </w:t>
      </w:r>
      <w:r>
        <w:rPr>
          <w:spacing w:val="-2"/>
          <w:sz w:val="24"/>
        </w:rPr>
        <w:t>Unveiling</w:t>
      </w:r>
      <w:r>
        <w:rPr>
          <w:spacing w:val="-12"/>
          <w:sz w:val="24"/>
        </w:rPr>
        <w:t xml:space="preserve"> </w:t>
      </w:r>
      <w:r>
        <w:rPr>
          <w:spacing w:val="-2"/>
          <w:sz w:val="24"/>
        </w:rPr>
        <w:t>mimetic:</w:t>
      </w:r>
      <w:r>
        <w:rPr>
          <w:spacing w:val="-7"/>
          <w:sz w:val="24"/>
        </w:rPr>
        <w:t xml:space="preserve"> </w:t>
      </w:r>
      <w:r>
        <w:rPr>
          <w:spacing w:val="-2"/>
          <w:sz w:val="24"/>
        </w:rPr>
        <w:t>Interpreting</w:t>
      </w:r>
      <w:r>
        <w:rPr>
          <w:spacing w:val="-13"/>
          <w:sz w:val="24"/>
        </w:rPr>
        <w:t xml:space="preserve"> </w:t>
      </w:r>
      <w:r>
        <w:rPr>
          <w:spacing w:val="-2"/>
          <w:sz w:val="24"/>
        </w:rPr>
        <w:t>deep</w:t>
      </w:r>
      <w:r>
        <w:rPr>
          <w:spacing w:val="-12"/>
          <w:sz w:val="24"/>
        </w:rPr>
        <w:t xml:space="preserve"> </w:t>
      </w:r>
      <w:r>
        <w:rPr>
          <w:spacing w:val="-2"/>
          <w:sz w:val="24"/>
        </w:rPr>
        <w:t>learning</w:t>
      </w:r>
      <w:r>
        <w:rPr>
          <w:spacing w:val="-13"/>
          <w:sz w:val="24"/>
        </w:rPr>
        <w:t xml:space="preserve"> </w:t>
      </w:r>
      <w:r>
        <w:rPr>
          <w:spacing w:val="-2"/>
          <w:sz w:val="24"/>
        </w:rPr>
        <w:t>traffic</w:t>
      </w:r>
      <w:r>
        <w:rPr>
          <w:spacing w:val="-12"/>
          <w:sz w:val="24"/>
        </w:rPr>
        <w:t xml:space="preserve"> </w:t>
      </w:r>
      <w:r>
        <w:rPr>
          <w:spacing w:val="-2"/>
          <w:sz w:val="24"/>
        </w:rPr>
        <w:t>classifiers</w:t>
      </w:r>
      <w:r>
        <w:rPr>
          <w:spacing w:val="-13"/>
          <w:sz w:val="24"/>
        </w:rPr>
        <w:t xml:space="preserve"> </w:t>
      </w:r>
      <w:r>
        <w:rPr>
          <w:spacing w:val="-2"/>
          <w:sz w:val="24"/>
        </w:rPr>
        <w:t>via</w:t>
      </w:r>
      <w:r>
        <w:rPr>
          <w:spacing w:val="-12"/>
          <w:sz w:val="24"/>
        </w:rPr>
        <w:t xml:space="preserve"> </w:t>
      </w:r>
      <w:proofErr w:type="spellStart"/>
      <w:r>
        <w:rPr>
          <w:spacing w:val="-2"/>
          <w:sz w:val="24"/>
        </w:rPr>
        <w:t>xai</w:t>
      </w:r>
      <w:proofErr w:type="spellEnd"/>
      <w:r>
        <w:rPr>
          <w:spacing w:val="-13"/>
          <w:sz w:val="24"/>
        </w:rPr>
        <w:t xml:space="preserve"> </w:t>
      </w:r>
      <w:r>
        <w:rPr>
          <w:spacing w:val="-2"/>
          <w:sz w:val="24"/>
        </w:rPr>
        <w:t xml:space="preserve">tech- </w:t>
      </w:r>
      <w:proofErr w:type="spellStart"/>
      <w:r>
        <w:rPr>
          <w:sz w:val="24"/>
        </w:rPr>
        <w:t>niques</w:t>
      </w:r>
      <w:proofErr w:type="spellEnd"/>
      <w:r>
        <w:rPr>
          <w:sz w:val="24"/>
        </w:rPr>
        <w:t xml:space="preserve">. </w:t>
      </w:r>
      <w:r>
        <w:rPr>
          <w:rFonts w:ascii="Times New Roman" w:hAnsi="Times New Roman"/>
          <w:i/>
          <w:sz w:val="24"/>
        </w:rPr>
        <w:t>2021 IEEE International Conference on Cyber Security and Resilience (CSR)</w:t>
      </w:r>
      <w:r>
        <w:rPr>
          <w:sz w:val="24"/>
        </w:rPr>
        <w:t xml:space="preserve">, </w:t>
      </w:r>
      <w:r>
        <w:rPr>
          <w:spacing w:val="-6"/>
          <w:sz w:val="24"/>
        </w:rPr>
        <w:t>455–460.</w:t>
      </w:r>
      <w:r>
        <w:rPr>
          <w:spacing w:val="33"/>
          <w:sz w:val="24"/>
        </w:rPr>
        <w:t xml:space="preserve"> </w:t>
      </w:r>
      <w:proofErr w:type="spellStart"/>
      <w:r>
        <w:rPr>
          <w:spacing w:val="-6"/>
          <w:sz w:val="24"/>
        </w:rPr>
        <w:t>doi</w:t>
      </w:r>
      <w:proofErr w:type="spellEnd"/>
      <w:r>
        <w:rPr>
          <w:spacing w:val="-6"/>
          <w:sz w:val="24"/>
        </w:rPr>
        <w:t>:</w:t>
      </w:r>
      <w:r>
        <w:rPr>
          <w:spacing w:val="33"/>
          <w:sz w:val="24"/>
        </w:rPr>
        <w:t xml:space="preserve"> </w:t>
      </w:r>
      <w:r>
        <w:rPr>
          <w:spacing w:val="-6"/>
          <w:sz w:val="24"/>
        </w:rPr>
        <w:t>10.1109/csr51186.2021.9527948</w:t>
      </w:r>
    </w:p>
    <w:p w14:paraId="5542C510" w14:textId="77777777" w:rsidR="00371737" w:rsidRDefault="00000000">
      <w:pPr>
        <w:pStyle w:val="BodyText"/>
        <w:spacing w:before="204" w:line="379" w:lineRule="auto"/>
        <w:ind w:left="231" w:right="215"/>
        <w:jc w:val="both"/>
      </w:pPr>
      <w:bookmarkStart w:id="266" w:name="_bookmark84"/>
      <w:bookmarkEnd w:id="266"/>
      <w:proofErr w:type="spellStart"/>
      <w:r>
        <w:t>Nesvijevskaia</w:t>
      </w:r>
      <w:proofErr w:type="spellEnd"/>
      <w:r>
        <w:t xml:space="preserve">, A., </w:t>
      </w:r>
      <w:proofErr w:type="spellStart"/>
      <w:r>
        <w:t>Ouillade</w:t>
      </w:r>
      <w:proofErr w:type="spellEnd"/>
      <w:r>
        <w:t xml:space="preserve">, S., </w:t>
      </w:r>
      <w:proofErr w:type="spellStart"/>
      <w:r>
        <w:t>Guilmin</w:t>
      </w:r>
      <w:proofErr w:type="spellEnd"/>
      <w:r>
        <w:t>, P., &amp; Zucker, J.</w:t>
      </w:r>
      <w:r>
        <w:rPr>
          <w:spacing w:val="40"/>
        </w:rPr>
        <w:t xml:space="preserve"> </w:t>
      </w:r>
      <w:r>
        <w:t>(2021).</w:t>
      </w:r>
      <w:r>
        <w:rPr>
          <w:spacing w:val="40"/>
        </w:rPr>
        <w:t xml:space="preserve"> </w:t>
      </w:r>
      <w:r>
        <w:t>The accuracy versus</w:t>
      </w:r>
      <w:r>
        <w:rPr>
          <w:spacing w:val="-15"/>
        </w:rPr>
        <w:t xml:space="preserve"> </w:t>
      </w:r>
      <w:r>
        <w:t>interpretability</w:t>
      </w:r>
      <w:r>
        <w:rPr>
          <w:spacing w:val="-14"/>
        </w:rPr>
        <w:t xml:space="preserve"> </w:t>
      </w:r>
      <w:r>
        <w:t>trade-off</w:t>
      </w:r>
      <w:r>
        <w:rPr>
          <w:spacing w:val="-15"/>
        </w:rPr>
        <w:t xml:space="preserve"> </w:t>
      </w:r>
      <w:r>
        <w:t>in</w:t>
      </w:r>
      <w:r>
        <w:rPr>
          <w:spacing w:val="-9"/>
        </w:rPr>
        <w:t xml:space="preserve"> </w:t>
      </w:r>
      <w:r>
        <w:t>fraud detection model.</w:t>
      </w:r>
      <w:r>
        <w:rPr>
          <w:spacing w:val="28"/>
        </w:rPr>
        <w:t xml:space="preserve"> </w:t>
      </w:r>
      <w:r>
        <w:rPr>
          <w:rFonts w:ascii="Times New Roman"/>
          <w:i/>
        </w:rPr>
        <w:t xml:space="preserve">Data and </w:t>
      </w:r>
      <w:proofErr w:type="gramStart"/>
      <w:r>
        <w:rPr>
          <w:rFonts w:ascii="Times New Roman"/>
          <w:i/>
        </w:rPr>
        <w:t>Policy</w:t>
      </w:r>
      <w:r>
        <w:rPr>
          <w:rFonts w:ascii="Times New Roman"/>
          <w:i/>
          <w:spacing w:val="-15"/>
        </w:rPr>
        <w:t xml:space="preserve"> </w:t>
      </w:r>
      <w:r>
        <w:t>,</w:t>
      </w:r>
      <w:proofErr w:type="gramEnd"/>
      <w:r>
        <w:t xml:space="preserve"> </w:t>
      </w:r>
      <w:r>
        <w:rPr>
          <w:rFonts w:ascii="Times New Roman"/>
          <w:i/>
        </w:rPr>
        <w:t>3</w:t>
      </w:r>
      <w:r>
        <w:rPr>
          <w:rFonts w:ascii="Times New Roman"/>
          <w:i/>
          <w:spacing w:val="-15"/>
        </w:rPr>
        <w:t xml:space="preserve"> </w:t>
      </w:r>
      <w:r>
        <w:t>.</w:t>
      </w:r>
      <w:r>
        <w:rPr>
          <w:spacing w:val="28"/>
        </w:rPr>
        <w:t xml:space="preserve"> </w:t>
      </w:r>
      <w:proofErr w:type="spellStart"/>
      <w:r>
        <w:t>doi</w:t>
      </w:r>
      <w:proofErr w:type="spellEnd"/>
      <w:r>
        <w:t xml:space="preserve">: </w:t>
      </w:r>
      <w:r>
        <w:rPr>
          <w:spacing w:val="-2"/>
        </w:rPr>
        <w:t>10.1017/dap.2021.3</w:t>
      </w:r>
    </w:p>
    <w:p w14:paraId="7D8EC94E" w14:textId="77777777" w:rsidR="00371737" w:rsidRDefault="00000000">
      <w:pPr>
        <w:spacing w:before="200" w:line="379" w:lineRule="auto"/>
        <w:ind w:left="231" w:right="215"/>
        <w:jc w:val="both"/>
        <w:rPr>
          <w:sz w:val="24"/>
        </w:rPr>
      </w:pPr>
      <w:bookmarkStart w:id="267" w:name="_bookmark85"/>
      <w:bookmarkEnd w:id="267"/>
      <w:r>
        <w:rPr>
          <w:sz w:val="24"/>
        </w:rPr>
        <w:t xml:space="preserve">Nguyen, M., </w:t>
      </w:r>
      <w:proofErr w:type="spellStart"/>
      <w:r>
        <w:rPr>
          <w:sz w:val="24"/>
        </w:rPr>
        <w:t>Bouaziz</w:t>
      </w:r>
      <w:proofErr w:type="spellEnd"/>
      <w:r>
        <w:rPr>
          <w:sz w:val="24"/>
        </w:rPr>
        <w:t xml:space="preserve">, A., Valdes, V., Rosa-Cavalli, A., </w:t>
      </w:r>
      <w:proofErr w:type="spellStart"/>
      <w:r>
        <w:rPr>
          <w:sz w:val="24"/>
        </w:rPr>
        <w:t>Mallouli</w:t>
      </w:r>
      <w:proofErr w:type="spellEnd"/>
      <w:r>
        <w:rPr>
          <w:sz w:val="24"/>
        </w:rPr>
        <w:t xml:space="preserve">, W., &amp; Montes- </w:t>
      </w:r>
      <w:proofErr w:type="spellStart"/>
      <w:r>
        <w:rPr>
          <w:spacing w:val="-4"/>
          <w:sz w:val="24"/>
        </w:rPr>
        <w:t>DeOca</w:t>
      </w:r>
      <w:proofErr w:type="spellEnd"/>
      <w:r>
        <w:rPr>
          <w:spacing w:val="-4"/>
          <w:sz w:val="24"/>
        </w:rPr>
        <w:t>, E.</w:t>
      </w:r>
      <w:r>
        <w:rPr>
          <w:sz w:val="24"/>
        </w:rPr>
        <w:t xml:space="preserve"> </w:t>
      </w:r>
      <w:r>
        <w:rPr>
          <w:spacing w:val="-4"/>
          <w:sz w:val="24"/>
        </w:rPr>
        <w:t>(2023).</w:t>
      </w:r>
      <w:r>
        <w:rPr>
          <w:sz w:val="24"/>
        </w:rPr>
        <w:t xml:space="preserve"> </w:t>
      </w:r>
      <w:r>
        <w:rPr>
          <w:spacing w:val="-4"/>
          <w:sz w:val="24"/>
        </w:rPr>
        <w:t>A</w:t>
      </w:r>
      <w:r>
        <w:rPr>
          <w:spacing w:val="-6"/>
          <w:sz w:val="24"/>
        </w:rPr>
        <w:t xml:space="preserve"> </w:t>
      </w:r>
      <w:r>
        <w:rPr>
          <w:spacing w:val="-4"/>
          <w:sz w:val="24"/>
        </w:rPr>
        <w:t>deep</w:t>
      </w:r>
      <w:r>
        <w:rPr>
          <w:spacing w:val="-6"/>
          <w:sz w:val="24"/>
        </w:rPr>
        <w:t xml:space="preserve"> </w:t>
      </w:r>
      <w:r>
        <w:rPr>
          <w:spacing w:val="-4"/>
          <w:sz w:val="24"/>
        </w:rPr>
        <w:t>learning</w:t>
      </w:r>
      <w:r>
        <w:rPr>
          <w:spacing w:val="-6"/>
          <w:sz w:val="24"/>
        </w:rPr>
        <w:t xml:space="preserve"> </w:t>
      </w:r>
      <w:r>
        <w:rPr>
          <w:spacing w:val="-4"/>
          <w:sz w:val="24"/>
        </w:rPr>
        <w:t>anomaly</w:t>
      </w:r>
      <w:r>
        <w:rPr>
          <w:spacing w:val="-5"/>
          <w:sz w:val="24"/>
        </w:rPr>
        <w:t xml:space="preserve"> </w:t>
      </w:r>
      <w:r>
        <w:rPr>
          <w:spacing w:val="-4"/>
          <w:sz w:val="24"/>
        </w:rPr>
        <w:t>detection</w:t>
      </w:r>
      <w:r>
        <w:rPr>
          <w:spacing w:val="-5"/>
          <w:sz w:val="24"/>
        </w:rPr>
        <w:t xml:space="preserve"> </w:t>
      </w:r>
      <w:r>
        <w:rPr>
          <w:spacing w:val="-4"/>
          <w:sz w:val="24"/>
        </w:rPr>
        <w:t>framework</w:t>
      </w:r>
      <w:r>
        <w:rPr>
          <w:spacing w:val="-5"/>
          <w:sz w:val="24"/>
        </w:rPr>
        <w:t xml:space="preserve"> </w:t>
      </w:r>
      <w:r>
        <w:rPr>
          <w:spacing w:val="-4"/>
          <w:sz w:val="24"/>
        </w:rPr>
        <w:t>with</w:t>
      </w:r>
      <w:r>
        <w:rPr>
          <w:spacing w:val="-6"/>
          <w:sz w:val="24"/>
        </w:rPr>
        <w:t xml:space="preserve"> </w:t>
      </w:r>
      <w:proofErr w:type="spellStart"/>
      <w:r>
        <w:rPr>
          <w:spacing w:val="-4"/>
          <w:sz w:val="24"/>
        </w:rPr>
        <w:t>explainability</w:t>
      </w:r>
      <w:proofErr w:type="spellEnd"/>
      <w:r>
        <w:rPr>
          <w:spacing w:val="-4"/>
          <w:sz w:val="24"/>
        </w:rPr>
        <w:t xml:space="preserve"> </w:t>
      </w:r>
      <w:r>
        <w:rPr>
          <w:sz w:val="24"/>
        </w:rPr>
        <w:t>and robustness.</w:t>
      </w:r>
      <w:r>
        <w:rPr>
          <w:spacing w:val="40"/>
          <w:sz w:val="24"/>
        </w:rPr>
        <w:t xml:space="preserve"> </w:t>
      </w:r>
      <w:r>
        <w:rPr>
          <w:rFonts w:ascii="Times New Roman"/>
          <w:i/>
          <w:sz w:val="24"/>
        </w:rPr>
        <w:t xml:space="preserve">Proceedings of the 18th International Conference on Availability, Reliability and </w:t>
      </w:r>
      <w:proofErr w:type="gramStart"/>
      <w:r>
        <w:rPr>
          <w:rFonts w:ascii="Times New Roman"/>
          <w:i/>
          <w:sz w:val="24"/>
        </w:rPr>
        <w:t>Security.</w:t>
      </w:r>
      <w:r>
        <w:rPr>
          <w:sz w:val="24"/>
        </w:rPr>
        <w:t>.</w:t>
      </w:r>
      <w:proofErr w:type="gramEnd"/>
      <w:r>
        <w:rPr>
          <w:spacing w:val="24"/>
          <w:sz w:val="24"/>
        </w:rPr>
        <w:t xml:space="preserve"> </w:t>
      </w:r>
      <w:proofErr w:type="spellStart"/>
      <w:r>
        <w:rPr>
          <w:sz w:val="24"/>
        </w:rPr>
        <w:t>doi</w:t>
      </w:r>
      <w:proofErr w:type="spellEnd"/>
      <w:r>
        <w:rPr>
          <w:sz w:val="24"/>
        </w:rPr>
        <w:t>:</w:t>
      </w:r>
      <w:r>
        <w:rPr>
          <w:spacing w:val="24"/>
          <w:sz w:val="24"/>
        </w:rPr>
        <w:t xml:space="preserve"> </w:t>
      </w:r>
      <w:r>
        <w:rPr>
          <w:sz w:val="24"/>
        </w:rPr>
        <w:t>10.1145/3600160.3605052</w:t>
      </w:r>
    </w:p>
    <w:p w14:paraId="69CDB503" w14:textId="77777777" w:rsidR="00371737" w:rsidRDefault="00000000">
      <w:pPr>
        <w:pStyle w:val="BodyText"/>
        <w:spacing w:before="198" w:line="376" w:lineRule="auto"/>
        <w:ind w:left="231" w:right="215"/>
        <w:jc w:val="both"/>
      </w:pPr>
      <w:bookmarkStart w:id="268" w:name="_bookmark86"/>
      <w:bookmarkEnd w:id="268"/>
      <w:proofErr w:type="spellStart"/>
      <w:r w:rsidRPr="00DF20B1">
        <w:rPr>
          <w:lang w:val="fi-FI"/>
          <w:rPrChange w:id="269" w:author="Bujar Raufi" w:date="2024-01-13T14:50:00Z">
            <w:rPr/>
          </w:rPrChange>
        </w:rPr>
        <w:t>Nri</w:t>
      </w:r>
      <w:proofErr w:type="spellEnd"/>
      <w:r w:rsidRPr="00DF20B1">
        <w:rPr>
          <w:lang w:val="fi-FI"/>
          <w:rPrChange w:id="270" w:author="Bujar Raufi" w:date="2024-01-13T14:50:00Z">
            <w:rPr/>
          </w:rPrChange>
        </w:rPr>
        <w:t>,</w:t>
      </w:r>
      <w:r w:rsidRPr="00DF20B1">
        <w:rPr>
          <w:spacing w:val="-4"/>
          <w:lang w:val="fi-FI"/>
          <w:rPrChange w:id="271" w:author="Bujar Raufi" w:date="2024-01-13T14:50:00Z">
            <w:rPr>
              <w:spacing w:val="-4"/>
            </w:rPr>
          </w:rPrChange>
        </w:rPr>
        <w:t xml:space="preserve"> </w:t>
      </w:r>
      <w:r w:rsidRPr="00DF20B1">
        <w:rPr>
          <w:lang w:val="fi-FI"/>
          <w:rPrChange w:id="272" w:author="Bujar Raufi" w:date="2024-01-13T14:50:00Z">
            <w:rPr/>
          </w:rPrChange>
        </w:rPr>
        <w:t>H.,</w:t>
      </w:r>
      <w:r w:rsidRPr="00DF20B1">
        <w:rPr>
          <w:spacing w:val="-4"/>
          <w:lang w:val="fi-FI"/>
          <w:rPrChange w:id="273" w:author="Bujar Raufi" w:date="2024-01-13T14:50:00Z">
            <w:rPr>
              <w:spacing w:val="-4"/>
            </w:rPr>
          </w:rPrChange>
        </w:rPr>
        <w:t xml:space="preserve"> </w:t>
      </w:r>
      <w:proofErr w:type="spellStart"/>
      <w:r w:rsidRPr="00DF20B1">
        <w:rPr>
          <w:lang w:val="fi-FI"/>
          <w:rPrChange w:id="274" w:author="Bujar Raufi" w:date="2024-01-13T14:50:00Z">
            <w:rPr/>
          </w:rPrChange>
        </w:rPr>
        <w:t>Jenkins</w:t>
      </w:r>
      <w:proofErr w:type="spellEnd"/>
      <w:r w:rsidRPr="00DF20B1">
        <w:rPr>
          <w:lang w:val="fi-FI"/>
          <w:rPrChange w:id="275" w:author="Bujar Raufi" w:date="2024-01-13T14:50:00Z">
            <w:rPr/>
          </w:rPrChange>
        </w:rPr>
        <w:t>,</w:t>
      </w:r>
      <w:r w:rsidRPr="00DF20B1">
        <w:rPr>
          <w:spacing w:val="-4"/>
          <w:lang w:val="fi-FI"/>
          <w:rPrChange w:id="276" w:author="Bujar Raufi" w:date="2024-01-13T14:50:00Z">
            <w:rPr>
              <w:spacing w:val="-4"/>
            </w:rPr>
          </w:rPrChange>
        </w:rPr>
        <w:t xml:space="preserve"> </w:t>
      </w:r>
      <w:r w:rsidRPr="00DF20B1">
        <w:rPr>
          <w:lang w:val="fi-FI"/>
          <w:rPrChange w:id="277" w:author="Bujar Raufi" w:date="2024-01-13T14:50:00Z">
            <w:rPr/>
          </w:rPrChange>
        </w:rPr>
        <w:t>S.,</w:t>
      </w:r>
      <w:r w:rsidRPr="00DF20B1">
        <w:rPr>
          <w:spacing w:val="-4"/>
          <w:lang w:val="fi-FI"/>
          <w:rPrChange w:id="278" w:author="Bujar Raufi" w:date="2024-01-13T14:50:00Z">
            <w:rPr>
              <w:spacing w:val="-4"/>
            </w:rPr>
          </w:rPrChange>
        </w:rPr>
        <w:t xml:space="preserve"> </w:t>
      </w:r>
      <w:r w:rsidRPr="00DF20B1">
        <w:rPr>
          <w:lang w:val="fi-FI"/>
          <w:rPrChange w:id="279" w:author="Bujar Raufi" w:date="2024-01-13T14:50:00Z">
            <w:rPr/>
          </w:rPrChange>
        </w:rPr>
        <w:t>Paul,</w:t>
      </w:r>
      <w:r w:rsidRPr="00DF20B1">
        <w:rPr>
          <w:spacing w:val="-4"/>
          <w:lang w:val="fi-FI"/>
          <w:rPrChange w:id="280" w:author="Bujar Raufi" w:date="2024-01-13T14:50:00Z">
            <w:rPr>
              <w:spacing w:val="-4"/>
            </w:rPr>
          </w:rPrChange>
        </w:rPr>
        <w:t xml:space="preserve"> </w:t>
      </w:r>
      <w:r w:rsidRPr="00DF20B1">
        <w:rPr>
          <w:lang w:val="fi-FI"/>
          <w:rPrChange w:id="281" w:author="Bujar Raufi" w:date="2024-01-13T14:50:00Z">
            <w:rPr/>
          </w:rPrChange>
        </w:rPr>
        <w:t>K.,</w:t>
      </w:r>
      <w:r w:rsidRPr="00DF20B1">
        <w:rPr>
          <w:spacing w:val="-4"/>
          <w:lang w:val="fi-FI"/>
          <w:rPrChange w:id="282" w:author="Bujar Raufi" w:date="2024-01-13T14:50:00Z">
            <w:rPr>
              <w:spacing w:val="-4"/>
            </w:rPr>
          </w:rPrChange>
        </w:rPr>
        <w:t xml:space="preserve"> </w:t>
      </w:r>
      <w:r w:rsidRPr="00DF20B1">
        <w:rPr>
          <w:lang w:val="fi-FI"/>
          <w:rPrChange w:id="283" w:author="Bujar Raufi" w:date="2024-01-13T14:50:00Z">
            <w:rPr/>
          </w:rPrChange>
        </w:rPr>
        <w:t>&amp;</w:t>
      </w:r>
      <w:r w:rsidRPr="00DF20B1">
        <w:rPr>
          <w:spacing w:val="-5"/>
          <w:lang w:val="fi-FI"/>
          <w:rPrChange w:id="284" w:author="Bujar Raufi" w:date="2024-01-13T14:50:00Z">
            <w:rPr>
              <w:spacing w:val="-5"/>
            </w:rPr>
          </w:rPrChange>
        </w:rPr>
        <w:t xml:space="preserve"> </w:t>
      </w:r>
      <w:proofErr w:type="spellStart"/>
      <w:r w:rsidRPr="00DF20B1">
        <w:rPr>
          <w:lang w:val="fi-FI"/>
          <w:rPrChange w:id="285" w:author="Bujar Raufi" w:date="2024-01-13T14:50:00Z">
            <w:rPr/>
          </w:rPrChange>
        </w:rPr>
        <w:t>Caruana</w:t>
      </w:r>
      <w:proofErr w:type="spellEnd"/>
      <w:r w:rsidRPr="00DF20B1">
        <w:rPr>
          <w:lang w:val="fi-FI"/>
          <w:rPrChange w:id="286" w:author="Bujar Raufi" w:date="2024-01-13T14:50:00Z">
            <w:rPr/>
          </w:rPrChange>
        </w:rPr>
        <w:t>,</w:t>
      </w:r>
      <w:r w:rsidRPr="00DF20B1">
        <w:rPr>
          <w:spacing w:val="-4"/>
          <w:lang w:val="fi-FI"/>
          <w:rPrChange w:id="287" w:author="Bujar Raufi" w:date="2024-01-13T14:50:00Z">
            <w:rPr>
              <w:spacing w:val="-4"/>
            </w:rPr>
          </w:rPrChange>
        </w:rPr>
        <w:t xml:space="preserve"> </w:t>
      </w:r>
      <w:r w:rsidRPr="00DF20B1">
        <w:rPr>
          <w:lang w:val="fi-FI"/>
          <w:rPrChange w:id="288" w:author="Bujar Raufi" w:date="2024-01-13T14:50:00Z">
            <w:rPr/>
          </w:rPrChange>
        </w:rPr>
        <w:t xml:space="preserve">R. (2019). </w:t>
      </w:r>
      <w:proofErr w:type="spellStart"/>
      <w:r>
        <w:t>Interpretml</w:t>
      </w:r>
      <w:proofErr w:type="spellEnd"/>
      <w:r>
        <w:t>: A</w:t>
      </w:r>
      <w:r>
        <w:rPr>
          <w:spacing w:val="-5"/>
        </w:rPr>
        <w:t xml:space="preserve"> </w:t>
      </w:r>
      <w:r>
        <w:t>unified</w:t>
      </w:r>
      <w:r>
        <w:rPr>
          <w:spacing w:val="-4"/>
        </w:rPr>
        <w:t xml:space="preserve"> </w:t>
      </w:r>
      <w:r>
        <w:t>frame- work for machine learning interpretability.</w:t>
      </w:r>
      <w:r>
        <w:rPr>
          <w:spacing w:val="40"/>
        </w:rPr>
        <w:t xml:space="preserve"> </w:t>
      </w:r>
      <w:proofErr w:type="spellStart"/>
      <w:r>
        <w:rPr>
          <w:rFonts w:ascii="Times New Roman"/>
          <w:i/>
        </w:rPr>
        <w:t>arXiv</w:t>
      </w:r>
      <w:proofErr w:type="spellEnd"/>
      <w:r>
        <w:rPr>
          <w:rFonts w:ascii="Times New Roman"/>
          <w:i/>
        </w:rPr>
        <w:t xml:space="preserve"> preprint arXiv:1909.</w:t>
      </w:r>
      <w:proofErr w:type="gramStart"/>
      <w:r>
        <w:rPr>
          <w:rFonts w:ascii="Times New Roman"/>
          <w:i/>
        </w:rPr>
        <w:t>09223</w:t>
      </w:r>
      <w:r>
        <w:rPr>
          <w:rFonts w:ascii="Times New Roman"/>
          <w:i/>
          <w:spacing w:val="-27"/>
        </w:rPr>
        <w:t xml:space="preserve"> </w:t>
      </w:r>
      <w:r>
        <w:t>.</w:t>
      </w:r>
      <w:proofErr w:type="gramEnd"/>
    </w:p>
    <w:p w14:paraId="13A621B7" w14:textId="77777777" w:rsidR="00371737" w:rsidRDefault="00000000">
      <w:pPr>
        <w:spacing w:before="204" w:line="376" w:lineRule="auto"/>
        <w:ind w:left="231" w:right="217"/>
        <w:jc w:val="both"/>
        <w:rPr>
          <w:sz w:val="24"/>
        </w:rPr>
      </w:pPr>
      <w:bookmarkStart w:id="289" w:name="_bookmark87"/>
      <w:bookmarkEnd w:id="289"/>
      <w:r>
        <w:rPr>
          <w:sz w:val="24"/>
        </w:rPr>
        <w:t>Priscilla, C., &amp; Prabha, D.</w:t>
      </w:r>
      <w:r>
        <w:rPr>
          <w:spacing w:val="40"/>
          <w:sz w:val="24"/>
        </w:rPr>
        <w:t xml:space="preserve"> </w:t>
      </w:r>
      <w:r>
        <w:rPr>
          <w:sz w:val="24"/>
        </w:rPr>
        <w:t>(2020).</w:t>
      </w:r>
      <w:r>
        <w:rPr>
          <w:spacing w:val="40"/>
          <w:sz w:val="24"/>
        </w:rPr>
        <w:t xml:space="preserve"> </w:t>
      </w:r>
      <w:r>
        <w:rPr>
          <w:sz w:val="24"/>
        </w:rPr>
        <w:t xml:space="preserve">Influence of optimizing </w:t>
      </w:r>
      <w:proofErr w:type="spellStart"/>
      <w:r>
        <w:rPr>
          <w:sz w:val="24"/>
        </w:rPr>
        <w:t>xgboost</w:t>
      </w:r>
      <w:proofErr w:type="spellEnd"/>
      <w:r>
        <w:rPr>
          <w:sz w:val="24"/>
        </w:rPr>
        <w:t xml:space="preserve"> to handle</w:t>
      </w:r>
      <w:r>
        <w:rPr>
          <w:spacing w:val="40"/>
          <w:sz w:val="24"/>
        </w:rPr>
        <w:t xml:space="preserve"> </w:t>
      </w:r>
      <w:r>
        <w:rPr>
          <w:sz w:val="24"/>
        </w:rPr>
        <w:t>class imbalance in credit card fraud detection.</w:t>
      </w:r>
      <w:r>
        <w:rPr>
          <w:spacing w:val="40"/>
          <w:sz w:val="24"/>
        </w:rPr>
        <w:t xml:space="preserve"> </w:t>
      </w:r>
      <w:r>
        <w:rPr>
          <w:rFonts w:ascii="Times New Roman" w:hAnsi="Times New Roman"/>
          <w:i/>
          <w:sz w:val="24"/>
        </w:rPr>
        <w:t xml:space="preserve">2020 Third International Con- </w:t>
      </w:r>
      <w:proofErr w:type="spellStart"/>
      <w:r>
        <w:rPr>
          <w:rFonts w:ascii="Times New Roman" w:hAnsi="Times New Roman"/>
          <w:i/>
          <w:sz w:val="24"/>
        </w:rPr>
        <w:t>ference</w:t>
      </w:r>
      <w:proofErr w:type="spellEnd"/>
      <w:r>
        <w:rPr>
          <w:rFonts w:ascii="Times New Roman" w:hAnsi="Times New Roman"/>
          <w:i/>
          <w:sz w:val="24"/>
        </w:rPr>
        <w:t xml:space="preserve"> on Smart Systems and Inventive Technology (ICSSIT)</w:t>
      </w:r>
      <w:r>
        <w:rPr>
          <w:sz w:val="24"/>
        </w:rPr>
        <w:t>, 1309–1315.</w:t>
      </w:r>
      <w:r>
        <w:rPr>
          <w:spacing w:val="40"/>
          <w:sz w:val="24"/>
        </w:rPr>
        <w:t xml:space="preserve"> </w:t>
      </w:r>
      <w:proofErr w:type="spellStart"/>
      <w:r>
        <w:rPr>
          <w:sz w:val="24"/>
        </w:rPr>
        <w:t>doi</w:t>
      </w:r>
      <w:proofErr w:type="spellEnd"/>
      <w:r>
        <w:rPr>
          <w:sz w:val="24"/>
        </w:rPr>
        <w:t xml:space="preserve">: </w:t>
      </w:r>
      <w:r>
        <w:rPr>
          <w:spacing w:val="-6"/>
          <w:sz w:val="24"/>
        </w:rPr>
        <w:t>10.1109/icssit48917.2020.9214206</w:t>
      </w:r>
    </w:p>
    <w:p w14:paraId="676812FD" w14:textId="77777777" w:rsidR="00371737" w:rsidRDefault="00371737">
      <w:pPr>
        <w:spacing w:line="376" w:lineRule="auto"/>
        <w:jc w:val="both"/>
        <w:rPr>
          <w:sz w:val="24"/>
        </w:rPr>
        <w:sectPr w:rsidR="00371737" w:rsidSect="00FA1DAD">
          <w:pgSz w:w="12240" w:h="15840"/>
          <w:pgMar w:top="1300" w:right="1480" w:bottom="980" w:left="1700" w:header="805" w:footer="799" w:gutter="0"/>
          <w:cols w:space="720"/>
        </w:sectPr>
      </w:pPr>
    </w:p>
    <w:p w14:paraId="1EAD65E1" w14:textId="77777777" w:rsidR="00371737" w:rsidRDefault="00000000">
      <w:pPr>
        <w:pStyle w:val="BodyText"/>
        <w:spacing w:before="128" w:line="379" w:lineRule="auto"/>
        <w:ind w:left="231" w:right="215"/>
        <w:jc w:val="both"/>
      </w:pPr>
      <w:bookmarkStart w:id="290" w:name="_bookmark88"/>
      <w:bookmarkEnd w:id="290"/>
      <w:proofErr w:type="spellStart"/>
      <w:r w:rsidRPr="00286259">
        <w:rPr>
          <w:lang w:val="fr-FR"/>
        </w:rPr>
        <w:lastRenderedPageBreak/>
        <w:t>Psychoula</w:t>
      </w:r>
      <w:proofErr w:type="spellEnd"/>
      <w:r w:rsidRPr="00286259">
        <w:rPr>
          <w:lang w:val="fr-FR"/>
        </w:rPr>
        <w:t xml:space="preserve">, I., Gutmann, A., </w:t>
      </w:r>
      <w:proofErr w:type="spellStart"/>
      <w:r w:rsidRPr="00286259">
        <w:rPr>
          <w:lang w:val="fr-FR"/>
        </w:rPr>
        <w:t>Mainali</w:t>
      </w:r>
      <w:proofErr w:type="spellEnd"/>
      <w:r w:rsidRPr="00286259">
        <w:rPr>
          <w:lang w:val="fr-FR"/>
        </w:rPr>
        <w:t xml:space="preserve">, P., Lee, S. H., Dunphy, P., &amp; </w:t>
      </w:r>
      <w:proofErr w:type="spellStart"/>
      <w:r w:rsidRPr="00286259">
        <w:rPr>
          <w:lang w:val="fr-FR"/>
        </w:rPr>
        <w:t>Petitcolas</w:t>
      </w:r>
      <w:proofErr w:type="spellEnd"/>
      <w:r w:rsidRPr="00286259">
        <w:rPr>
          <w:lang w:val="fr-FR"/>
        </w:rPr>
        <w:t xml:space="preserve">, F. </w:t>
      </w:r>
      <w:r w:rsidRPr="00286259">
        <w:rPr>
          <w:spacing w:val="-4"/>
          <w:lang w:val="fr-FR"/>
        </w:rPr>
        <w:t>(2021).</w:t>
      </w:r>
      <w:r w:rsidRPr="00286259">
        <w:rPr>
          <w:spacing w:val="-11"/>
          <w:lang w:val="fr-FR"/>
        </w:rPr>
        <w:t xml:space="preserve"> </w:t>
      </w:r>
      <w:r>
        <w:rPr>
          <w:spacing w:val="-4"/>
        </w:rPr>
        <w:t>Explainable</w:t>
      </w:r>
      <w:r>
        <w:rPr>
          <w:spacing w:val="-10"/>
        </w:rPr>
        <w:t xml:space="preserve"> </w:t>
      </w:r>
      <w:r>
        <w:rPr>
          <w:spacing w:val="-4"/>
        </w:rPr>
        <w:t>machine</w:t>
      </w:r>
      <w:r>
        <w:rPr>
          <w:spacing w:val="-10"/>
        </w:rPr>
        <w:t xml:space="preserve"> </w:t>
      </w:r>
      <w:r>
        <w:rPr>
          <w:spacing w:val="-4"/>
        </w:rPr>
        <w:t>learning for fraud detection.</w:t>
      </w:r>
      <w:r>
        <w:rPr>
          <w:spacing w:val="18"/>
        </w:rPr>
        <w:t xml:space="preserve"> </w:t>
      </w:r>
      <w:proofErr w:type="gramStart"/>
      <w:r>
        <w:rPr>
          <w:rFonts w:ascii="Times New Roman" w:hAnsi="Times New Roman"/>
          <w:i/>
          <w:spacing w:val="-4"/>
        </w:rPr>
        <w:t>Computer</w:t>
      </w:r>
      <w:r>
        <w:rPr>
          <w:rFonts w:ascii="Times New Roman" w:hAnsi="Times New Roman"/>
          <w:i/>
          <w:spacing w:val="-11"/>
        </w:rPr>
        <w:t xml:space="preserve"> </w:t>
      </w:r>
      <w:r>
        <w:rPr>
          <w:spacing w:val="-4"/>
        </w:rPr>
        <w:t>,</w:t>
      </w:r>
      <w:proofErr w:type="gramEnd"/>
      <w:r>
        <w:rPr>
          <w:spacing w:val="-4"/>
        </w:rPr>
        <w:t xml:space="preserve"> </w:t>
      </w:r>
      <w:r>
        <w:rPr>
          <w:rFonts w:ascii="Times New Roman" w:hAnsi="Times New Roman"/>
          <w:i/>
          <w:spacing w:val="-4"/>
        </w:rPr>
        <w:t>54</w:t>
      </w:r>
      <w:r>
        <w:rPr>
          <w:rFonts w:ascii="Times New Roman" w:hAnsi="Times New Roman"/>
          <w:i/>
          <w:spacing w:val="-11"/>
        </w:rPr>
        <w:t xml:space="preserve"> </w:t>
      </w:r>
      <w:r>
        <w:rPr>
          <w:spacing w:val="-4"/>
        </w:rPr>
        <w:t xml:space="preserve">(10), 49–59. </w:t>
      </w:r>
      <w:proofErr w:type="spellStart"/>
      <w:r>
        <w:rPr>
          <w:spacing w:val="-2"/>
        </w:rPr>
        <w:t>doi</w:t>
      </w:r>
      <w:proofErr w:type="spellEnd"/>
      <w:r>
        <w:rPr>
          <w:spacing w:val="-2"/>
        </w:rPr>
        <w:t>:</w:t>
      </w:r>
      <w:r>
        <w:rPr>
          <w:spacing w:val="8"/>
        </w:rPr>
        <w:t xml:space="preserve"> </w:t>
      </w:r>
      <w:r>
        <w:rPr>
          <w:spacing w:val="-2"/>
        </w:rPr>
        <w:t>10.1109/mc.2021.3081249</w:t>
      </w:r>
    </w:p>
    <w:p w14:paraId="7D2A26C7" w14:textId="77777777" w:rsidR="00371737" w:rsidRDefault="00000000">
      <w:pPr>
        <w:spacing w:before="201" w:line="379" w:lineRule="auto"/>
        <w:ind w:left="231" w:right="217"/>
        <w:jc w:val="both"/>
        <w:rPr>
          <w:sz w:val="24"/>
        </w:rPr>
      </w:pPr>
      <w:bookmarkStart w:id="291" w:name="_bookmark89"/>
      <w:bookmarkEnd w:id="291"/>
      <w:r>
        <w:rPr>
          <w:sz w:val="24"/>
        </w:rPr>
        <w:t xml:space="preserve">Ras, G., </w:t>
      </w:r>
      <w:proofErr w:type="spellStart"/>
      <w:r>
        <w:rPr>
          <w:sz w:val="24"/>
        </w:rPr>
        <w:t>Xie</w:t>
      </w:r>
      <w:proofErr w:type="spellEnd"/>
      <w:r>
        <w:rPr>
          <w:sz w:val="24"/>
        </w:rPr>
        <w:t xml:space="preserve">, N., </w:t>
      </w:r>
      <w:proofErr w:type="spellStart"/>
      <w:r>
        <w:rPr>
          <w:sz w:val="24"/>
        </w:rPr>
        <w:t>Gerven</w:t>
      </w:r>
      <w:proofErr w:type="spellEnd"/>
      <w:r>
        <w:rPr>
          <w:sz w:val="24"/>
        </w:rPr>
        <w:t>, M. V., &amp; Doran, D.</w:t>
      </w:r>
      <w:r>
        <w:rPr>
          <w:spacing w:val="40"/>
          <w:sz w:val="24"/>
        </w:rPr>
        <w:t xml:space="preserve"> </w:t>
      </w:r>
      <w:r>
        <w:rPr>
          <w:sz w:val="24"/>
        </w:rPr>
        <w:t>(2022).</w:t>
      </w:r>
      <w:r>
        <w:rPr>
          <w:spacing w:val="40"/>
          <w:sz w:val="24"/>
        </w:rPr>
        <w:t xml:space="preserve"> </w:t>
      </w:r>
      <w:r>
        <w:rPr>
          <w:sz w:val="24"/>
        </w:rPr>
        <w:t>Explainable deep learning:</w:t>
      </w:r>
      <w:r>
        <w:rPr>
          <w:spacing w:val="40"/>
          <w:sz w:val="24"/>
        </w:rPr>
        <w:t xml:space="preserve"> </w:t>
      </w:r>
      <w:r>
        <w:rPr>
          <w:sz w:val="24"/>
        </w:rPr>
        <w:t>A field guide for the uninitiated.</w:t>
      </w:r>
      <w:r>
        <w:rPr>
          <w:spacing w:val="40"/>
          <w:sz w:val="24"/>
        </w:rPr>
        <w:t xml:space="preserve"> </w:t>
      </w:r>
      <w:r>
        <w:rPr>
          <w:rFonts w:ascii="Times New Roman" w:hAnsi="Times New Roman"/>
          <w:i/>
          <w:sz w:val="24"/>
        </w:rPr>
        <w:t>Journal of Artificial Intelligence Research</w:t>
      </w:r>
      <w:r>
        <w:rPr>
          <w:sz w:val="24"/>
        </w:rPr>
        <w:t xml:space="preserve">, </w:t>
      </w:r>
      <w:proofErr w:type="gramStart"/>
      <w:r>
        <w:rPr>
          <w:rFonts w:ascii="Times New Roman" w:hAnsi="Times New Roman"/>
          <w:i/>
          <w:sz w:val="24"/>
        </w:rPr>
        <w:t>73</w:t>
      </w:r>
      <w:r>
        <w:rPr>
          <w:rFonts w:ascii="Times New Roman" w:hAnsi="Times New Roman"/>
          <w:i/>
          <w:spacing w:val="-15"/>
          <w:sz w:val="24"/>
        </w:rPr>
        <w:t xml:space="preserve"> </w:t>
      </w:r>
      <w:r>
        <w:rPr>
          <w:sz w:val="24"/>
        </w:rPr>
        <w:t>,</w:t>
      </w:r>
      <w:proofErr w:type="gramEnd"/>
      <w:r>
        <w:rPr>
          <w:sz w:val="24"/>
        </w:rPr>
        <w:t xml:space="preserve"> 329–397.</w:t>
      </w:r>
      <w:r>
        <w:rPr>
          <w:spacing w:val="8"/>
          <w:sz w:val="24"/>
        </w:rPr>
        <w:t xml:space="preserve"> </w:t>
      </w:r>
      <w:proofErr w:type="spellStart"/>
      <w:r>
        <w:rPr>
          <w:sz w:val="24"/>
        </w:rPr>
        <w:t>doi</w:t>
      </w:r>
      <w:proofErr w:type="spellEnd"/>
      <w:r>
        <w:rPr>
          <w:sz w:val="24"/>
        </w:rPr>
        <w:t>:</w:t>
      </w:r>
      <w:r>
        <w:rPr>
          <w:spacing w:val="9"/>
          <w:sz w:val="24"/>
        </w:rPr>
        <w:t xml:space="preserve"> </w:t>
      </w:r>
      <w:r>
        <w:rPr>
          <w:sz w:val="24"/>
        </w:rPr>
        <w:t>10.1613/jair.1.13200</w:t>
      </w:r>
    </w:p>
    <w:p w14:paraId="551E896B" w14:textId="77777777" w:rsidR="00371737" w:rsidRDefault="00000000">
      <w:pPr>
        <w:spacing w:before="201" w:line="376" w:lineRule="auto"/>
        <w:ind w:left="231" w:right="215"/>
        <w:jc w:val="both"/>
        <w:rPr>
          <w:sz w:val="24"/>
        </w:rPr>
      </w:pPr>
      <w:bookmarkStart w:id="292" w:name="_bookmark90"/>
      <w:bookmarkEnd w:id="292"/>
      <w:r>
        <w:rPr>
          <w:sz w:val="24"/>
        </w:rPr>
        <w:t xml:space="preserve">Ribeiro, M. T., Singh, S., &amp; </w:t>
      </w:r>
      <w:proofErr w:type="spellStart"/>
      <w:r>
        <w:rPr>
          <w:sz w:val="24"/>
        </w:rPr>
        <w:t>Guestrin</w:t>
      </w:r>
      <w:proofErr w:type="spellEnd"/>
      <w:r>
        <w:rPr>
          <w:sz w:val="24"/>
        </w:rPr>
        <w:t>, C.</w:t>
      </w:r>
      <w:r>
        <w:rPr>
          <w:spacing w:val="40"/>
          <w:sz w:val="24"/>
        </w:rPr>
        <w:t xml:space="preserve"> </w:t>
      </w:r>
      <w:r>
        <w:rPr>
          <w:sz w:val="24"/>
        </w:rPr>
        <w:t>(2016, Aug).</w:t>
      </w:r>
      <w:r>
        <w:rPr>
          <w:spacing w:val="40"/>
          <w:sz w:val="24"/>
        </w:rPr>
        <w:t xml:space="preserve"> </w:t>
      </w:r>
      <w:proofErr w:type="gramStart"/>
      <w:r>
        <w:rPr>
          <w:sz w:val="24"/>
        </w:rPr>
        <w:t>”why</w:t>
      </w:r>
      <w:proofErr w:type="gramEnd"/>
      <w:r>
        <w:rPr>
          <w:sz w:val="24"/>
        </w:rPr>
        <w:t xml:space="preserve"> should </w:t>
      </w:r>
      <w:proofErr w:type="spellStart"/>
      <w:r>
        <w:rPr>
          <w:sz w:val="24"/>
        </w:rPr>
        <w:t>i</w:t>
      </w:r>
      <w:proofErr w:type="spellEnd"/>
      <w:r>
        <w:rPr>
          <w:sz w:val="24"/>
        </w:rPr>
        <w:t xml:space="preserve"> trust you?” explaining the predictions of any classifier.</w:t>
      </w:r>
      <w:r>
        <w:rPr>
          <w:spacing w:val="40"/>
          <w:sz w:val="24"/>
        </w:rPr>
        <w:t xml:space="preserve"> </w:t>
      </w:r>
      <w:r>
        <w:rPr>
          <w:rFonts w:ascii="Times New Roman" w:hAnsi="Times New Roman"/>
          <w:i/>
          <w:sz w:val="24"/>
        </w:rPr>
        <w:t>Proceedings of the 22nd ACM SIGKDD International</w:t>
      </w:r>
      <w:r>
        <w:rPr>
          <w:rFonts w:ascii="Times New Roman" w:hAnsi="Times New Roman"/>
          <w:i/>
          <w:spacing w:val="-4"/>
          <w:sz w:val="24"/>
        </w:rPr>
        <w:t xml:space="preserve"> </w:t>
      </w:r>
      <w:r>
        <w:rPr>
          <w:rFonts w:ascii="Times New Roman" w:hAnsi="Times New Roman"/>
          <w:i/>
          <w:sz w:val="24"/>
        </w:rPr>
        <w:t xml:space="preserve">Conference on Knowledge Discovery and Data </w:t>
      </w:r>
      <w:proofErr w:type="gramStart"/>
      <w:r>
        <w:rPr>
          <w:rFonts w:ascii="Times New Roman" w:hAnsi="Times New Roman"/>
          <w:i/>
          <w:sz w:val="24"/>
        </w:rPr>
        <w:t>Mining</w:t>
      </w:r>
      <w:r>
        <w:rPr>
          <w:rFonts w:ascii="Times New Roman" w:hAnsi="Times New Roman"/>
          <w:i/>
          <w:spacing w:val="-15"/>
          <w:sz w:val="24"/>
        </w:rPr>
        <w:t xml:space="preserve"> </w:t>
      </w:r>
      <w:r>
        <w:rPr>
          <w:sz w:val="24"/>
        </w:rPr>
        <w:t>,</w:t>
      </w:r>
      <w:proofErr w:type="gramEnd"/>
      <w:r>
        <w:rPr>
          <w:sz w:val="24"/>
        </w:rPr>
        <w:t xml:space="preserve"> 1135–1144. </w:t>
      </w:r>
      <w:proofErr w:type="spellStart"/>
      <w:r>
        <w:rPr>
          <w:sz w:val="24"/>
        </w:rPr>
        <w:t>doi</w:t>
      </w:r>
      <w:proofErr w:type="spellEnd"/>
      <w:r>
        <w:rPr>
          <w:sz w:val="24"/>
        </w:rPr>
        <w:t xml:space="preserve">: </w:t>
      </w:r>
      <w:r>
        <w:rPr>
          <w:spacing w:val="-2"/>
          <w:sz w:val="24"/>
        </w:rPr>
        <w:t>10.1145/2939672.2939778</w:t>
      </w:r>
    </w:p>
    <w:p w14:paraId="0F8AA1B8" w14:textId="77777777" w:rsidR="00371737" w:rsidRDefault="00000000">
      <w:pPr>
        <w:spacing w:before="208" w:line="376" w:lineRule="auto"/>
        <w:ind w:left="231" w:right="216"/>
        <w:jc w:val="both"/>
        <w:rPr>
          <w:sz w:val="24"/>
        </w:rPr>
      </w:pPr>
      <w:bookmarkStart w:id="293" w:name="_bookmark91"/>
      <w:bookmarkEnd w:id="293"/>
      <w:r>
        <w:rPr>
          <w:spacing w:val="-4"/>
          <w:sz w:val="24"/>
        </w:rPr>
        <w:t>Ribeiro,</w:t>
      </w:r>
      <w:r>
        <w:rPr>
          <w:spacing w:val="-11"/>
          <w:sz w:val="24"/>
        </w:rPr>
        <w:t xml:space="preserve"> </w:t>
      </w:r>
      <w:r>
        <w:rPr>
          <w:spacing w:val="-4"/>
          <w:sz w:val="24"/>
        </w:rPr>
        <w:t>M.</w:t>
      </w:r>
      <w:r>
        <w:rPr>
          <w:spacing w:val="-10"/>
          <w:sz w:val="24"/>
        </w:rPr>
        <w:t xml:space="preserve"> </w:t>
      </w:r>
      <w:r>
        <w:rPr>
          <w:spacing w:val="-4"/>
          <w:sz w:val="24"/>
        </w:rPr>
        <w:t>T.,</w:t>
      </w:r>
      <w:r>
        <w:rPr>
          <w:spacing w:val="-11"/>
          <w:sz w:val="24"/>
        </w:rPr>
        <w:t xml:space="preserve"> </w:t>
      </w:r>
      <w:r>
        <w:rPr>
          <w:spacing w:val="-4"/>
          <w:sz w:val="24"/>
        </w:rPr>
        <w:t>Singh,</w:t>
      </w:r>
      <w:r>
        <w:rPr>
          <w:spacing w:val="-10"/>
          <w:sz w:val="24"/>
        </w:rPr>
        <w:t xml:space="preserve"> </w:t>
      </w:r>
      <w:r>
        <w:rPr>
          <w:spacing w:val="-4"/>
          <w:sz w:val="24"/>
        </w:rPr>
        <w:t>S.,</w:t>
      </w:r>
      <w:r>
        <w:rPr>
          <w:spacing w:val="-11"/>
          <w:sz w:val="24"/>
        </w:rPr>
        <w:t xml:space="preserve"> </w:t>
      </w:r>
      <w:r>
        <w:rPr>
          <w:spacing w:val="-4"/>
          <w:sz w:val="24"/>
        </w:rPr>
        <w:t>&amp;</w:t>
      </w:r>
      <w:r>
        <w:rPr>
          <w:spacing w:val="-10"/>
          <w:sz w:val="24"/>
        </w:rPr>
        <w:t xml:space="preserve"> </w:t>
      </w:r>
      <w:proofErr w:type="spellStart"/>
      <w:r>
        <w:rPr>
          <w:spacing w:val="-4"/>
          <w:sz w:val="24"/>
        </w:rPr>
        <w:t>Guestrin</w:t>
      </w:r>
      <w:proofErr w:type="spellEnd"/>
      <w:r>
        <w:rPr>
          <w:spacing w:val="-4"/>
          <w:sz w:val="24"/>
        </w:rPr>
        <w:t>,</w:t>
      </w:r>
      <w:r>
        <w:rPr>
          <w:spacing w:val="-11"/>
          <w:sz w:val="24"/>
        </w:rPr>
        <w:t xml:space="preserve"> </w:t>
      </w:r>
      <w:r>
        <w:rPr>
          <w:spacing w:val="-4"/>
          <w:sz w:val="24"/>
        </w:rPr>
        <w:t>C.</w:t>
      </w:r>
      <w:r>
        <w:rPr>
          <w:spacing w:val="-10"/>
          <w:sz w:val="24"/>
        </w:rPr>
        <w:t xml:space="preserve"> </w:t>
      </w:r>
      <w:r>
        <w:rPr>
          <w:spacing w:val="-4"/>
          <w:sz w:val="24"/>
        </w:rPr>
        <w:t>(2018,</w:t>
      </w:r>
      <w:r>
        <w:rPr>
          <w:spacing w:val="-11"/>
          <w:sz w:val="24"/>
        </w:rPr>
        <w:t xml:space="preserve"> </w:t>
      </w:r>
      <w:r>
        <w:rPr>
          <w:spacing w:val="-4"/>
          <w:sz w:val="24"/>
        </w:rPr>
        <w:t>Feb).</w:t>
      </w:r>
      <w:r>
        <w:rPr>
          <w:spacing w:val="-10"/>
          <w:sz w:val="24"/>
        </w:rPr>
        <w:t xml:space="preserve"> </w:t>
      </w:r>
      <w:r>
        <w:rPr>
          <w:spacing w:val="-4"/>
          <w:sz w:val="24"/>
        </w:rPr>
        <w:t>Anchors:</w:t>
      </w:r>
      <w:r>
        <w:rPr>
          <w:spacing w:val="16"/>
          <w:sz w:val="24"/>
        </w:rPr>
        <w:t xml:space="preserve"> </w:t>
      </w:r>
      <w:r>
        <w:rPr>
          <w:spacing w:val="-4"/>
          <w:sz w:val="24"/>
        </w:rPr>
        <w:t>High-precision</w:t>
      </w:r>
      <w:r>
        <w:rPr>
          <w:spacing w:val="-11"/>
          <w:sz w:val="24"/>
        </w:rPr>
        <w:t xml:space="preserve"> </w:t>
      </w:r>
      <w:r>
        <w:rPr>
          <w:spacing w:val="-4"/>
          <w:sz w:val="24"/>
        </w:rPr>
        <w:t xml:space="preserve">model- </w:t>
      </w:r>
      <w:r>
        <w:rPr>
          <w:sz w:val="24"/>
        </w:rPr>
        <w:t>agnostic</w:t>
      </w:r>
      <w:r>
        <w:rPr>
          <w:spacing w:val="2"/>
          <w:sz w:val="24"/>
        </w:rPr>
        <w:t xml:space="preserve"> </w:t>
      </w:r>
      <w:r>
        <w:rPr>
          <w:sz w:val="24"/>
        </w:rPr>
        <w:t>explanations.</w:t>
      </w:r>
      <w:r>
        <w:rPr>
          <w:spacing w:val="19"/>
          <w:sz w:val="24"/>
        </w:rPr>
        <w:t xml:space="preserve"> </w:t>
      </w:r>
      <w:r>
        <w:rPr>
          <w:rFonts w:ascii="Times New Roman"/>
          <w:i/>
          <w:sz w:val="24"/>
        </w:rPr>
        <w:t>Proceedings</w:t>
      </w:r>
      <w:r>
        <w:rPr>
          <w:rFonts w:ascii="Times New Roman"/>
          <w:i/>
          <w:spacing w:val="8"/>
          <w:sz w:val="24"/>
        </w:rPr>
        <w:t xml:space="preserve"> </w:t>
      </w:r>
      <w:r>
        <w:rPr>
          <w:rFonts w:ascii="Times New Roman"/>
          <w:i/>
          <w:sz w:val="24"/>
        </w:rPr>
        <w:t>of</w:t>
      </w:r>
      <w:r>
        <w:rPr>
          <w:rFonts w:ascii="Times New Roman"/>
          <w:i/>
          <w:spacing w:val="7"/>
          <w:sz w:val="24"/>
        </w:rPr>
        <w:t xml:space="preserve"> </w:t>
      </w:r>
      <w:r>
        <w:rPr>
          <w:rFonts w:ascii="Times New Roman"/>
          <w:i/>
          <w:sz w:val="24"/>
        </w:rPr>
        <w:t>the</w:t>
      </w:r>
      <w:r>
        <w:rPr>
          <w:rFonts w:ascii="Times New Roman"/>
          <w:i/>
          <w:spacing w:val="8"/>
          <w:sz w:val="24"/>
        </w:rPr>
        <w:t xml:space="preserve"> </w:t>
      </w:r>
      <w:r>
        <w:rPr>
          <w:rFonts w:ascii="Times New Roman"/>
          <w:i/>
          <w:sz w:val="24"/>
        </w:rPr>
        <w:t>AAAI</w:t>
      </w:r>
      <w:r>
        <w:rPr>
          <w:rFonts w:ascii="Times New Roman"/>
          <w:i/>
          <w:spacing w:val="8"/>
          <w:sz w:val="24"/>
        </w:rPr>
        <w:t xml:space="preserve"> </w:t>
      </w:r>
      <w:r>
        <w:rPr>
          <w:rFonts w:ascii="Times New Roman"/>
          <w:i/>
          <w:sz w:val="24"/>
        </w:rPr>
        <w:t>Conference</w:t>
      </w:r>
      <w:r>
        <w:rPr>
          <w:rFonts w:ascii="Times New Roman"/>
          <w:i/>
          <w:spacing w:val="7"/>
          <w:sz w:val="24"/>
        </w:rPr>
        <w:t xml:space="preserve"> </w:t>
      </w:r>
      <w:r>
        <w:rPr>
          <w:rFonts w:ascii="Times New Roman"/>
          <w:i/>
          <w:sz w:val="24"/>
        </w:rPr>
        <w:t>on</w:t>
      </w:r>
      <w:r>
        <w:rPr>
          <w:rFonts w:ascii="Times New Roman"/>
          <w:i/>
          <w:spacing w:val="8"/>
          <w:sz w:val="24"/>
        </w:rPr>
        <w:t xml:space="preserve"> </w:t>
      </w:r>
      <w:r>
        <w:rPr>
          <w:rFonts w:ascii="Times New Roman"/>
          <w:i/>
          <w:sz w:val="24"/>
        </w:rPr>
        <w:t>Artificial</w:t>
      </w:r>
      <w:r>
        <w:rPr>
          <w:rFonts w:ascii="Times New Roman"/>
          <w:i/>
          <w:spacing w:val="8"/>
          <w:sz w:val="24"/>
        </w:rPr>
        <w:t xml:space="preserve"> </w:t>
      </w:r>
      <w:r>
        <w:rPr>
          <w:rFonts w:ascii="Times New Roman"/>
          <w:i/>
          <w:spacing w:val="-2"/>
          <w:sz w:val="24"/>
        </w:rPr>
        <w:t>Intelligence</w:t>
      </w:r>
      <w:r>
        <w:rPr>
          <w:spacing w:val="-2"/>
          <w:sz w:val="24"/>
        </w:rPr>
        <w:t>,</w:t>
      </w:r>
    </w:p>
    <w:p w14:paraId="546ACD22" w14:textId="77777777" w:rsidR="00371737" w:rsidRDefault="00000000">
      <w:pPr>
        <w:pStyle w:val="BodyText"/>
        <w:spacing w:before="1"/>
        <w:ind w:left="231"/>
        <w:jc w:val="both"/>
      </w:pPr>
      <w:r>
        <w:rPr>
          <w:rFonts w:ascii="Times New Roman"/>
          <w:i/>
        </w:rPr>
        <w:t>32</w:t>
      </w:r>
      <w:r>
        <w:rPr>
          <w:rFonts w:ascii="Times New Roman"/>
          <w:i/>
          <w:spacing w:val="-28"/>
        </w:rPr>
        <w:t xml:space="preserve"> </w:t>
      </w:r>
      <w:r>
        <w:t>(1).</w:t>
      </w:r>
      <w:r>
        <w:rPr>
          <w:spacing w:val="30"/>
        </w:rPr>
        <w:t xml:space="preserve"> </w:t>
      </w:r>
      <w:proofErr w:type="spellStart"/>
      <w:r>
        <w:t>doi</w:t>
      </w:r>
      <w:proofErr w:type="spellEnd"/>
      <w:r>
        <w:t>:</w:t>
      </w:r>
      <w:r>
        <w:rPr>
          <w:spacing w:val="34"/>
        </w:rPr>
        <w:t xml:space="preserve"> </w:t>
      </w:r>
      <w:r>
        <w:rPr>
          <w:spacing w:val="-2"/>
        </w:rPr>
        <w:t>10.1609/</w:t>
      </w:r>
      <w:proofErr w:type="gramStart"/>
      <w:r>
        <w:rPr>
          <w:spacing w:val="-2"/>
        </w:rPr>
        <w:t>aaai.v</w:t>
      </w:r>
      <w:proofErr w:type="gramEnd"/>
      <w:r>
        <w:rPr>
          <w:spacing w:val="-2"/>
        </w:rPr>
        <w:t>32i1.11491</w:t>
      </w:r>
    </w:p>
    <w:p w14:paraId="204C8185" w14:textId="77777777" w:rsidR="00371737" w:rsidRDefault="00371737">
      <w:pPr>
        <w:pStyle w:val="BodyText"/>
        <w:spacing w:before="87"/>
      </w:pPr>
    </w:p>
    <w:p w14:paraId="3211A1EF" w14:textId="77777777" w:rsidR="00371737" w:rsidRDefault="00000000">
      <w:pPr>
        <w:spacing w:line="376" w:lineRule="auto"/>
        <w:ind w:left="231" w:right="216"/>
        <w:jc w:val="both"/>
        <w:rPr>
          <w:sz w:val="24"/>
        </w:rPr>
      </w:pPr>
      <w:bookmarkStart w:id="294" w:name="_bookmark92"/>
      <w:bookmarkEnd w:id="294"/>
      <w:r>
        <w:rPr>
          <w:spacing w:val="-2"/>
          <w:sz w:val="24"/>
        </w:rPr>
        <w:t>Schlegel,</w:t>
      </w:r>
      <w:r>
        <w:rPr>
          <w:spacing w:val="-13"/>
          <w:sz w:val="24"/>
        </w:rPr>
        <w:t xml:space="preserve"> </w:t>
      </w:r>
      <w:r>
        <w:rPr>
          <w:spacing w:val="-2"/>
          <w:sz w:val="24"/>
        </w:rPr>
        <w:t>U.,</w:t>
      </w:r>
      <w:r>
        <w:rPr>
          <w:spacing w:val="-12"/>
          <w:sz w:val="24"/>
        </w:rPr>
        <w:t xml:space="preserve"> </w:t>
      </w:r>
      <w:proofErr w:type="spellStart"/>
      <w:r>
        <w:rPr>
          <w:spacing w:val="-2"/>
          <w:sz w:val="24"/>
        </w:rPr>
        <w:t>Arnout</w:t>
      </w:r>
      <w:proofErr w:type="spellEnd"/>
      <w:r>
        <w:rPr>
          <w:spacing w:val="-2"/>
          <w:sz w:val="24"/>
        </w:rPr>
        <w:t>,</w:t>
      </w:r>
      <w:r>
        <w:rPr>
          <w:spacing w:val="-13"/>
          <w:sz w:val="24"/>
        </w:rPr>
        <w:t xml:space="preserve"> </w:t>
      </w:r>
      <w:r>
        <w:rPr>
          <w:spacing w:val="-2"/>
          <w:sz w:val="24"/>
        </w:rPr>
        <w:t>H.,</w:t>
      </w:r>
      <w:r>
        <w:rPr>
          <w:spacing w:val="-12"/>
          <w:sz w:val="24"/>
        </w:rPr>
        <w:t xml:space="preserve"> </w:t>
      </w:r>
      <w:r>
        <w:rPr>
          <w:spacing w:val="-2"/>
          <w:sz w:val="24"/>
        </w:rPr>
        <w:t>El-</w:t>
      </w:r>
      <w:proofErr w:type="spellStart"/>
      <w:r>
        <w:rPr>
          <w:spacing w:val="-2"/>
          <w:sz w:val="24"/>
        </w:rPr>
        <w:t>Assady</w:t>
      </w:r>
      <w:proofErr w:type="spellEnd"/>
      <w:r>
        <w:rPr>
          <w:spacing w:val="-2"/>
          <w:sz w:val="24"/>
        </w:rPr>
        <w:t>,</w:t>
      </w:r>
      <w:r>
        <w:rPr>
          <w:spacing w:val="-13"/>
          <w:sz w:val="24"/>
        </w:rPr>
        <w:t xml:space="preserve"> </w:t>
      </w:r>
      <w:r>
        <w:rPr>
          <w:spacing w:val="-2"/>
          <w:sz w:val="24"/>
        </w:rPr>
        <w:t>M.,</w:t>
      </w:r>
      <w:r>
        <w:rPr>
          <w:spacing w:val="-12"/>
          <w:sz w:val="24"/>
        </w:rPr>
        <w:t xml:space="preserve"> </w:t>
      </w:r>
      <w:proofErr w:type="spellStart"/>
      <w:r>
        <w:rPr>
          <w:spacing w:val="-2"/>
          <w:sz w:val="24"/>
        </w:rPr>
        <w:t>Oelke</w:t>
      </w:r>
      <w:proofErr w:type="spellEnd"/>
      <w:r>
        <w:rPr>
          <w:spacing w:val="-2"/>
          <w:sz w:val="24"/>
        </w:rPr>
        <w:t>,</w:t>
      </w:r>
      <w:r>
        <w:rPr>
          <w:spacing w:val="-13"/>
          <w:sz w:val="24"/>
        </w:rPr>
        <w:t xml:space="preserve"> </w:t>
      </w:r>
      <w:r>
        <w:rPr>
          <w:spacing w:val="-2"/>
          <w:sz w:val="24"/>
        </w:rPr>
        <w:t>D.,</w:t>
      </w:r>
      <w:r>
        <w:rPr>
          <w:spacing w:val="-12"/>
          <w:sz w:val="24"/>
        </w:rPr>
        <w:t xml:space="preserve"> </w:t>
      </w:r>
      <w:r>
        <w:rPr>
          <w:spacing w:val="-2"/>
          <w:sz w:val="24"/>
        </w:rPr>
        <w:t>&amp;</w:t>
      </w:r>
      <w:r>
        <w:rPr>
          <w:spacing w:val="-13"/>
          <w:sz w:val="24"/>
        </w:rPr>
        <w:t xml:space="preserve"> </w:t>
      </w:r>
      <w:proofErr w:type="spellStart"/>
      <w:r>
        <w:rPr>
          <w:spacing w:val="-2"/>
          <w:sz w:val="24"/>
        </w:rPr>
        <w:t>Keim</w:t>
      </w:r>
      <w:proofErr w:type="spellEnd"/>
      <w:r>
        <w:rPr>
          <w:spacing w:val="-2"/>
          <w:sz w:val="24"/>
        </w:rPr>
        <w:t>,</w:t>
      </w:r>
      <w:r>
        <w:rPr>
          <w:spacing w:val="-12"/>
          <w:sz w:val="24"/>
        </w:rPr>
        <w:t xml:space="preserve"> </w:t>
      </w:r>
      <w:r>
        <w:rPr>
          <w:spacing w:val="-2"/>
          <w:sz w:val="24"/>
        </w:rPr>
        <w:t>D.</w:t>
      </w:r>
      <w:r>
        <w:rPr>
          <w:spacing w:val="-13"/>
          <w:sz w:val="24"/>
        </w:rPr>
        <w:t xml:space="preserve"> </w:t>
      </w:r>
      <w:r>
        <w:rPr>
          <w:spacing w:val="-2"/>
          <w:sz w:val="24"/>
        </w:rPr>
        <w:t>(2019).</w:t>
      </w:r>
      <w:r>
        <w:rPr>
          <w:spacing w:val="-10"/>
          <w:sz w:val="24"/>
        </w:rPr>
        <w:t xml:space="preserve"> </w:t>
      </w:r>
      <w:r>
        <w:rPr>
          <w:spacing w:val="-2"/>
          <w:sz w:val="24"/>
        </w:rPr>
        <w:t>Towards</w:t>
      </w:r>
      <w:r>
        <w:rPr>
          <w:spacing w:val="-12"/>
          <w:sz w:val="24"/>
        </w:rPr>
        <w:t xml:space="preserve"> </w:t>
      </w:r>
      <w:r>
        <w:rPr>
          <w:spacing w:val="-2"/>
          <w:sz w:val="24"/>
        </w:rPr>
        <w:t>a</w:t>
      </w:r>
      <w:r>
        <w:rPr>
          <w:spacing w:val="-13"/>
          <w:sz w:val="24"/>
        </w:rPr>
        <w:t xml:space="preserve"> </w:t>
      </w:r>
      <w:r>
        <w:rPr>
          <w:spacing w:val="-2"/>
          <w:sz w:val="24"/>
        </w:rPr>
        <w:t xml:space="preserve">rig- </w:t>
      </w:r>
      <w:proofErr w:type="spellStart"/>
      <w:r>
        <w:rPr>
          <w:sz w:val="24"/>
        </w:rPr>
        <w:t>orous</w:t>
      </w:r>
      <w:proofErr w:type="spellEnd"/>
      <w:r>
        <w:rPr>
          <w:sz w:val="24"/>
        </w:rPr>
        <w:t xml:space="preserve"> evaluation of </w:t>
      </w:r>
      <w:proofErr w:type="spellStart"/>
      <w:r>
        <w:rPr>
          <w:sz w:val="24"/>
        </w:rPr>
        <w:t>xai</w:t>
      </w:r>
      <w:proofErr w:type="spellEnd"/>
      <w:r>
        <w:rPr>
          <w:sz w:val="24"/>
        </w:rPr>
        <w:t xml:space="preserve"> methods on time series. </w:t>
      </w:r>
      <w:r>
        <w:rPr>
          <w:rFonts w:ascii="Times New Roman"/>
          <w:i/>
          <w:sz w:val="24"/>
        </w:rPr>
        <w:t xml:space="preserve">2019 IEEE/CVF International Con- </w:t>
      </w:r>
      <w:proofErr w:type="spellStart"/>
      <w:r>
        <w:rPr>
          <w:rFonts w:ascii="Times New Roman"/>
          <w:i/>
          <w:sz w:val="24"/>
        </w:rPr>
        <w:t>ference</w:t>
      </w:r>
      <w:proofErr w:type="spellEnd"/>
      <w:r>
        <w:rPr>
          <w:rFonts w:ascii="Times New Roman"/>
          <w:i/>
          <w:spacing w:val="40"/>
          <w:sz w:val="24"/>
        </w:rPr>
        <w:t xml:space="preserve"> </w:t>
      </w:r>
      <w:r>
        <w:rPr>
          <w:rFonts w:ascii="Times New Roman"/>
          <w:i/>
          <w:sz w:val="24"/>
        </w:rPr>
        <w:t>on</w:t>
      </w:r>
      <w:r>
        <w:rPr>
          <w:rFonts w:ascii="Times New Roman"/>
          <w:i/>
          <w:spacing w:val="40"/>
          <w:sz w:val="24"/>
        </w:rPr>
        <w:t xml:space="preserve"> </w:t>
      </w:r>
      <w:r>
        <w:rPr>
          <w:rFonts w:ascii="Times New Roman"/>
          <w:i/>
          <w:sz w:val="24"/>
        </w:rPr>
        <w:t>Computer</w:t>
      </w:r>
      <w:r>
        <w:rPr>
          <w:rFonts w:ascii="Times New Roman"/>
          <w:i/>
          <w:spacing w:val="40"/>
          <w:sz w:val="24"/>
        </w:rPr>
        <w:t xml:space="preserve"> </w:t>
      </w:r>
      <w:r>
        <w:rPr>
          <w:rFonts w:ascii="Times New Roman"/>
          <w:i/>
          <w:sz w:val="24"/>
        </w:rPr>
        <w:t>Vision</w:t>
      </w:r>
      <w:r>
        <w:rPr>
          <w:rFonts w:ascii="Times New Roman"/>
          <w:i/>
          <w:spacing w:val="40"/>
          <w:sz w:val="24"/>
        </w:rPr>
        <w:t xml:space="preserve"> </w:t>
      </w:r>
      <w:r>
        <w:rPr>
          <w:rFonts w:ascii="Times New Roman"/>
          <w:i/>
          <w:sz w:val="24"/>
        </w:rPr>
        <w:t>Workshop</w:t>
      </w:r>
      <w:r>
        <w:rPr>
          <w:rFonts w:ascii="Times New Roman"/>
          <w:i/>
          <w:spacing w:val="40"/>
          <w:sz w:val="24"/>
        </w:rPr>
        <w:t xml:space="preserve"> </w:t>
      </w:r>
      <w:r>
        <w:rPr>
          <w:rFonts w:ascii="Times New Roman"/>
          <w:i/>
          <w:sz w:val="24"/>
        </w:rPr>
        <w:t>(ICCVW</w:t>
      </w:r>
      <w:proofErr w:type="gramStart"/>
      <w:r>
        <w:rPr>
          <w:rFonts w:ascii="Times New Roman"/>
          <w:i/>
          <w:sz w:val="24"/>
        </w:rPr>
        <w:t>).</w:t>
      </w:r>
      <w:r>
        <w:rPr>
          <w:sz w:val="24"/>
        </w:rPr>
        <w:t>.</w:t>
      </w:r>
      <w:proofErr w:type="gramEnd"/>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10.1109/iccvw.2019.00516</w:t>
      </w:r>
    </w:p>
    <w:p w14:paraId="697E26C3" w14:textId="77777777" w:rsidR="00371737" w:rsidRDefault="00000000">
      <w:pPr>
        <w:pStyle w:val="BodyText"/>
        <w:spacing w:before="203"/>
        <w:ind w:left="231"/>
        <w:jc w:val="both"/>
      </w:pPr>
      <w:bookmarkStart w:id="295" w:name="_bookmark93"/>
      <w:bookmarkEnd w:id="295"/>
      <w:r>
        <w:t>Sharma,</w:t>
      </w:r>
      <w:r>
        <w:rPr>
          <w:spacing w:val="-4"/>
        </w:rPr>
        <w:t xml:space="preserve"> </w:t>
      </w:r>
      <w:r>
        <w:t>A.,</w:t>
      </w:r>
      <w:r>
        <w:rPr>
          <w:spacing w:val="-3"/>
        </w:rPr>
        <w:t xml:space="preserve"> </w:t>
      </w:r>
      <w:r>
        <w:t>&amp;</w:t>
      </w:r>
      <w:r>
        <w:rPr>
          <w:spacing w:val="-3"/>
        </w:rPr>
        <w:t xml:space="preserve"> </w:t>
      </w:r>
      <w:proofErr w:type="spellStart"/>
      <w:r>
        <w:t>Bathla</w:t>
      </w:r>
      <w:proofErr w:type="spellEnd"/>
      <w:r>
        <w:t>,</w:t>
      </w:r>
      <w:r>
        <w:rPr>
          <w:spacing w:val="-3"/>
        </w:rPr>
        <w:t xml:space="preserve"> </w:t>
      </w:r>
      <w:r>
        <w:t>N.</w:t>
      </w:r>
      <w:r>
        <w:rPr>
          <w:spacing w:val="14"/>
        </w:rPr>
        <w:t xml:space="preserve"> </w:t>
      </w:r>
      <w:r>
        <w:t>(2020,</w:t>
      </w:r>
      <w:r>
        <w:rPr>
          <w:spacing w:val="-3"/>
        </w:rPr>
        <w:t xml:space="preserve"> </w:t>
      </w:r>
      <w:r>
        <w:rPr>
          <w:spacing w:val="-2"/>
        </w:rPr>
        <w:t>Aug).</w:t>
      </w:r>
    </w:p>
    <w:p w14:paraId="27A1F7FC" w14:textId="77777777" w:rsidR="00371737" w:rsidRDefault="00000000">
      <w:pPr>
        <w:spacing w:before="257" w:line="376" w:lineRule="auto"/>
        <w:ind w:left="231" w:right="218" w:firstLine="70"/>
        <w:jc w:val="both"/>
        <w:rPr>
          <w:sz w:val="24"/>
        </w:rPr>
      </w:pPr>
      <w:r>
        <w:rPr>
          <w:rFonts w:ascii="Times New Roman" w:hAnsi="Times New Roman"/>
          <w:i/>
          <w:sz w:val="24"/>
        </w:rPr>
        <w:t>Review</w:t>
      </w:r>
      <w:r>
        <w:rPr>
          <w:rFonts w:ascii="Times New Roman" w:hAnsi="Times New Roman"/>
          <w:i/>
          <w:spacing w:val="40"/>
          <w:sz w:val="24"/>
        </w:rPr>
        <w:t xml:space="preserve"> </w:t>
      </w:r>
      <w:r>
        <w:rPr>
          <w:rFonts w:ascii="Times New Roman" w:hAnsi="Times New Roman"/>
          <w:i/>
          <w:sz w:val="24"/>
        </w:rPr>
        <w:t>on</w:t>
      </w:r>
      <w:r>
        <w:rPr>
          <w:rFonts w:ascii="Times New Roman" w:hAnsi="Times New Roman"/>
          <w:i/>
          <w:spacing w:val="40"/>
          <w:sz w:val="24"/>
        </w:rPr>
        <w:t xml:space="preserve"> </w:t>
      </w:r>
      <w:r>
        <w:rPr>
          <w:rFonts w:ascii="Times New Roman" w:hAnsi="Times New Roman"/>
          <w:i/>
          <w:sz w:val="24"/>
        </w:rPr>
        <w:t>credit</w:t>
      </w:r>
      <w:r>
        <w:rPr>
          <w:rFonts w:ascii="Times New Roman" w:hAnsi="Times New Roman"/>
          <w:i/>
          <w:spacing w:val="40"/>
          <w:sz w:val="24"/>
        </w:rPr>
        <w:t xml:space="preserve"> </w:t>
      </w:r>
      <w:r>
        <w:rPr>
          <w:rFonts w:ascii="Times New Roman" w:hAnsi="Times New Roman"/>
          <w:i/>
          <w:sz w:val="24"/>
        </w:rPr>
        <w:t>card</w:t>
      </w:r>
      <w:r>
        <w:rPr>
          <w:rFonts w:ascii="Times New Roman" w:hAnsi="Times New Roman"/>
          <w:i/>
          <w:spacing w:val="40"/>
          <w:sz w:val="24"/>
        </w:rPr>
        <w:t xml:space="preserve"> </w:t>
      </w:r>
      <w:r>
        <w:rPr>
          <w:rFonts w:ascii="Times New Roman" w:hAnsi="Times New Roman"/>
          <w:i/>
          <w:sz w:val="24"/>
        </w:rPr>
        <w:t>fraud</w:t>
      </w:r>
      <w:r>
        <w:rPr>
          <w:rFonts w:ascii="Times New Roman" w:hAnsi="Times New Roman"/>
          <w:i/>
          <w:spacing w:val="40"/>
          <w:sz w:val="24"/>
        </w:rPr>
        <w:t xml:space="preserve"> </w:t>
      </w:r>
      <w:r>
        <w:rPr>
          <w:rFonts w:ascii="Times New Roman" w:hAnsi="Times New Roman"/>
          <w:i/>
          <w:sz w:val="24"/>
        </w:rPr>
        <w:t>detection</w:t>
      </w:r>
      <w:r>
        <w:rPr>
          <w:rFonts w:ascii="Times New Roman" w:hAnsi="Times New Roman"/>
          <w:i/>
          <w:spacing w:val="40"/>
          <w:sz w:val="24"/>
        </w:rPr>
        <w:t xml:space="preserve"> </w:t>
      </w:r>
      <w:r>
        <w:rPr>
          <w:rFonts w:ascii="Times New Roman" w:hAnsi="Times New Roman"/>
          <w:i/>
          <w:sz w:val="24"/>
        </w:rPr>
        <w:t>and</w:t>
      </w:r>
      <w:r>
        <w:rPr>
          <w:rFonts w:ascii="Times New Roman" w:hAnsi="Times New Roman"/>
          <w:i/>
          <w:spacing w:val="40"/>
          <w:sz w:val="24"/>
        </w:rPr>
        <w:t xml:space="preserve"> </w:t>
      </w:r>
      <w:r>
        <w:rPr>
          <w:rFonts w:ascii="Times New Roman" w:hAnsi="Times New Roman"/>
          <w:i/>
          <w:sz w:val="24"/>
        </w:rPr>
        <w:t>classification</w:t>
      </w:r>
      <w:r>
        <w:rPr>
          <w:rFonts w:ascii="Times New Roman" w:hAnsi="Times New Roman"/>
          <w:i/>
          <w:spacing w:val="40"/>
          <w:sz w:val="24"/>
        </w:rPr>
        <w:t xml:space="preserve"> </w:t>
      </w:r>
      <w:r>
        <w:rPr>
          <w:rFonts w:ascii="Times New Roman" w:hAnsi="Times New Roman"/>
          <w:i/>
          <w:sz w:val="24"/>
        </w:rPr>
        <w:t>by</w:t>
      </w:r>
      <w:r>
        <w:rPr>
          <w:rFonts w:ascii="Times New Roman" w:hAnsi="Times New Roman"/>
          <w:i/>
          <w:spacing w:val="40"/>
          <w:sz w:val="24"/>
        </w:rPr>
        <w:t xml:space="preserve"> </w:t>
      </w:r>
      <w:r>
        <w:rPr>
          <w:rFonts w:ascii="Times New Roman" w:hAnsi="Times New Roman"/>
          <w:i/>
          <w:sz w:val="24"/>
        </w:rPr>
        <w:t>Machine</w:t>
      </w:r>
      <w:r>
        <w:rPr>
          <w:rFonts w:ascii="Times New Roman" w:hAnsi="Times New Roman"/>
          <w:i/>
          <w:spacing w:val="40"/>
          <w:sz w:val="24"/>
        </w:rPr>
        <w:t xml:space="preserve"> </w:t>
      </w:r>
      <w:r>
        <w:rPr>
          <w:rFonts w:ascii="Times New Roman" w:hAnsi="Times New Roman"/>
          <w:i/>
          <w:sz w:val="24"/>
        </w:rPr>
        <w:t>Learning</w:t>
      </w:r>
      <w:r>
        <w:rPr>
          <w:rFonts w:ascii="Times New Roman" w:hAnsi="Times New Roman"/>
          <w:i/>
          <w:spacing w:val="40"/>
          <w:sz w:val="24"/>
        </w:rPr>
        <w:t xml:space="preserve"> </w:t>
      </w:r>
      <w:r>
        <w:rPr>
          <w:rFonts w:ascii="Times New Roman" w:hAnsi="Times New Roman"/>
          <w:i/>
          <w:sz w:val="24"/>
        </w:rPr>
        <w:t>and Data Mining approaches</w:t>
      </w:r>
      <w:r>
        <w:rPr>
          <w:sz w:val="24"/>
        </w:rPr>
        <w:t xml:space="preserve">, </w:t>
      </w:r>
      <w:r>
        <w:rPr>
          <w:rFonts w:ascii="Times New Roman" w:hAnsi="Times New Roman"/>
          <w:i/>
          <w:sz w:val="24"/>
        </w:rPr>
        <w:t>6</w:t>
      </w:r>
      <w:r>
        <w:rPr>
          <w:rFonts w:ascii="Times New Roman" w:hAnsi="Times New Roman"/>
          <w:i/>
          <w:spacing w:val="-24"/>
          <w:sz w:val="24"/>
        </w:rPr>
        <w:t xml:space="preserve"> </w:t>
      </w:r>
      <w:r>
        <w:rPr>
          <w:sz w:val="24"/>
        </w:rPr>
        <w:t>(4), 687–692.</w:t>
      </w:r>
    </w:p>
    <w:p w14:paraId="0BB33CAA" w14:textId="77777777" w:rsidR="00371737" w:rsidRDefault="00000000">
      <w:pPr>
        <w:spacing w:before="202" w:line="376" w:lineRule="auto"/>
        <w:ind w:left="231" w:right="216"/>
        <w:jc w:val="both"/>
        <w:rPr>
          <w:sz w:val="24"/>
        </w:rPr>
      </w:pPr>
      <w:bookmarkStart w:id="296" w:name="_bookmark94"/>
      <w:bookmarkEnd w:id="296"/>
      <w:r>
        <w:rPr>
          <w:spacing w:val="-4"/>
          <w:sz w:val="24"/>
        </w:rPr>
        <w:t>Sharma,</w:t>
      </w:r>
      <w:r>
        <w:rPr>
          <w:spacing w:val="-11"/>
          <w:sz w:val="24"/>
        </w:rPr>
        <w:t xml:space="preserve"> </w:t>
      </w:r>
      <w:r>
        <w:rPr>
          <w:spacing w:val="-4"/>
          <w:sz w:val="24"/>
        </w:rPr>
        <w:t>P.,</w:t>
      </w:r>
      <w:r>
        <w:rPr>
          <w:spacing w:val="-10"/>
          <w:sz w:val="24"/>
        </w:rPr>
        <w:t xml:space="preserve"> </w:t>
      </w:r>
      <w:r>
        <w:rPr>
          <w:spacing w:val="-4"/>
          <w:sz w:val="24"/>
        </w:rPr>
        <w:t>&amp;</w:t>
      </w:r>
      <w:r>
        <w:rPr>
          <w:spacing w:val="-11"/>
          <w:sz w:val="24"/>
        </w:rPr>
        <w:t xml:space="preserve"> </w:t>
      </w:r>
      <w:r>
        <w:rPr>
          <w:spacing w:val="-4"/>
          <w:sz w:val="24"/>
        </w:rPr>
        <w:t>Priyanka,</w:t>
      </w:r>
      <w:r>
        <w:rPr>
          <w:spacing w:val="-10"/>
          <w:sz w:val="24"/>
        </w:rPr>
        <w:t xml:space="preserve"> </w:t>
      </w:r>
      <w:r>
        <w:rPr>
          <w:spacing w:val="-4"/>
          <w:sz w:val="24"/>
        </w:rPr>
        <w:t>S.</w:t>
      </w:r>
      <w:r>
        <w:rPr>
          <w:spacing w:val="-5"/>
          <w:sz w:val="24"/>
        </w:rPr>
        <w:t xml:space="preserve"> </w:t>
      </w:r>
      <w:r>
        <w:rPr>
          <w:spacing w:val="-4"/>
          <w:sz w:val="24"/>
        </w:rPr>
        <w:t>(2020,</w:t>
      </w:r>
      <w:r>
        <w:rPr>
          <w:spacing w:val="-8"/>
          <w:sz w:val="24"/>
        </w:rPr>
        <w:t xml:space="preserve"> </w:t>
      </w:r>
      <w:r>
        <w:rPr>
          <w:spacing w:val="-4"/>
          <w:sz w:val="24"/>
        </w:rPr>
        <w:t>Jun).</w:t>
      </w:r>
      <w:r>
        <w:rPr>
          <w:sz w:val="24"/>
        </w:rPr>
        <w:t xml:space="preserve"> </w:t>
      </w:r>
      <w:r>
        <w:rPr>
          <w:spacing w:val="-4"/>
          <w:sz w:val="24"/>
        </w:rPr>
        <w:t>Credit</w:t>
      </w:r>
      <w:r>
        <w:rPr>
          <w:spacing w:val="-11"/>
          <w:sz w:val="24"/>
        </w:rPr>
        <w:t xml:space="preserve"> </w:t>
      </w:r>
      <w:r>
        <w:rPr>
          <w:spacing w:val="-4"/>
          <w:sz w:val="24"/>
        </w:rPr>
        <w:t>card</w:t>
      </w:r>
      <w:r>
        <w:rPr>
          <w:spacing w:val="-10"/>
          <w:sz w:val="24"/>
        </w:rPr>
        <w:t xml:space="preserve"> </w:t>
      </w:r>
      <w:r>
        <w:rPr>
          <w:spacing w:val="-4"/>
          <w:sz w:val="24"/>
        </w:rPr>
        <w:t>fraud</w:t>
      </w:r>
      <w:r>
        <w:rPr>
          <w:spacing w:val="-11"/>
          <w:sz w:val="24"/>
        </w:rPr>
        <w:t xml:space="preserve"> </w:t>
      </w:r>
      <w:r>
        <w:rPr>
          <w:spacing w:val="-4"/>
          <w:sz w:val="24"/>
        </w:rPr>
        <w:t>detection</w:t>
      </w:r>
      <w:r>
        <w:rPr>
          <w:spacing w:val="-10"/>
          <w:sz w:val="24"/>
        </w:rPr>
        <w:t xml:space="preserve"> </w:t>
      </w:r>
      <w:r>
        <w:rPr>
          <w:spacing w:val="-4"/>
          <w:sz w:val="24"/>
        </w:rPr>
        <w:t>using</w:t>
      </w:r>
      <w:r>
        <w:rPr>
          <w:spacing w:val="-11"/>
          <w:sz w:val="24"/>
        </w:rPr>
        <w:t xml:space="preserve"> </w:t>
      </w:r>
      <w:r>
        <w:rPr>
          <w:spacing w:val="-4"/>
          <w:sz w:val="24"/>
        </w:rPr>
        <w:t>deep</w:t>
      </w:r>
      <w:r>
        <w:rPr>
          <w:spacing w:val="-10"/>
          <w:sz w:val="24"/>
        </w:rPr>
        <w:t xml:space="preserve"> </w:t>
      </w:r>
      <w:r>
        <w:rPr>
          <w:spacing w:val="-4"/>
          <w:sz w:val="24"/>
        </w:rPr>
        <w:t xml:space="preserve">learn- </w:t>
      </w:r>
      <w:proofErr w:type="spellStart"/>
      <w:r>
        <w:rPr>
          <w:sz w:val="24"/>
        </w:rPr>
        <w:t>ing</w:t>
      </w:r>
      <w:proofErr w:type="spellEnd"/>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neural</w:t>
      </w:r>
      <w:r>
        <w:rPr>
          <w:spacing w:val="-4"/>
          <w:sz w:val="24"/>
        </w:rPr>
        <w:t xml:space="preserve"> </w:t>
      </w:r>
      <w:r>
        <w:rPr>
          <w:sz w:val="24"/>
        </w:rPr>
        <w:t>network</w:t>
      </w:r>
      <w:r>
        <w:rPr>
          <w:spacing w:val="-4"/>
          <w:sz w:val="24"/>
        </w:rPr>
        <w:t xml:space="preserve"> </w:t>
      </w:r>
      <w:r>
        <w:rPr>
          <w:sz w:val="24"/>
        </w:rPr>
        <w:t>and</w:t>
      </w:r>
      <w:r>
        <w:rPr>
          <w:spacing w:val="-4"/>
          <w:sz w:val="24"/>
        </w:rPr>
        <w:t xml:space="preserve"> </w:t>
      </w:r>
      <w:r>
        <w:rPr>
          <w:sz w:val="24"/>
        </w:rPr>
        <w:t>auto</w:t>
      </w:r>
      <w:r>
        <w:rPr>
          <w:spacing w:val="-4"/>
          <w:sz w:val="24"/>
        </w:rPr>
        <w:t xml:space="preserve"> </w:t>
      </w:r>
      <w:r>
        <w:rPr>
          <w:sz w:val="24"/>
        </w:rPr>
        <w:t xml:space="preserve">encoder. </w:t>
      </w:r>
      <w:r>
        <w:rPr>
          <w:rFonts w:ascii="Times New Roman" w:hAnsi="Times New Roman"/>
          <w:i/>
          <w:sz w:val="24"/>
        </w:rPr>
        <w:t>International</w:t>
      </w:r>
      <w:r>
        <w:rPr>
          <w:rFonts w:ascii="Times New Roman" w:hAnsi="Times New Roman"/>
          <w:i/>
          <w:spacing w:val="-2"/>
          <w:sz w:val="24"/>
        </w:rPr>
        <w:t xml:space="preserve"> </w:t>
      </w:r>
      <w:r>
        <w:rPr>
          <w:rFonts w:ascii="Times New Roman" w:hAnsi="Times New Roman"/>
          <w:i/>
          <w:sz w:val="24"/>
        </w:rPr>
        <w:t>Journal</w:t>
      </w:r>
      <w:r>
        <w:rPr>
          <w:rFonts w:ascii="Times New Roman" w:hAnsi="Times New Roman"/>
          <w:i/>
          <w:spacing w:val="-2"/>
          <w:sz w:val="24"/>
        </w:rPr>
        <w:t xml:space="preserve"> </w:t>
      </w:r>
      <w:r>
        <w:rPr>
          <w:rFonts w:ascii="Times New Roman" w:hAnsi="Times New Roman"/>
          <w:i/>
          <w:sz w:val="24"/>
        </w:rPr>
        <w:t>of</w:t>
      </w:r>
      <w:r>
        <w:rPr>
          <w:rFonts w:ascii="Times New Roman" w:hAnsi="Times New Roman"/>
          <w:i/>
          <w:spacing w:val="-2"/>
          <w:sz w:val="24"/>
        </w:rPr>
        <w:t xml:space="preserve"> </w:t>
      </w:r>
      <w:r>
        <w:rPr>
          <w:rFonts w:ascii="Times New Roman" w:hAnsi="Times New Roman"/>
          <w:i/>
          <w:sz w:val="24"/>
        </w:rPr>
        <w:t xml:space="preserve">Engineering </w:t>
      </w:r>
      <w:r>
        <w:rPr>
          <w:rFonts w:ascii="Times New Roman" w:hAnsi="Times New Roman"/>
          <w:i/>
          <w:spacing w:val="-2"/>
          <w:sz w:val="24"/>
        </w:rPr>
        <w:t>and</w:t>
      </w:r>
      <w:r>
        <w:rPr>
          <w:rFonts w:ascii="Times New Roman" w:hAnsi="Times New Roman"/>
          <w:i/>
          <w:spacing w:val="-7"/>
          <w:sz w:val="24"/>
        </w:rPr>
        <w:t xml:space="preserve"> </w:t>
      </w:r>
      <w:r>
        <w:rPr>
          <w:rFonts w:ascii="Times New Roman" w:hAnsi="Times New Roman"/>
          <w:i/>
          <w:spacing w:val="-2"/>
          <w:sz w:val="24"/>
        </w:rPr>
        <w:t xml:space="preserve">Advanced </w:t>
      </w:r>
      <w:proofErr w:type="gramStart"/>
      <w:r>
        <w:rPr>
          <w:rFonts w:ascii="Times New Roman" w:hAnsi="Times New Roman"/>
          <w:i/>
          <w:spacing w:val="-2"/>
          <w:sz w:val="24"/>
        </w:rPr>
        <w:t>Technology</w:t>
      </w:r>
      <w:r>
        <w:rPr>
          <w:rFonts w:ascii="Times New Roman" w:hAnsi="Times New Roman"/>
          <w:i/>
          <w:spacing w:val="-40"/>
          <w:sz w:val="24"/>
        </w:rPr>
        <w:t xml:space="preserve"> </w:t>
      </w:r>
      <w:r>
        <w:rPr>
          <w:spacing w:val="-2"/>
          <w:sz w:val="24"/>
        </w:rPr>
        <w:t>,</w:t>
      </w:r>
      <w:proofErr w:type="gramEnd"/>
      <w:r>
        <w:rPr>
          <w:spacing w:val="-2"/>
          <w:sz w:val="24"/>
        </w:rPr>
        <w:t xml:space="preserve"> </w:t>
      </w:r>
      <w:r>
        <w:rPr>
          <w:rFonts w:ascii="Times New Roman" w:hAnsi="Times New Roman"/>
          <w:i/>
          <w:spacing w:val="-2"/>
          <w:sz w:val="24"/>
        </w:rPr>
        <w:t>9</w:t>
      </w:r>
      <w:r>
        <w:rPr>
          <w:rFonts w:ascii="Times New Roman" w:hAnsi="Times New Roman"/>
          <w:i/>
          <w:spacing w:val="-28"/>
          <w:sz w:val="24"/>
        </w:rPr>
        <w:t xml:space="preserve"> </w:t>
      </w:r>
      <w:r>
        <w:rPr>
          <w:spacing w:val="-2"/>
          <w:sz w:val="24"/>
        </w:rPr>
        <w:t>(5), 1140–1143.</w:t>
      </w:r>
      <w:r>
        <w:rPr>
          <w:spacing w:val="21"/>
          <w:sz w:val="24"/>
        </w:rPr>
        <w:t xml:space="preserve"> </w:t>
      </w:r>
      <w:proofErr w:type="spellStart"/>
      <w:r>
        <w:rPr>
          <w:spacing w:val="-2"/>
          <w:sz w:val="24"/>
        </w:rPr>
        <w:t>doi</w:t>
      </w:r>
      <w:proofErr w:type="spellEnd"/>
      <w:r>
        <w:rPr>
          <w:spacing w:val="-2"/>
          <w:sz w:val="24"/>
        </w:rPr>
        <w:t>:</w:t>
      </w:r>
      <w:r>
        <w:rPr>
          <w:spacing w:val="21"/>
          <w:sz w:val="24"/>
        </w:rPr>
        <w:t xml:space="preserve"> </w:t>
      </w:r>
      <w:r>
        <w:rPr>
          <w:spacing w:val="-2"/>
          <w:sz w:val="24"/>
        </w:rPr>
        <w:t>10.35940/</w:t>
      </w:r>
      <w:proofErr w:type="gramStart"/>
      <w:r>
        <w:rPr>
          <w:spacing w:val="-2"/>
          <w:sz w:val="24"/>
        </w:rPr>
        <w:t>ijeat.e</w:t>
      </w:r>
      <w:proofErr w:type="gramEnd"/>
      <w:r>
        <w:rPr>
          <w:spacing w:val="-2"/>
          <w:sz w:val="24"/>
        </w:rPr>
        <w:t>9934.069520</w:t>
      </w:r>
    </w:p>
    <w:p w14:paraId="762B0F7C" w14:textId="77777777" w:rsidR="00371737" w:rsidRDefault="00000000">
      <w:pPr>
        <w:spacing w:before="204" w:line="376" w:lineRule="auto"/>
        <w:ind w:left="231" w:right="217"/>
        <w:jc w:val="both"/>
        <w:rPr>
          <w:sz w:val="24"/>
        </w:rPr>
      </w:pPr>
      <w:bookmarkStart w:id="297" w:name="_bookmark95"/>
      <w:bookmarkEnd w:id="297"/>
      <w:proofErr w:type="spellStart"/>
      <w:r>
        <w:rPr>
          <w:sz w:val="24"/>
        </w:rPr>
        <w:t>Sinanc</w:t>
      </w:r>
      <w:proofErr w:type="spellEnd"/>
      <w:r>
        <w:rPr>
          <w:sz w:val="24"/>
        </w:rPr>
        <w:t>,</w:t>
      </w:r>
      <w:r>
        <w:rPr>
          <w:spacing w:val="-15"/>
          <w:sz w:val="24"/>
        </w:rPr>
        <w:t xml:space="preserve"> </w:t>
      </w:r>
      <w:r>
        <w:rPr>
          <w:sz w:val="24"/>
        </w:rPr>
        <w:t>D.,</w:t>
      </w:r>
      <w:r>
        <w:rPr>
          <w:spacing w:val="-14"/>
          <w:sz w:val="24"/>
        </w:rPr>
        <w:t xml:space="preserve"> </w:t>
      </w:r>
      <w:proofErr w:type="spellStart"/>
      <w:r>
        <w:rPr>
          <w:sz w:val="24"/>
        </w:rPr>
        <w:t>Demirezen</w:t>
      </w:r>
      <w:proofErr w:type="spellEnd"/>
      <w:r>
        <w:rPr>
          <w:sz w:val="24"/>
        </w:rPr>
        <w:t>,</w:t>
      </w:r>
      <w:r>
        <w:rPr>
          <w:spacing w:val="-15"/>
          <w:sz w:val="24"/>
        </w:rPr>
        <w:t xml:space="preserve"> </w:t>
      </w:r>
      <w:r>
        <w:rPr>
          <w:sz w:val="24"/>
        </w:rPr>
        <w:t>U.,</w:t>
      </w:r>
      <w:r>
        <w:rPr>
          <w:spacing w:val="-14"/>
          <w:sz w:val="24"/>
        </w:rPr>
        <w:t xml:space="preserve"> </w:t>
      </w:r>
      <w:r>
        <w:rPr>
          <w:sz w:val="24"/>
        </w:rPr>
        <w:t>&amp;</w:t>
      </w:r>
      <w:r>
        <w:rPr>
          <w:spacing w:val="-15"/>
          <w:sz w:val="24"/>
        </w:rPr>
        <w:t xml:space="preserve"> </w:t>
      </w:r>
      <w:proofErr w:type="spellStart"/>
      <w:r>
        <w:rPr>
          <w:spacing w:val="19"/>
          <w:w w:val="101"/>
          <w:sz w:val="24"/>
        </w:rPr>
        <w:t>Sa</w:t>
      </w:r>
      <w:r>
        <w:rPr>
          <w:spacing w:val="-98"/>
          <w:w w:val="102"/>
          <w:sz w:val="24"/>
        </w:rPr>
        <w:t>˘</w:t>
      </w:r>
      <w:r>
        <w:rPr>
          <w:spacing w:val="19"/>
          <w:w w:val="97"/>
          <w:sz w:val="24"/>
        </w:rPr>
        <w:t>gıro</w:t>
      </w:r>
      <w:r>
        <w:rPr>
          <w:spacing w:val="-99"/>
          <w:w w:val="102"/>
          <w:sz w:val="24"/>
        </w:rPr>
        <w:t>˘</w:t>
      </w:r>
      <w:r>
        <w:rPr>
          <w:spacing w:val="19"/>
          <w:sz w:val="24"/>
        </w:rPr>
        <w:t>glu</w:t>
      </w:r>
      <w:proofErr w:type="spellEnd"/>
      <w:r>
        <w:rPr>
          <w:spacing w:val="19"/>
          <w:sz w:val="24"/>
        </w:rPr>
        <w:t>,</w:t>
      </w:r>
      <w:r>
        <w:rPr>
          <w:spacing w:val="-13"/>
          <w:w w:val="99"/>
          <w:sz w:val="24"/>
        </w:rPr>
        <w:t xml:space="preserve"> </w:t>
      </w:r>
      <w:r>
        <w:rPr>
          <w:sz w:val="24"/>
        </w:rPr>
        <w:t>(2021).</w:t>
      </w:r>
      <w:r>
        <w:rPr>
          <w:spacing w:val="-15"/>
          <w:sz w:val="24"/>
        </w:rPr>
        <w:t xml:space="preserve"> </w:t>
      </w:r>
      <w:r>
        <w:rPr>
          <w:sz w:val="24"/>
        </w:rPr>
        <w:t>Explainable</w:t>
      </w:r>
      <w:r>
        <w:rPr>
          <w:spacing w:val="-14"/>
          <w:sz w:val="24"/>
        </w:rPr>
        <w:t xml:space="preserve"> </w:t>
      </w:r>
      <w:r>
        <w:rPr>
          <w:sz w:val="24"/>
        </w:rPr>
        <w:t>credit</w:t>
      </w:r>
      <w:r>
        <w:rPr>
          <w:spacing w:val="-15"/>
          <w:sz w:val="24"/>
        </w:rPr>
        <w:t xml:space="preserve"> </w:t>
      </w:r>
      <w:r>
        <w:rPr>
          <w:sz w:val="24"/>
        </w:rPr>
        <w:t>card</w:t>
      </w:r>
      <w:r>
        <w:rPr>
          <w:spacing w:val="-14"/>
          <w:sz w:val="24"/>
        </w:rPr>
        <w:t xml:space="preserve"> </w:t>
      </w:r>
      <w:r>
        <w:rPr>
          <w:sz w:val="24"/>
        </w:rPr>
        <w:t>fraud</w:t>
      </w:r>
      <w:r>
        <w:rPr>
          <w:spacing w:val="-15"/>
          <w:sz w:val="24"/>
        </w:rPr>
        <w:t xml:space="preserve"> </w:t>
      </w:r>
      <w:r>
        <w:rPr>
          <w:sz w:val="24"/>
        </w:rPr>
        <w:t xml:space="preserve">de- </w:t>
      </w:r>
      <w:proofErr w:type="spellStart"/>
      <w:r>
        <w:rPr>
          <w:sz w:val="24"/>
        </w:rPr>
        <w:t>tection</w:t>
      </w:r>
      <w:proofErr w:type="spellEnd"/>
      <w:r>
        <w:rPr>
          <w:sz w:val="24"/>
        </w:rPr>
        <w:t xml:space="preserve"> with image conversion.</w:t>
      </w:r>
      <w:r>
        <w:rPr>
          <w:spacing w:val="40"/>
          <w:sz w:val="24"/>
        </w:rPr>
        <w:t xml:space="preserve"> </w:t>
      </w:r>
      <w:r>
        <w:rPr>
          <w:rFonts w:ascii="Times New Roman" w:hAnsi="Times New Roman"/>
          <w:i/>
          <w:sz w:val="24"/>
        </w:rPr>
        <w:t xml:space="preserve">ADCAIJ: Advances in Distributed Computing and Artificial Intelligence </w:t>
      </w:r>
      <w:proofErr w:type="gramStart"/>
      <w:r>
        <w:rPr>
          <w:rFonts w:ascii="Times New Roman" w:hAnsi="Times New Roman"/>
          <w:i/>
          <w:sz w:val="24"/>
        </w:rPr>
        <w:t>Journal</w:t>
      </w:r>
      <w:r>
        <w:rPr>
          <w:rFonts w:ascii="Times New Roman" w:hAnsi="Times New Roman"/>
          <w:i/>
          <w:spacing w:val="-35"/>
          <w:sz w:val="24"/>
        </w:rPr>
        <w:t xml:space="preserve"> </w:t>
      </w:r>
      <w:r>
        <w:rPr>
          <w:sz w:val="24"/>
        </w:rPr>
        <w:t>,</w:t>
      </w:r>
      <w:proofErr w:type="gramEnd"/>
      <w:r>
        <w:rPr>
          <w:sz w:val="24"/>
        </w:rPr>
        <w:t xml:space="preserve"> </w:t>
      </w:r>
      <w:r>
        <w:rPr>
          <w:rFonts w:ascii="Times New Roman" w:hAnsi="Times New Roman"/>
          <w:i/>
          <w:sz w:val="24"/>
        </w:rPr>
        <w:t>10</w:t>
      </w:r>
      <w:r>
        <w:rPr>
          <w:rFonts w:ascii="Times New Roman" w:hAnsi="Times New Roman"/>
          <w:i/>
          <w:spacing w:val="-28"/>
          <w:sz w:val="24"/>
        </w:rPr>
        <w:t xml:space="preserve"> </w:t>
      </w:r>
      <w:r>
        <w:rPr>
          <w:sz w:val="24"/>
        </w:rPr>
        <w:t>(1), 63–76.</w:t>
      </w:r>
      <w:r>
        <w:rPr>
          <w:spacing w:val="37"/>
          <w:sz w:val="24"/>
        </w:rPr>
        <w:t xml:space="preserve"> </w:t>
      </w:r>
      <w:proofErr w:type="spellStart"/>
      <w:r>
        <w:rPr>
          <w:sz w:val="24"/>
        </w:rPr>
        <w:t>doi</w:t>
      </w:r>
      <w:proofErr w:type="spellEnd"/>
      <w:r>
        <w:rPr>
          <w:sz w:val="24"/>
        </w:rPr>
        <w:t>:</w:t>
      </w:r>
      <w:r>
        <w:rPr>
          <w:spacing w:val="37"/>
          <w:sz w:val="24"/>
        </w:rPr>
        <w:t xml:space="preserve"> </w:t>
      </w:r>
      <w:r>
        <w:rPr>
          <w:sz w:val="24"/>
        </w:rPr>
        <w:t>10.14201/adcaij20211016376</w:t>
      </w:r>
    </w:p>
    <w:p w14:paraId="6CFDFE0E" w14:textId="77777777" w:rsidR="00371737" w:rsidRDefault="00371737">
      <w:pPr>
        <w:spacing w:line="376" w:lineRule="auto"/>
        <w:jc w:val="both"/>
        <w:rPr>
          <w:sz w:val="24"/>
        </w:rPr>
        <w:sectPr w:rsidR="00371737" w:rsidSect="00FA1DAD">
          <w:pgSz w:w="12240" w:h="15840"/>
          <w:pgMar w:top="1300" w:right="1480" w:bottom="980" w:left="1700" w:header="805" w:footer="799" w:gutter="0"/>
          <w:cols w:space="720"/>
        </w:sectPr>
      </w:pPr>
    </w:p>
    <w:p w14:paraId="67086295" w14:textId="77777777" w:rsidR="00371737" w:rsidRDefault="00000000">
      <w:pPr>
        <w:spacing w:before="128" w:line="379" w:lineRule="auto"/>
        <w:ind w:left="231" w:right="218"/>
        <w:jc w:val="both"/>
        <w:rPr>
          <w:sz w:val="24"/>
        </w:rPr>
      </w:pPr>
      <w:bookmarkStart w:id="298" w:name="_bookmark96"/>
      <w:bookmarkEnd w:id="298"/>
      <w:r>
        <w:rPr>
          <w:spacing w:val="-2"/>
          <w:sz w:val="24"/>
        </w:rPr>
        <w:lastRenderedPageBreak/>
        <w:t>Sullivan,</w:t>
      </w:r>
      <w:r>
        <w:rPr>
          <w:spacing w:val="-10"/>
          <w:sz w:val="24"/>
        </w:rPr>
        <w:t xml:space="preserve"> </w:t>
      </w:r>
      <w:r>
        <w:rPr>
          <w:spacing w:val="-2"/>
          <w:sz w:val="24"/>
        </w:rPr>
        <w:t>R.,</w:t>
      </w:r>
      <w:r>
        <w:rPr>
          <w:spacing w:val="-11"/>
          <w:sz w:val="24"/>
        </w:rPr>
        <w:t xml:space="preserve"> </w:t>
      </w:r>
      <w:r>
        <w:rPr>
          <w:spacing w:val="-2"/>
          <w:sz w:val="24"/>
        </w:rPr>
        <w:t>&amp;</w:t>
      </w:r>
      <w:r>
        <w:rPr>
          <w:spacing w:val="-11"/>
          <w:sz w:val="24"/>
        </w:rPr>
        <w:t xml:space="preserve"> </w:t>
      </w:r>
      <w:r>
        <w:rPr>
          <w:spacing w:val="-2"/>
          <w:sz w:val="24"/>
        </w:rPr>
        <w:t>Longo,</w:t>
      </w:r>
      <w:r>
        <w:rPr>
          <w:spacing w:val="-10"/>
          <w:sz w:val="24"/>
        </w:rPr>
        <w:t xml:space="preserve"> </w:t>
      </w:r>
      <w:r>
        <w:rPr>
          <w:spacing w:val="-2"/>
          <w:sz w:val="24"/>
        </w:rPr>
        <w:t>L.</w:t>
      </w:r>
      <w:r>
        <w:rPr>
          <w:sz w:val="24"/>
        </w:rPr>
        <w:t xml:space="preserve"> </w:t>
      </w:r>
      <w:r>
        <w:rPr>
          <w:spacing w:val="-2"/>
          <w:sz w:val="24"/>
        </w:rPr>
        <w:t>(2023).</w:t>
      </w:r>
      <w:r>
        <w:rPr>
          <w:sz w:val="24"/>
        </w:rPr>
        <w:t xml:space="preserve"> </w:t>
      </w:r>
      <w:r>
        <w:rPr>
          <w:spacing w:val="-2"/>
          <w:sz w:val="24"/>
        </w:rPr>
        <w:t>Explaining</w:t>
      </w:r>
      <w:r>
        <w:rPr>
          <w:spacing w:val="-11"/>
          <w:sz w:val="24"/>
        </w:rPr>
        <w:t xml:space="preserve"> </w:t>
      </w:r>
      <w:r>
        <w:rPr>
          <w:spacing w:val="-2"/>
          <w:sz w:val="24"/>
        </w:rPr>
        <w:t>deep</w:t>
      </w:r>
      <w:r>
        <w:rPr>
          <w:spacing w:val="-11"/>
          <w:sz w:val="24"/>
        </w:rPr>
        <w:t xml:space="preserve"> </w:t>
      </w:r>
      <w:r>
        <w:rPr>
          <w:spacing w:val="-2"/>
          <w:sz w:val="24"/>
        </w:rPr>
        <w:t>q-learning</w:t>
      </w:r>
      <w:r>
        <w:rPr>
          <w:spacing w:val="-11"/>
          <w:sz w:val="24"/>
        </w:rPr>
        <w:t xml:space="preserve"> </w:t>
      </w:r>
      <w:r>
        <w:rPr>
          <w:spacing w:val="-2"/>
          <w:sz w:val="24"/>
        </w:rPr>
        <w:t>experience</w:t>
      </w:r>
      <w:r>
        <w:rPr>
          <w:spacing w:val="-11"/>
          <w:sz w:val="24"/>
        </w:rPr>
        <w:t xml:space="preserve"> </w:t>
      </w:r>
      <w:r>
        <w:rPr>
          <w:spacing w:val="-2"/>
          <w:sz w:val="24"/>
        </w:rPr>
        <w:t>replay</w:t>
      </w:r>
      <w:r>
        <w:rPr>
          <w:spacing w:val="-11"/>
          <w:sz w:val="24"/>
        </w:rPr>
        <w:t xml:space="preserve"> </w:t>
      </w:r>
      <w:r>
        <w:rPr>
          <w:spacing w:val="-2"/>
          <w:sz w:val="24"/>
        </w:rPr>
        <w:t xml:space="preserve">with </w:t>
      </w:r>
      <w:proofErr w:type="spellStart"/>
      <w:r>
        <w:rPr>
          <w:sz w:val="24"/>
        </w:rPr>
        <w:t>shapley</w:t>
      </w:r>
      <w:proofErr w:type="spellEnd"/>
      <w:r>
        <w:rPr>
          <w:sz w:val="24"/>
        </w:rPr>
        <w:t xml:space="preserve"> additive explanations.</w:t>
      </w:r>
      <w:r>
        <w:rPr>
          <w:spacing w:val="40"/>
          <w:sz w:val="24"/>
        </w:rPr>
        <w:t xml:space="preserve"> </w:t>
      </w:r>
      <w:r>
        <w:rPr>
          <w:rFonts w:ascii="Times New Roman" w:hAnsi="Times New Roman"/>
          <w:i/>
          <w:sz w:val="24"/>
        </w:rPr>
        <w:t>Machine Learning and Knowledge Extraction</w:t>
      </w:r>
      <w:r>
        <w:rPr>
          <w:sz w:val="24"/>
        </w:rPr>
        <w:t xml:space="preserve">, </w:t>
      </w:r>
      <w:r>
        <w:rPr>
          <w:rFonts w:ascii="Times New Roman" w:hAnsi="Times New Roman"/>
          <w:i/>
          <w:sz w:val="24"/>
        </w:rPr>
        <w:t>5</w:t>
      </w:r>
      <w:r>
        <w:rPr>
          <w:rFonts w:ascii="Times New Roman" w:hAnsi="Times New Roman"/>
          <w:i/>
          <w:spacing w:val="-15"/>
          <w:sz w:val="24"/>
        </w:rPr>
        <w:t xml:space="preserve"> </w:t>
      </w:r>
      <w:r>
        <w:rPr>
          <w:sz w:val="24"/>
        </w:rPr>
        <w:t xml:space="preserve">(4), </w:t>
      </w:r>
      <w:r>
        <w:rPr>
          <w:spacing w:val="-6"/>
          <w:sz w:val="24"/>
        </w:rPr>
        <w:t>1433–1455.</w:t>
      </w:r>
      <w:r>
        <w:rPr>
          <w:spacing w:val="26"/>
          <w:sz w:val="24"/>
        </w:rPr>
        <w:t xml:space="preserve"> </w:t>
      </w:r>
      <w:proofErr w:type="spellStart"/>
      <w:r>
        <w:rPr>
          <w:spacing w:val="-6"/>
          <w:sz w:val="24"/>
        </w:rPr>
        <w:t>doi</w:t>
      </w:r>
      <w:proofErr w:type="spellEnd"/>
      <w:r>
        <w:rPr>
          <w:spacing w:val="-6"/>
          <w:sz w:val="24"/>
        </w:rPr>
        <w:t>:</w:t>
      </w:r>
      <w:r>
        <w:rPr>
          <w:spacing w:val="26"/>
          <w:sz w:val="24"/>
        </w:rPr>
        <w:t xml:space="preserve"> </w:t>
      </w:r>
      <w:r>
        <w:rPr>
          <w:spacing w:val="-6"/>
          <w:sz w:val="24"/>
        </w:rPr>
        <w:t>10.48550/arXiv.1806.08049</w:t>
      </w:r>
    </w:p>
    <w:p w14:paraId="47BAE5F0" w14:textId="77777777" w:rsidR="00371737" w:rsidRDefault="00000000">
      <w:pPr>
        <w:spacing w:before="201" w:line="376" w:lineRule="auto"/>
        <w:ind w:left="231" w:right="218"/>
        <w:jc w:val="both"/>
        <w:rPr>
          <w:sz w:val="24"/>
        </w:rPr>
      </w:pPr>
      <w:bookmarkStart w:id="299" w:name="_bookmark97"/>
      <w:bookmarkEnd w:id="299"/>
      <w:proofErr w:type="spellStart"/>
      <w:r>
        <w:rPr>
          <w:sz w:val="24"/>
        </w:rPr>
        <w:t>T.</w:t>
      </w:r>
      <w:proofErr w:type="gramStart"/>
      <w:r>
        <w:rPr>
          <w:sz w:val="24"/>
        </w:rPr>
        <w:t>Y.Wu</w:t>
      </w:r>
      <w:proofErr w:type="spellEnd"/>
      <w:proofErr w:type="gramEnd"/>
      <w:r>
        <w:rPr>
          <w:sz w:val="24"/>
        </w:rPr>
        <w:t xml:space="preserve">, &amp; </w:t>
      </w:r>
      <w:proofErr w:type="spellStart"/>
      <w:r>
        <w:rPr>
          <w:sz w:val="24"/>
        </w:rPr>
        <w:t>Y.T.Wang</w:t>
      </w:r>
      <w:proofErr w:type="spellEnd"/>
      <w:r>
        <w:rPr>
          <w:sz w:val="24"/>
        </w:rPr>
        <w:t>.</w:t>
      </w:r>
      <w:r>
        <w:rPr>
          <w:spacing w:val="40"/>
          <w:sz w:val="24"/>
        </w:rPr>
        <w:t xml:space="preserve"> </w:t>
      </w:r>
      <w:r>
        <w:rPr>
          <w:sz w:val="24"/>
        </w:rPr>
        <w:t>(2021).</w:t>
      </w:r>
      <w:r>
        <w:rPr>
          <w:spacing w:val="40"/>
          <w:sz w:val="24"/>
        </w:rPr>
        <w:t xml:space="preserve"> </w:t>
      </w:r>
      <w:r>
        <w:rPr>
          <w:sz w:val="24"/>
        </w:rPr>
        <w:t>Locally interpretable one-class anomaly detection for credit card fraud detection.</w:t>
      </w:r>
      <w:r>
        <w:rPr>
          <w:spacing w:val="40"/>
          <w:sz w:val="24"/>
        </w:rPr>
        <w:t xml:space="preserve"> </w:t>
      </w:r>
      <w:r>
        <w:rPr>
          <w:rFonts w:ascii="Times New Roman"/>
          <w:i/>
          <w:sz w:val="24"/>
        </w:rPr>
        <w:t>2021 International Conference on Technologies and Applications of Artificial Intelligence (TAAI)</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10.1109/taai54685.2021.00014</w:t>
      </w:r>
    </w:p>
    <w:p w14:paraId="68141308" w14:textId="77777777" w:rsidR="00371737" w:rsidRPr="00286259" w:rsidRDefault="00000000">
      <w:pPr>
        <w:pStyle w:val="BodyText"/>
        <w:spacing w:before="203" w:line="379" w:lineRule="auto"/>
        <w:ind w:left="231" w:right="217"/>
        <w:jc w:val="both"/>
        <w:rPr>
          <w:lang w:val="fr-FR"/>
        </w:rPr>
      </w:pPr>
      <w:bookmarkStart w:id="300" w:name="_bookmark98"/>
      <w:bookmarkEnd w:id="300"/>
      <w:proofErr w:type="spellStart"/>
      <w:r>
        <w:t>Vilone</w:t>
      </w:r>
      <w:proofErr w:type="spellEnd"/>
      <w:r>
        <w:t>, G., &amp; Longo, L.</w:t>
      </w:r>
      <w:r>
        <w:rPr>
          <w:spacing w:val="40"/>
        </w:rPr>
        <w:t xml:space="preserve"> </w:t>
      </w:r>
      <w:r>
        <w:t>(2021a, May).</w:t>
      </w:r>
      <w:r>
        <w:rPr>
          <w:spacing w:val="40"/>
        </w:rPr>
        <w:t xml:space="preserve"> </w:t>
      </w:r>
      <w:r>
        <w:t xml:space="preserve">Notions of </w:t>
      </w:r>
      <w:proofErr w:type="spellStart"/>
      <w:r>
        <w:t>explainability</w:t>
      </w:r>
      <w:proofErr w:type="spellEnd"/>
      <w:r>
        <w:t xml:space="preserve"> and evaluation approaches</w:t>
      </w:r>
      <w:r>
        <w:rPr>
          <w:spacing w:val="-15"/>
        </w:rPr>
        <w:t xml:space="preserve"> </w:t>
      </w:r>
      <w:r>
        <w:t>for explainable artificial intelligence.</w:t>
      </w:r>
      <w:r>
        <w:rPr>
          <w:spacing w:val="40"/>
        </w:rPr>
        <w:t xml:space="preserve"> </w:t>
      </w:r>
      <w:r w:rsidRPr="00286259">
        <w:rPr>
          <w:rFonts w:ascii="Times New Roman" w:hAnsi="Times New Roman"/>
          <w:i/>
          <w:lang w:val="fr-FR"/>
        </w:rPr>
        <w:t>Information Fusion</w:t>
      </w:r>
      <w:r w:rsidRPr="00286259">
        <w:rPr>
          <w:lang w:val="fr-FR"/>
        </w:rPr>
        <w:t xml:space="preserve">, </w:t>
      </w:r>
      <w:proofErr w:type="gramStart"/>
      <w:r w:rsidRPr="00286259">
        <w:rPr>
          <w:rFonts w:ascii="Times New Roman" w:hAnsi="Times New Roman"/>
          <w:i/>
          <w:lang w:val="fr-FR"/>
        </w:rPr>
        <w:t>76</w:t>
      </w:r>
      <w:r w:rsidRPr="00286259">
        <w:rPr>
          <w:rFonts w:ascii="Times New Roman" w:hAnsi="Times New Roman"/>
          <w:i/>
          <w:spacing w:val="-15"/>
          <w:lang w:val="fr-FR"/>
        </w:rPr>
        <w:t xml:space="preserve"> </w:t>
      </w:r>
      <w:r w:rsidRPr="00286259">
        <w:rPr>
          <w:lang w:val="fr-FR"/>
        </w:rPr>
        <w:t>,</w:t>
      </w:r>
      <w:proofErr w:type="gramEnd"/>
      <w:r w:rsidRPr="00286259">
        <w:rPr>
          <w:lang w:val="fr-FR"/>
        </w:rPr>
        <w:t xml:space="preserve"> 89–106. </w:t>
      </w:r>
      <w:proofErr w:type="spellStart"/>
      <w:proofErr w:type="gramStart"/>
      <w:r w:rsidRPr="00286259">
        <w:rPr>
          <w:spacing w:val="-4"/>
          <w:lang w:val="fr-FR"/>
        </w:rPr>
        <w:t>doi</w:t>
      </w:r>
      <w:proofErr w:type="spellEnd"/>
      <w:r w:rsidRPr="00286259">
        <w:rPr>
          <w:spacing w:val="-4"/>
          <w:lang w:val="fr-FR"/>
        </w:rPr>
        <w:t>:</w:t>
      </w:r>
      <w:proofErr w:type="gramEnd"/>
      <w:r w:rsidRPr="00286259">
        <w:rPr>
          <w:spacing w:val="38"/>
          <w:lang w:val="fr-FR"/>
        </w:rPr>
        <w:t xml:space="preserve"> </w:t>
      </w:r>
      <w:r w:rsidRPr="00286259">
        <w:rPr>
          <w:spacing w:val="-4"/>
          <w:lang w:val="fr-FR"/>
        </w:rPr>
        <w:t>10.1016/j.inffus.2021.05.009</w:t>
      </w:r>
    </w:p>
    <w:p w14:paraId="652B1ADB" w14:textId="77777777" w:rsidR="00371737" w:rsidRDefault="00000000">
      <w:pPr>
        <w:spacing w:before="201" w:line="376" w:lineRule="auto"/>
        <w:ind w:left="231" w:right="215"/>
        <w:jc w:val="both"/>
        <w:rPr>
          <w:sz w:val="24"/>
        </w:rPr>
      </w:pPr>
      <w:bookmarkStart w:id="301" w:name="_bookmark99"/>
      <w:bookmarkEnd w:id="301"/>
      <w:proofErr w:type="spellStart"/>
      <w:r w:rsidRPr="00286259">
        <w:rPr>
          <w:sz w:val="24"/>
          <w:lang w:val="fr-FR"/>
        </w:rPr>
        <w:t>Vilone</w:t>
      </w:r>
      <w:proofErr w:type="spellEnd"/>
      <w:r w:rsidRPr="00286259">
        <w:rPr>
          <w:sz w:val="24"/>
          <w:lang w:val="fr-FR"/>
        </w:rPr>
        <w:t>, G., &amp; Longo, L.</w:t>
      </w:r>
      <w:r w:rsidRPr="00286259">
        <w:rPr>
          <w:spacing w:val="40"/>
          <w:sz w:val="24"/>
          <w:lang w:val="fr-FR"/>
        </w:rPr>
        <w:t xml:space="preserve"> </w:t>
      </w:r>
      <w:r w:rsidRPr="00286259">
        <w:rPr>
          <w:sz w:val="24"/>
          <w:lang w:val="fr-FR"/>
        </w:rPr>
        <w:t>(2021b).</w:t>
      </w:r>
      <w:r w:rsidRPr="00286259">
        <w:rPr>
          <w:spacing w:val="40"/>
          <w:sz w:val="24"/>
          <w:lang w:val="fr-FR"/>
        </w:rPr>
        <w:t xml:space="preserve"> </w:t>
      </w:r>
      <w:r>
        <w:rPr>
          <w:sz w:val="24"/>
        </w:rPr>
        <w:t xml:space="preserve">A quantitative evaluation of global, rule-based </w:t>
      </w:r>
      <w:r>
        <w:rPr>
          <w:spacing w:val="-4"/>
          <w:sz w:val="24"/>
        </w:rPr>
        <w:t>explanations of</w:t>
      </w:r>
      <w:r>
        <w:rPr>
          <w:spacing w:val="-3"/>
          <w:sz w:val="24"/>
        </w:rPr>
        <w:t xml:space="preserve"> </w:t>
      </w:r>
      <w:r>
        <w:rPr>
          <w:spacing w:val="-4"/>
          <w:sz w:val="24"/>
        </w:rPr>
        <w:t>post-hoc,</w:t>
      </w:r>
      <w:r>
        <w:rPr>
          <w:spacing w:val="2"/>
          <w:sz w:val="24"/>
        </w:rPr>
        <w:t xml:space="preserve"> </w:t>
      </w:r>
      <w:r>
        <w:rPr>
          <w:spacing w:val="-4"/>
          <w:sz w:val="24"/>
        </w:rPr>
        <w:t>model</w:t>
      </w:r>
      <w:r>
        <w:rPr>
          <w:spacing w:val="-2"/>
          <w:sz w:val="24"/>
        </w:rPr>
        <w:t xml:space="preserve"> </w:t>
      </w:r>
      <w:r>
        <w:rPr>
          <w:spacing w:val="-4"/>
          <w:sz w:val="24"/>
        </w:rPr>
        <w:t>agnostic</w:t>
      </w:r>
      <w:r>
        <w:rPr>
          <w:spacing w:val="-3"/>
          <w:sz w:val="24"/>
        </w:rPr>
        <w:t xml:space="preserve"> </w:t>
      </w:r>
      <w:r>
        <w:rPr>
          <w:spacing w:val="-4"/>
          <w:sz w:val="24"/>
        </w:rPr>
        <w:t>methods.</w:t>
      </w:r>
      <w:r>
        <w:rPr>
          <w:spacing w:val="12"/>
          <w:sz w:val="24"/>
        </w:rPr>
        <w:t xml:space="preserve"> </w:t>
      </w:r>
      <w:r>
        <w:rPr>
          <w:rFonts w:ascii="Times New Roman"/>
          <w:i/>
          <w:spacing w:val="-4"/>
          <w:sz w:val="24"/>
        </w:rPr>
        <w:t>Frontiers</w:t>
      </w:r>
      <w:r>
        <w:rPr>
          <w:rFonts w:ascii="Times New Roman"/>
          <w:i/>
          <w:spacing w:val="3"/>
          <w:sz w:val="24"/>
        </w:rPr>
        <w:t xml:space="preserve"> </w:t>
      </w:r>
      <w:r>
        <w:rPr>
          <w:rFonts w:ascii="Times New Roman"/>
          <w:i/>
          <w:spacing w:val="-4"/>
          <w:sz w:val="24"/>
        </w:rPr>
        <w:t>in</w:t>
      </w:r>
      <w:r>
        <w:rPr>
          <w:rFonts w:ascii="Times New Roman"/>
          <w:i/>
          <w:spacing w:val="3"/>
          <w:sz w:val="24"/>
        </w:rPr>
        <w:t xml:space="preserve"> </w:t>
      </w:r>
      <w:r>
        <w:rPr>
          <w:rFonts w:ascii="Times New Roman"/>
          <w:i/>
          <w:spacing w:val="-4"/>
          <w:sz w:val="24"/>
        </w:rPr>
        <w:t>Artificial</w:t>
      </w:r>
      <w:r>
        <w:rPr>
          <w:rFonts w:ascii="Times New Roman"/>
          <w:i/>
          <w:spacing w:val="3"/>
          <w:sz w:val="24"/>
        </w:rPr>
        <w:t xml:space="preserve"> </w:t>
      </w:r>
      <w:r>
        <w:rPr>
          <w:rFonts w:ascii="Times New Roman"/>
          <w:i/>
          <w:spacing w:val="-4"/>
          <w:sz w:val="24"/>
        </w:rPr>
        <w:t>Intelligence</w:t>
      </w:r>
      <w:r>
        <w:rPr>
          <w:spacing w:val="-4"/>
          <w:sz w:val="24"/>
        </w:rPr>
        <w:t>,</w:t>
      </w:r>
    </w:p>
    <w:p w14:paraId="41B2348D" w14:textId="77777777" w:rsidR="00371737" w:rsidRDefault="00000000">
      <w:pPr>
        <w:pStyle w:val="BodyText"/>
        <w:spacing w:before="1"/>
        <w:ind w:left="231"/>
        <w:jc w:val="both"/>
      </w:pPr>
      <w:proofErr w:type="gramStart"/>
      <w:r>
        <w:rPr>
          <w:rFonts w:ascii="Times New Roman"/>
          <w:i/>
        </w:rPr>
        <w:t>4</w:t>
      </w:r>
      <w:r>
        <w:rPr>
          <w:rFonts w:ascii="Times New Roman"/>
          <w:i/>
          <w:spacing w:val="-28"/>
        </w:rPr>
        <w:t xml:space="preserve"> </w:t>
      </w:r>
      <w:r>
        <w:t>.</w:t>
      </w:r>
      <w:proofErr w:type="gramEnd"/>
      <w:r>
        <w:rPr>
          <w:spacing w:val="23"/>
        </w:rPr>
        <w:t xml:space="preserve"> </w:t>
      </w:r>
      <w:proofErr w:type="spellStart"/>
      <w:r>
        <w:t>doi</w:t>
      </w:r>
      <w:proofErr w:type="spellEnd"/>
      <w:r>
        <w:t>:</w:t>
      </w:r>
      <w:r>
        <w:rPr>
          <w:spacing w:val="28"/>
        </w:rPr>
        <w:t xml:space="preserve"> </w:t>
      </w:r>
      <w:r>
        <w:rPr>
          <w:spacing w:val="-2"/>
        </w:rPr>
        <w:t>10.3389/frai.2021.717899</w:t>
      </w:r>
    </w:p>
    <w:p w14:paraId="6C96DBC3" w14:textId="77777777" w:rsidR="00371737" w:rsidRDefault="00371737">
      <w:pPr>
        <w:pStyle w:val="BodyText"/>
        <w:spacing w:before="87"/>
      </w:pPr>
    </w:p>
    <w:p w14:paraId="7279C02C" w14:textId="77777777" w:rsidR="00371737" w:rsidRDefault="00000000">
      <w:pPr>
        <w:pStyle w:val="BodyText"/>
        <w:spacing w:line="376" w:lineRule="auto"/>
        <w:ind w:left="231" w:right="218"/>
        <w:jc w:val="both"/>
      </w:pPr>
      <w:bookmarkStart w:id="302" w:name="_bookmark100"/>
      <w:bookmarkEnd w:id="302"/>
      <w:proofErr w:type="spellStart"/>
      <w:r>
        <w:t>Vouros</w:t>
      </w:r>
      <w:proofErr w:type="spellEnd"/>
      <w:r>
        <w:t>,</w:t>
      </w:r>
      <w:r>
        <w:rPr>
          <w:spacing w:val="-1"/>
        </w:rPr>
        <w:t xml:space="preserve"> </w:t>
      </w:r>
      <w:r>
        <w:t>G.</w:t>
      </w:r>
      <w:r>
        <w:rPr>
          <w:spacing w:val="31"/>
        </w:rPr>
        <w:t xml:space="preserve"> </w:t>
      </w:r>
      <w:r>
        <w:t>(2022).</w:t>
      </w:r>
      <w:r>
        <w:rPr>
          <w:spacing w:val="31"/>
        </w:rPr>
        <w:t xml:space="preserve"> </w:t>
      </w:r>
      <w:r>
        <w:t>Explainable</w:t>
      </w:r>
      <w:r>
        <w:rPr>
          <w:spacing w:val="-4"/>
        </w:rPr>
        <w:t xml:space="preserve"> </w:t>
      </w:r>
      <w:r>
        <w:t>deep</w:t>
      </w:r>
      <w:r>
        <w:rPr>
          <w:spacing w:val="-4"/>
        </w:rPr>
        <w:t xml:space="preserve"> </w:t>
      </w:r>
      <w:r>
        <w:t>reinforcement</w:t>
      </w:r>
      <w:r>
        <w:rPr>
          <w:spacing w:val="-4"/>
        </w:rPr>
        <w:t xml:space="preserve"> </w:t>
      </w:r>
      <w:r>
        <w:t>learning: State</w:t>
      </w:r>
      <w:r>
        <w:rPr>
          <w:spacing w:val="-4"/>
        </w:rPr>
        <w:t xml:space="preserve"> </w:t>
      </w:r>
      <w:r>
        <w:t>of</w:t>
      </w:r>
      <w:r>
        <w:rPr>
          <w:spacing w:val="-4"/>
        </w:rPr>
        <w:t xml:space="preserve"> </w:t>
      </w:r>
      <w:r>
        <w:t>the</w:t>
      </w:r>
      <w:r>
        <w:rPr>
          <w:spacing w:val="-4"/>
        </w:rPr>
        <w:t xml:space="preserve"> </w:t>
      </w:r>
      <w:r>
        <w:t>art</w:t>
      </w:r>
      <w:r>
        <w:rPr>
          <w:spacing w:val="-4"/>
        </w:rPr>
        <w:t xml:space="preserve"> </w:t>
      </w:r>
      <w:r>
        <w:t>and challenges.</w:t>
      </w:r>
      <w:r>
        <w:rPr>
          <w:spacing w:val="40"/>
        </w:rPr>
        <w:t xml:space="preserve"> </w:t>
      </w:r>
      <w:r>
        <w:rPr>
          <w:rFonts w:ascii="Times New Roman" w:hAnsi="Times New Roman"/>
          <w:i/>
        </w:rPr>
        <w:t>ACM Computing Surveys</w:t>
      </w:r>
      <w:r>
        <w:t xml:space="preserve">, </w:t>
      </w:r>
      <w:r>
        <w:rPr>
          <w:rFonts w:ascii="Times New Roman" w:hAnsi="Times New Roman"/>
          <w:i/>
        </w:rPr>
        <w:t>55</w:t>
      </w:r>
      <w:r>
        <w:rPr>
          <w:rFonts w:ascii="Times New Roman" w:hAnsi="Times New Roman"/>
          <w:i/>
          <w:spacing w:val="-28"/>
        </w:rPr>
        <w:t xml:space="preserve"> </w:t>
      </w:r>
      <w:r>
        <w:t>(5), 1–39.</w:t>
      </w:r>
      <w:r>
        <w:rPr>
          <w:spacing w:val="40"/>
        </w:rPr>
        <w:t xml:space="preserve"> </w:t>
      </w:r>
      <w:proofErr w:type="spellStart"/>
      <w:r>
        <w:t>doi</w:t>
      </w:r>
      <w:proofErr w:type="spellEnd"/>
      <w:r>
        <w:t>:</w:t>
      </w:r>
      <w:r>
        <w:rPr>
          <w:spacing w:val="40"/>
        </w:rPr>
        <w:t xml:space="preserve"> </w:t>
      </w:r>
      <w:r>
        <w:t>10.1145/3527448</w:t>
      </w:r>
    </w:p>
    <w:p w14:paraId="43CE4D3F" w14:textId="77777777" w:rsidR="00371737" w:rsidRDefault="00371737">
      <w:pPr>
        <w:spacing w:line="376" w:lineRule="auto"/>
        <w:jc w:val="both"/>
        <w:sectPr w:rsidR="00371737" w:rsidSect="00FA1DAD">
          <w:pgSz w:w="12240" w:h="15840"/>
          <w:pgMar w:top="1300" w:right="1480" w:bottom="980" w:left="1700" w:header="805" w:footer="799" w:gutter="0"/>
          <w:cols w:space="720"/>
        </w:sectPr>
      </w:pPr>
    </w:p>
    <w:p w14:paraId="5C764E10" w14:textId="77777777" w:rsidR="00371737" w:rsidRDefault="00371737">
      <w:pPr>
        <w:pStyle w:val="BodyText"/>
        <w:rPr>
          <w:sz w:val="49"/>
        </w:rPr>
      </w:pPr>
    </w:p>
    <w:p w14:paraId="419DB665" w14:textId="77777777" w:rsidR="00371737" w:rsidRDefault="00371737">
      <w:pPr>
        <w:pStyle w:val="BodyText"/>
        <w:spacing w:before="166"/>
        <w:rPr>
          <w:sz w:val="49"/>
        </w:rPr>
      </w:pPr>
    </w:p>
    <w:p w14:paraId="5A6B20D3" w14:textId="77777777" w:rsidR="00371737" w:rsidRDefault="00000000">
      <w:pPr>
        <w:pStyle w:val="Heading1"/>
      </w:pPr>
      <w:bookmarkStart w:id="303" w:name="Data_Availability_Statement"/>
      <w:bookmarkStart w:id="304" w:name="_bookmark101"/>
      <w:bookmarkEnd w:id="303"/>
      <w:bookmarkEnd w:id="304"/>
      <w:r>
        <w:t>Appendix</w:t>
      </w:r>
      <w:r>
        <w:rPr>
          <w:spacing w:val="12"/>
        </w:rPr>
        <w:t xml:space="preserve"> </w:t>
      </w:r>
      <w:r>
        <w:rPr>
          <w:spacing w:val="-10"/>
        </w:rPr>
        <w:t>A</w:t>
      </w:r>
    </w:p>
    <w:p w14:paraId="5AD71A37" w14:textId="77777777" w:rsidR="00371737" w:rsidRDefault="00371737">
      <w:pPr>
        <w:pStyle w:val="BodyText"/>
        <w:spacing w:before="182"/>
        <w:rPr>
          <w:b/>
          <w:sz w:val="49"/>
        </w:rPr>
      </w:pPr>
    </w:p>
    <w:p w14:paraId="09158879" w14:textId="77777777" w:rsidR="00371737" w:rsidRDefault="00000000">
      <w:pPr>
        <w:ind w:left="114"/>
        <w:rPr>
          <w:b/>
          <w:sz w:val="49"/>
        </w:rPr>
      </w:pPr>
      <w:r>
        <w:rPr>
          <w:b/>
          <w:sz w:val="49"/>
        </w:rPr>
        <w:t>Data</w:t>
      </w:r>
      <w:r>
        <w:rPr>
          <w:b/>
          <w:spacing w:val="12"/>
          <w:sz w:val="49"/>
        </w:rPr>
        <w:t xml:space="preserve"> </w:t>
      </w:r>
      <w:r>
        <w:rPr>
          <w:b/>
          <w:sz w:val="49"/>
        </w:rPr>
        <w:t>Availability</w:t>
      </w:r>
      <w:r>
        <w:rPr>
          <w:b/>
          <w:spacing w:val="12"/>
          <w:sz w:val="49"/>
        </w:rPr>
        <w:t xml:space="preserve"> </w:t>
      </w:r>
      <w:r>
        <w:rPr>
          <w:b/>
          <w:spacing w:val="-2"/>
          <w:sz w:val="49"/>
        </w:rPr>
        <w:t>Statement</w:t>
      </w:r>
    </w:p>
    <w:p w14:paraId="1A21514B" w14:textId="77777777" w:rsidR="00371737" w:rsidRDefault="00371737">
      <w:pPr>
        <w:pStyle w:val="BodyText"/>
        <w:spacing w:before="346"/>
        <w:rPr>
          <w:b/>
          <w:sz w:val="49"/>
        </w:rPr>
      </w:pPr>
    </w:p>
    <w:p w14:paraId="0B385ABA" w14:textId="77777777" w:rsidR="00371737" w:rsidRDefault="00000000">
      <w:pPr>
        <w:pStyle w:val="BodyText"/>
        <w:spacing w:line="381" w:lineRule="auto"/>
        <w:ind w:left="114"/>
      </w:pPr>
      <w:r>
        <w:t>The</w:t>
      </w:r>
      <w:r>
        <w:rPr>
          <w:spacing w:val="38"/>
        </w:rPr>
        <w:t xml:space="preserve"> </w:t>
      </w:r>
      <w:r>
        <w:t>data</w:t>
      </w:r>
      <w:r>
        <w:rPr>
          <w:spacing w:val="38"/>
        </w:rPr>
        <w:t xml:space="preserve"> </w:t>
      </w:r>
      <w:r>
        <w:t>and</w:t>
      </w:r>
      <w:r>
        <w:rPr>
          <w:spacing w:val="38"/>
        </w:rPr>
        <w:t xml:space="preserve"> </w:t>
      </w:r>
      <w:r>
        <w:t>code</w:t>
      </w:r>
      <w:r>
        <w:rPr>
          <w:spacing w:val="38"/>
        </w:rPr>
        <w:t xml:space="preserve"> </w:t>
      </w:r>
      <w:r>
        <w:t>for</w:t>
      </w:r>
      <w:r>
        <w:rPr>
          <w:spacing w:val="38"/>
        </w:rPr>
        <w:t xml:space="preserve"> </w:t>
      </w:r>
      <w:r>
        <w:t>this</w:t>
      </w:r>
      <w:r>
        <w:rPr>
          <w:spacing w:val="38"/>
        </w:rPr>
        <w:t xml:space="preserve"> </w:t>
      </w:r>
      <w:proofErr w:type="spellStart"/>
      <w:r>
        <w:t>reseatch</w:t>
      </w:r>
      <w:proofErr w:type="spellEnd"/>
      <w:r>
        <w:rPr>
          <w:spacing w:val="38"/>
        </w:rPr>
        <w:t xml:space="preserve"> </w:t>
      </w:r>
      <w:r>
        <w:t>is</w:t>
      </w:r>
      <w:r>
        <w:rPr>
          <w:spacing w:val="38"/>
        </w:rPr>
        <w:t xml:space="preserve"> </w:t>
      </w:r>
      <w:r>
        <w:t>openly</w:t>
      </w:r>
      <w:r>
        <w:rPr>
          <w:spacing w:val="38"/>
        </w:rPr>
        <w:t xml:space="preserve"> </w:t>
      </w:r>
      <w:r>
        <w:t>available</w:t>
      </w:r>
      <w:r>
        <w:rPr>
          <w:spacing w:val="38"/>
        </w:rPr>
        <w:t xml:space="preserve"> </w:t>
      </w:r>
      <w:r>
        <w:t>in</w:t>
      </w:r>
      <w:r>
        <w:rPr>
          <w:spacing w:val="38"/>
        </w:rPr>
        <w:t xml:space="preserve"> </w:t>
      </w:r>
      <w:r>
        <w:t>a</w:t>
      </w:r>
      <w:r>
        <w:rPr>
          <w:spacing w:val="38"/>
        </w:rPr>
        <w:t xml:space="preserve"> </w:t>
      </w:r>
      <w:r>
        <w:t>public</w:t>
      </w:r>
      <w:r>
        <w:rPr>
          <w:spacing w:val="38"/>
        </w:rPr>
        <w:t xml:space="preserve"> </w:t>
      </w:r>
      <w:r>
        <w:t>repository</w:t>
      </w:r>
      <w:r>
        <w:rPr>
          <w:spacing w:val="38"/>
        </w:rPr>
        <w:t xml:space="preserve"> </w:t>
      </w:r>
      <w:r>
        <w:t xml:space="preserve">- </w:t>
      </w:r>
      <w:proofErr w:type="gramStart"/>
      <w:r>
        <w:rPr>
          <w:spacing w:val="-2"/>
        </w:rPr>
        <w:t>https://github.com/JackDaedalus/Dissertation.git</w:t>
      </w:r>
      <w:proofErr w:type="gramEnd"/>
    </w:p>
    <w:sectPr w:rsidR="00371737">
      <w:headerReference w:type="default" r:id="rId41"/>
      <w:footerReference w:type="default" r:id="rId42"/>
      <w:pgSz w:w="12240" w:h="15840"/>
      <w:pgMar w:top="1820" w:right="1480" w:bottom="980" w:left="1700" w:header="0" w:footer="79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Bujar Raufi [2]" w:date="2023-12-28T12:37:00Z" w:initials="BR">
    <w:p w14:paraId="00B1D7B1" w14:textId="77777777" w:rsidR="00DC582F" w:rsidRDefault="00DC582F" w:rsidP="00DC582F">
      <w:r>
        <w:rPr>
          <w:rStyle w:val="CommentReference"/>
        </w:rPr>
        <w:annotationRef/>
      </w:r>
      <w:r>
        <w:rPr>
          <w:sz w:val="20"/>
          <w:szCs w:val="20"/>
        </w:rPr>
        <w:t xml:space="preserve">Maybe better to mention the word thesis, instead of paper. </w:t>
      </w:r>
    </w:p>
  </w:comment>
  <w:comment w:id="52" w:author="Bujar Raufi" w:date="2024-01-14T21:25:00Z" w:initials="BR">
    <w:p w14:paraId="0B172D65" w14:textId="77777777" w:rsidR="00DF20B1" w:rsidRDefault="00DF20B1" w:rsidP="00DF20B1">
      <w:r>
        <w:rPr>
          <w:rStyle w:val="CommentReference"/>
        </w:rPr>
        <w:annotationRef/>
      </w:r>
      <w:r>
        <w:rPr>
          <w:color w:val="000000"/>
          <w:sz w:val="20"/>
          <w:szCs w:val="20"/>
        </w:rPr>
        <w:t>I would use the term “premeditated”. It means you are are doing it consciously for a certain purpose…..</w:t>
      </w:r>
    </w:p>
  </w:comment>
  <w:comment w:id="128" w:author="Bujar Raufi" w:date="2024-01-14T21:52:00Z" w:initials="BR">
    <w:p w14:paraId="5BA982DA" w14:textId="77777777" w:rsidR="00DD50E8" w:rsidRDefault="00DD50E8" w:rsidP="00DD50E8">
      <w:r>
        <w:rPr>
          <w:rStyle w:val="CommentReference"/>
        </w:rPr>
        <w:annotationRef/>
      </w:r>
      <w:r>
        <w:rPr>
          <w:color w:val="000000"/>
          <w:sz w:val="20"/>
          <w:szCs w:val="20"/>
        </w:rPr>
        <w:t>It is better to mention the exact number of steps you are planning . Mention them by name .</w:t>
      </w:r>
    </w:p>
  </w:comment>
  <w:comment w:id="139" w:author="Bujar Raufi" w:date="2024-01-14T22:04:00Z" w:initials="BR">
    <w:p w14:paraId="4A3B9691" w14:textId="77777777" w:rsidR="0052543A" w:rsidRDefault="0052543A" w:rsidP="0052543A">
      <w:r>
        <w:rPr>
          <w:rStyle w:val="CommentReference"/>
        </w:rPr>
        <w:annotationRef/>
      </w:r>
      <w:r>
        <w:rPr>
          <w:color w:val="000000"/>
          <w:sz w:val="20"/>
          <w:szCs w:val="20"/>
        </w:rPr>
        <w:t>Why f1 and recall and not just f1. F1 is a ramonic mean of precision and recall and is more smoothed that precision and recall. Is there any explanation found somewhere on why using f1 and recall ?!?!</w:t>
      </w:r>
    </w:p>
  </w:comment>
  <w:comment w:id="147" w:author="Bujar Raufi" w:date="2024-01-15T11:59:00Z" w:initials="BR">
    <w:p w14:paraId="0A7A5744" w14:textId="77777777" w:rsidR="00B34496" w:rsidRDefault="00B36E33" w:rsidP="00B34496">
      <w:r>
        <w:rPr>
          <w:rStyle w:val="CommentReference"/>
        </w:rPr>
        <w:annotationRef/>
      </w:r>
      <w:r w:rsidR="00B34496">
        <w:rPr>
          <w:sz w:val="20"/>
          <w:szCs w:val="20"/>
        </w:rPr>
        <w:t>You should add a section outlining the neural net performance on classification. What is the loss function between train-test data, and what is the train and test accuracy. This will give a clear view on how model learns and that we are avoiding underfitting or overfitting?</w:t>
      </w:r>
    </w:p>
  </w:comment>
  <w:comment w:id="165" w:author="Bujar Raufi" w:date="2024-01-15T11:18:00Z" w:initials="BR">
    <w:p w14:paraId="06C7E94A" w14:textId="39CF3D2F" w:rsidR="00161081" w:rsidRDefault="00161081" w:rsidP="00161081">
      <w:r>
        <w:rPr>
          <w:rStyle w:val="CommentReference"/>
        </w:rPr>
        <w:annotationRef/>
      </w:r>
      <w:r>
        <w:rPr>
          <w:color w:val="000000"/>
          <w:sz w:val="20"/>
          <w:szCs w:val="20"/>
        </w:rPr>
        <w:t>Change the layout of the figure by placing the scores horizontally and the methods on y axis. Its easier to see the distributions and analyse the results like that!</w:t>
      </w:r>
    </w:p>
  </w:comment>
  <w:comment w:id="175" w:author="Bujar Raufi" w:date="2024-01-15T11:38:00Z" w:initials="BR">
    <w:p w14:paraId="71123608" w14:textId="77777777" w:rsidR="00BA58FA" w:rsidRDefault="00BA58FA" w:rsidP="00BA58FA">
      <w:r>
        <w:rPr>
          <w:rStyle w:val="CommentReference"/>
        </w:rPr>
        <w:annotationRef/>
      </w:r>
      <w:r>
        <w:rPr>
          <w:color w:val="000000"/>
          <w:sz w:val="20"/>
          <w:szCs w:val="20"/>
        </w:rPr>
        <w:t>Here you should focus on plotting the density plots of values received from test samples across all 4 methods 9shjap, lime, dice and anchors). Once you plot the densities you’ll see the how much different they are. On top of that calculating the Cohen-d among them will quantify the difference. This tells you nothing.</w:t>
      </w:r>
    </w:p>
  </w:comment>
  <w:comment w:id="201" w:author="Bujar Raufi" w:date="2024-01-15T12:13:00Z" w:initials="BR">
    <w:p w14:paraId="258C5F58" w14:textId="77777777" w:rsidR="00947595" w:rsidRDefault="00947595" w:rsidP="00947595">
      <w:r>
        <w:rPr>
          <w:rStyle w:val="CommentReference"/>
        </w:rPr>
        <w:annotationRef/>
      </w:r>
      <w:r>
        <w:rPr>
          <w:color w:val="000000"/>
          <w:sz w:val="20"/>
          <w:szCs w:val="20"/>
        </w:rPr>
        <w:t>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B1D7B1" w15:done="0"/>
  <w15:commentEx w15:paraId="0B172D65" w15:done="0"/>
  <w15:commentEx w15:paraId="5BA982DA" w15:done="0"/>
  <w15:commentEx w15:paraId="4A3B9691" w15:done="0"/>
  <w15:commentEx w15:paraId="0A7A5744" w15:done="0"/>
  <w15:commentEx w15:paraId="06C7E94A" w15:done="0"/>
  <w15:commentEx w15:paraId="71123608" w15:done="0"/>
  <w15:commentEx w15:paraId="258C5F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AF648B3" w16cex:dateUtc="2023-12-28T12:37:00Z"/>
  <w16cex:commentExtensible w16cex:durableId="07B67866" w16cex:dateUtc="2024-01-14T21:25:00Z"/>
  <w16cex:commentExtensible w16cex:durableId="26F63093" w16cex:dateUtc="2024-01-14T21:52:00Z"/>
  <w16cex:commentExtensible w16cex:durableId="01871ED0" w16cex:dateUtc="2024-01-14T22:04:00Z"/>
  <w16cex:commentExtensible w16cex:durableId="66FD4E18" w16cex:dateUtc="2024-01-15T11:59:00Z"/>
  <w16cex:commentExtensible w16cex:durableId="4142B531" w16cex:dateUtc="2024-01-15T11:18:00Z"/>
  <w16cex:commentExtensible w16cex:durableId="49392762" w16cex:dateUtc="2024-01-15T11:38:00Z"/>
  <w16cex:commentExtensible w16cex:durableId="5F0AE202" w16cex:dateUtc="2024-01-15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1D7B1" w16cid:durableId="0AF648B3"/>
  <w16cid:commentId w16cid:paraId="0B172D65" w16cid:durableId="07B67866"/>
  <w16cid:commentId w16cid:paraId="5BA982DA" w16cid:durableId="26F63093"/>
  <w16cid:commentId w16cid:paraId="4A3B9691" w16cid:durableId="01871ED0"/>
  <w16cid:commentId w16cid:paraId="0A7A5744" w16cid:durableId="66FD4E18"/>
  <w16cid:commentId w16cid:paraId="06C7E94A" w16cid:durableId="4142B531"/>
  <w16cid:commentId w16cid:paraId="71123608" w16cid:durableId="49392762"/>
  <w16cid:commentId w16cid:paraId="258C5F58" w16cid:durableId="5F0AE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5006" w14:textId="77777777" w:rsidR="00FA1DAD" w:rsidRDefault="00FA1DAD">
      <w:r>
        <w:separator/>
      </w:r>
    </w:p>
  </w:endnote>
  <w:endnote w:type="continuationSeparator" w:id="0">
    <w:p w14:paraId="192BFA02" w14:textId="77777777" w:rsidR="00FA1DAD" w:rsidRDefault="00FA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937A" w14:textId="77777777" w:rsidR="00371737" w:rsidRDefault="00000000">
    <w:pPr>
      <w:pStyle w:val="BodyText"/>
      <w:spacing w:line="14" w:lineRule="auto"/>
      <w:rPr>
        <w:sz w:val="20"/>
      </w:rPr>
    </w:pPr>
    <w:r>
      <w:rPr>
        <w:noProof/>
      </w:rPr>
      <mc:AlternateContent>
        <mc:Choice Requires="wps">
          <w:drawing>
            <wp:anchor distT="0" distB="0" distL="0" distR="0" simplePos="0" relativeHeight="486097408" behindDoc="1" locked="0" layoutInCell="1" allowOverlap="1" wp14:anchorId="5FDE076B" wp14:editId="63CF86BC">
              <wp:simplePos x="0" y="0"/>
              <wp:positionH relativeFrom="page">
                <wp:posOffset>3743794</wp:posOffset>
              </wp:positionH>
              <wp:positionV relativeFrom="page">
                <wp:posOffset>9411406</wp:posOffset>
              </wp:positionV>
              <wp:extent cx="36957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77800"/>
                      </a:xfrm>
                      <a:prstGeom prst="rect">
                        <a:avLst/>
                      </a:prstGeom>
                    </wps:spPr>
                    <wps:txbx>
                      <w:txbxContent>
                        <w:p w14:paraId="008C22FF" w14:textId="77777777" w:rsidR="00371737" w:rsidRDefault="00000000">
                          <w:pPr>
                            <w:pStyle w:val="BodyText"/>
                            <w:spacing w:line="252" w:lineRule="exact"/>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5FDE076B" id="_x0000_t202" coordsize="21600,21600" o:spt="202" path="m,l,21600r21600,l21600,xe">
              <v:stroke joinstyle="miter"/>
              <v:path gradientshapeok="t" o:connecttype="rect"/>
            </v:shapetype>
            <v:shape id="Textbox 2" o:spid="_x0000_s1026" type="#_x0000_t202" style="position:absolute;margin-left:294.8pt;margin-top:741.05pt;width:29.1pt;height:14pt;z-index:-1721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" filled="f" stroked="f">
              <v:textbox inset="0,0,0,0">
                <w:txbxContent>
                  <w:p w14:paraId="008C22FF" w14:textId="77777777" w:rsidR="00371737" w:rsidRDefault="00000000">
                    <w:pPr>
                      <w:pStyle w:val="BodyText"/>
                      <w:spacing w:line="252" w:lineRule="exact"/>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95CA" w14:textId="77777777" w:rsidR="00371737" w:rsidRDefault="00000000">
    <w:pPr>
      <w:pStyle w:val="BodyText"/>
      <w:spacing w:line="14" w:lineRule="auto"/>
      <w:rPr>
        <w:sz w:val="20"/>
      </w:rPr>
    </w:pPr>
    <w:r>
      <w:rPr>
        <w:noProof/>
      </w:rPr>
      <mc:AlternateContent>
        <mc:Choice Requires="wps">
          <w:drawing>
            <wp:anchor distT="0" distB="0" distL="0" distR="0" simplePos="0" relativeHeight="486106112" behindDoc="1" locked="0" layoutInCell="1" allowOverlap="1" wp14:anchorId="6DDBD67C" wp14:editId="25C054D3">
              <wp:simplePos x="0" y="0"/>
              <wp:positionH relativeFrom="page">
                <wp:posOffset>3809771</wp:posOffset>
              </wp:positionH>
              <wp:positionV relativeFrom="page">
                <wp:posOffset>9411406</wp:posOffset>
              </wp:positionV>
              <wp:extent cx="238125" cy="177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5A80CAA9"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32</w:t>
                          </w:r>
                          <w:r>
                            <w:rPr>
                              <w:spacing w:val="-5"/>
                              <w:w w:val="95"/>
                            </w:rPr>
                            <w:fldChar w:fldCharType="end"/>
                          </w:r>
                        </w:p>
                      </w:txbxContent>
                    </wps:txbx>
                    <wps:bodyPr wrap="square" lIns="0" tIns="0" rIns="0" bIns="0" rtlCol="0">
                      <a:noAutofit/>
                    </wps:bodyPr>
                  </wps:wsp>
                </a:graphicData>
              </a:graphic>
            </wp:anchor>
          </w:drawing>
        </mc:Choice>
        <mc:Fallback>
          <w:pict>
            <v:shapetype w14:anchorId="6DDBD67C" id="_x0000_t202" coordsize="21600,21600" o:spt="202" path="m,l,21600r21600,l21600,xe">
              <v:stroke joinstyle="miter"/>
              <v:path gradientshapeok="t" o:connecttype="rect"/>
            </v:shapetype>
            <v:shape id="Textbox 24" o:spid="_x0000_s1039" type="#_x0000_t202" style="position:absolute;margin-left:300pt;margin-top:741.05pt;width:18.75pt;height:14pt;z-index:-1721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D6T&#13;&#10;Bl+YAQAAIgMAAA4AAAAAAAAAAAAAAAAALgIAAGRycy9lMm9Eb2MueG1sUEsBAi0AFAAGAAgAAAAh&#13;&#10;AE5gvwfmAAAAEgEAAA8AAAAAAAAAAAAAAAAA8gMAAGRycy9kb3ducmV2LnhtbFBLBQYAAAAABAAE&#13;&#10;APMAAAAFBQAAAAA=&#13;&#10;" filled="f" stroked="f">
              <v:textbox inset="0,0,0,0">
                <w:txbxContent>
                  <w:p w14:paraId="5A80CAA9"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32</w:t>
                    </w:r>
                    <w:r>
                      <w:rPr>
                        <w:spacing w:val="-5"/>
                        <w:w w:val="9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F8CE" w14:textId="77777777" w:rsidR="00371737" w:rsidRDefault="00000000">
    <w:pPr>
      <w:pStyle w:val="BodyText"/>
      <w:spacing w:line="14" w:lineRule="auto"/>
      <w:rPr>
        <w:sz w:val="20"/>
      </w:rPr>
    </w:pPr>
    <w:r>
      <w:rPr>
        <w:noProof/>
      </w:rPr>
      <mc:AlternateContent>
        <mc:Choice Requires="wps">
          <w:drawing>
            <wp:anchor distT="0" distB="0" distL="0" distR="0" simplePos="0" relativeHeight="486107648" behindDoc="1" locked="0" layoutInCell="1" allowOverlap="1" wp14:anchorId="536F844A" wp14:editId="7832ECBC">
              <wp:simplePos x="0" y="0"/>
              <wp:positionH relativeFrom="page">
                <wp:posOffset>3809771</wp:posOffset>
              </wp:positionH>
              <wp:positionV relativeFrom="page">
                <wp:posOffset>9411406</wp:posOffset>
              </wp:positionV>
              <wp:extent cx="238125" cy="177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F4CBB41"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type w14:anchorId="536F844A" id="_x0000_t202" coordsize="21600,21600" o:spt="202" path="m,l,21600r21600,l21600,xe">
              <v:stroke joinstyle="miter"/>
              <v:path gradientshapeok="t" o:connecttype="rect"/>
            </v:shapetype>
            <v:shape id="Textbox 27" o:spid="_x0000_s1041" type="#_x0000_t202" style="position:absolute;margin-left:300pt;margin-top:741.05pt;width:18.75pt;height:14pt;z-index:-1720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O1E&#13;&#10;naGYAQAAIgMAAA4AAAAAAAAAAAAAAAAALgIAAGRycy9lMm9Eb2MueG1sUEsBAi0AFAAGAAgAAAAh&#13;&#10;AE5gvwfmAAAAEgEAAA8AAAAAAAAAAAAAAAAA8gMAAGRycy9kb3ducmV2LnhtbFBLBQYAAAAABAAE&#13;&#10;APMAAAAFBQAAAAA=&#13;&#10;" filled="f" stroked="f">
              <v:textbox inset="0,0,0,0">
                <w:txbxContent>
                  <w:p w14:paraId="7F4CBB41"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C185" w14:textId="77777777" w:rsidR="00371737" w:rsidRDefault="00000000">
    <w:pPr>
      <w:pStyle w:val="BodyText"/>
      <w:spacing w:line="14" w:lineRule="auto"/>
      <w:rPr>
        <w:sz w:val="20"/>
      </w:rPr>
    </w:pPr>
    <w:r>
      <w:rPr>
        <w:noProof/>
      </w:rPr>
      <mc:AlternateContent>
        <mc:Choice Requires="wps">
          <w:drawing>
            <wp:anchor distT="0" distB="0" distL="0" distR="0" simplePos="0" relativeHeight="486108160" behindDoc="1" locked="0" layoutInCell="1" allowOverlap="1" wp14:anchorId="54B0F10A" wp14:editId="231BF981">
              <wp:simplePos x="0" y="0"/>
              <wp:positionH relativeFrom="page">
                <wp:posOffset>3809771</wp:posOffset>
              </wp:positionH>
              <wp:positionV relativeFrom="page">
                <wp:posOffset>9411406</wp:posOffset>
              </wp:positionV>
              <wp:extent cx="238125" cy="177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6E4F5C2D"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type w14:anchorId="54B0F10A" id="_x0000_t202" coordsize="21600,21600" o:spt="202" path="m,l,21600r21600,l21600,xe">
              <v:stroke joinstyle="miter"/>
              <v:path gradientshapeok="t" o:connecttype="rect"/>
            </v:shapetype>
            <v:shape id="Textbox 28" o:spid="_x0000_s1042" type="#_x0000_t202" style="position:absolute;margin-left:300pt;margin-top:741.05pt;width:18.75pt;height:14pt;z-index:-1720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CQs&#13;&#10;aDOYAQAAIgMAAA4AAAAAAAAAAAAAAAAALgIAAGRycy9lMm9Eb2MueG1sUEsBAi0AFAAGAAgAAAAh&#13;&#10;AE5gvwfmAAAAEgEAAA8AAAAAAAAAAAAAAAAA8gMAAGRycy9kb3ducmV2LnhtbFBLBQYAAAAABAAE&#13;&#10;APMAAAAFBQAAAAA=&#13;&#10;" filled="f" stroked="f">
              <v:textbox inset="0,0,0,0">
                <w:txbxContent>
                  <w:p w14:paraId="6E4F5C2D"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387E" w14:textId="77777777" w:rsidR="00371737" w:rsidRDefault="00000000">
    <w:pPr>
      <w:pStyle w:val="BodyText"/>
      <w:spacing w:line="14" w:lineRule="auto"/>
      <w:rPr>
        <w:sz w:val="20"/>
      </w:rPr>
    </w:pPr>
    <w:r>
      <w:rPr>
        <w:noProof/>
      </w:rPr>
      <mc:AlternateContent>
        <mc:Choice Requires="wps">
          <w:drawing>
            <wp:anchor distT="0" distB="0" distL="0" distR="0" simplePos="0" relativeHeight="486109696" behindDoc="1" locked="0" layoutInCell="1" allowOverlap="1" wp14:anchorId="1398098F" wp14:editId="4AB37DCD">
              <wp:simplePos x="0" y="0"/>
              <wp:positionH relativeFrom="page">
                <wp:posOffset>3809771</wp:posOffset>
              </wp:positionH>
              <wp:positionV relativeFrom="page">
                <wp:posOffset>9411406</wp:posOffset>
              </wp:positionV>
              <wp:extent cx="238125" cy="177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27068C0B"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36</w:t>
                          </w:r>
                          <w:r>
                            <w:rPr>
                              <w:spacing w:val="-5"/>
                              <w:w w:val="95"/>
                            </w:rPr>
                            <w:fldChar w:fldCharType="end"/>
                          </w:r>
                        </w:p>
                      </w:txbxContent>
                    </wps:txbx>
                    <wps:bodyPr wrap="square" lIns="0" tIns="0" rIns="0" bIns="0" rtlCol="0">
                      <a:noAutofit/>
                    </wps:bodyPr>
                  </wps:wsp>
                </a:graphicData>
              </a:graphic>
            </wp:anchor>
          </w:drawing>
        </mc:Choice>
        <mc:Fallback>
          <w:pict>
            <v:shapetype w14:anchorId="1398098F" id="_x0000_t202" coordsize="21600,21600" o:spt="202" path="m,l,21600r21600,l21600,xe">
              <v:stroke joinstyle="miter"/>
              <v:path gradientshapeok="t" o:connecttype="rect"/>
            </v:shapetype>
            <v:shape id="Textbox 31" o:spid="_x0000_s1044" type="#_x0000_t202" style="position:absolute;margin-left:300pt;margin-top:741.05pt;width:18.75pt;height:14pt;z-index:-1720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E01&#13;&#10;d/aYAQAAIgMAAA4AAAAAAAAAAAAAAAAALgIAAGRycy9lMm9Eb2MueG1sUEsBAi0AFAAGAAgAAAAh&#13;&#10;AE5gvwfmAAAAEgEAAA8AAAAAAAAAAAAAAAAA8gMAAGRycy9kb3ducmV2LnhtbFBLBQYAAAAABAAE&#13;&#10;APMAAAAFBQAAAAA=&#13;&#10;" filled="f" stroked="f">
              <v:textbox inset="0,0,0,0">
                <w:txbxContent>
                  <w:p w14:paraId="27068C0B"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36</w:t>
                    </w:r>
                    <w:r>
                      <w:rPr>
                        <w:spacing w:val="-5"/>
                        <w:w w:val="9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4802" w14:textId="77777777" w:rsidR="00371737" w:rsidRDefault="00000000">
    <w:pPr>
      <w:pStyle w:val="BodyText"/>
      <w:spacing w:line="14" w:lineRule="auto"/>
      <w:rPr>
        <w:sz w:val="20"/>
      </w:rPr>
    </w:pPr>
    <w:r>
      <w:rPr>
        <w:noProof/>
      </w:rPr>
      <mc:AlternateContent>
        <mc:Choice Requires="wps">
          <w:drawing>
            <wp:anchor distT="0" distB="0" distL="0" distR="0" simplePos="0" relativeHeight="486110208" behindDoc="1" locked="0" layoutInCell="1" allowOverlap="1" wp14:anchorId="62EE0CEB" wp14:editId="61727F57">
              <wp:simplePos x="0" y="0"/>
              <wp:positionH relativeFrom="page">
                <wp:posOffset>3809771</wp:posOffset>
              </wp:positionH>
              <wp:positionV relativeFrom="page">
                <wp:posOffset>9411406</wp:posOffset>
              </wp:positionV>
              <wp:extent cx="238125" cy="1778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FAEE1B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62EE0CEB" id="_x0000_t202" coordsize="21600,21600" o:spt="202" path="m,l,21600r21600,l21600,xe">
              <v:stroke joinstyle="miter"/>
              <v:path gradientshapeok="t" o:connecttype="rect"/>
            </v:shapetype>
            <v:shape id="Textbox 33" o:spid="_x0000_s1045" type="#_x0000_t202" style="position:absolute;margin-left:300pt;margin-top:741.05pt;width:18.75pt;height:14pt;z-index:-1720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Art&#13;&#10;24eYAQAAIgMAAA4AAAAAAAAAAAAAAAAALgIAAGRycy9lMm9Eb2MueG1sUEsBAi0AFAAGAAgAAAAh&#13;&#10;AE5gvwfmAAAAEgEAAA8AAAAAAAAAAAAAAAAA8gMAAGRycy9kb3ducmV2LnhtbFBLBQYAAAAABAAE&#13;&#10;APMAAAAFBQAAAAA=&#13;&#10;" filled="f" stroked="f">
              <v:textbox inset="0,0,0,0">
                <w:txbxContent>
                  <w:p w14:paraId="7FAEE1B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775C" w14:textId="77777777" w:rsidR="00371737" w:rsidRDefault="00000000">
    <w:pPr>
      <w:pStyle w:val="BodyText"/>
      <w:spacing w:line="14" w:lineRule="auto"/>
      <w:rPr>
        <w:sz w:val="20"/>
      </w:rPr>
    </w:pPr>
    <w:r>
      <w:rPr>
        <w:noProof/>
      </w:rPr>
      <mc:AlternateContent>
        <mc:Choice Requires="wps">
          <w:drawing>
            <wp:anchor distT="0" distB="0" distL="0" distR="0" simplePos="0" relativeHeight="486097920" behindDoc="1" locked="0" layoutInCell="1" allowOverlap="1" wp14:anchorId="2B70C599" wp14:editId="20593642">
              <wp:simplePos x="0" y="0"/>
              <wp:positionH relativeFrom="page">
                <wp:posOffset>3846931</wp:posOffset>
              </wp:positionH>
              <wp:positionV relativeFrom="page">
                <wp:posOffset>9411406</wp:posOffset>
              </wp:positionV>
              <wp:extent cx="16319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4C615EBA" w14:textId="77777777" w:rsidR="00371737" w:rsidRDefault="00000000">
                          <w:pPr>
                            <w:pStyle w:val="BodyText"/>
                            <w:spacing w:line="252"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2B70C599" id="_x0000_t202" coordsize="21600,21600" o:spt="202" path="m,l,21600r21600,l21600,xe">
              <v:stroke joinstyle="miter"/>
              <v:path gradientshapeok="t" o:connecttype="rect"/>
            </v:shapetype>
            <v:shape id="Textbox 3" o:spid="_x0000_s1027" type="#_x0000_t202" style="position:absolute;margin-left:302.9pt;margin-top:741.05pt;width:12.85pt;height:14pt;z-index:-1721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" filled="f" stroked="f">
              <v:textbox inset="0,0,0,0">
                <w:txbxContent>
                  <w:p w14:paraId="4C615EBA" w14:textId="77777777" w:rsidR="00371737" w:rsidRDefault="00000000">
                    <w:pPr>
                      <w:pStyle w:val="BodyText"/>
                      <w:spacing w:line="252"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A3A" w14:textId="77777777" w:rsidR="00371737" w:rsidRDefault="00000000">
    <w:pPr>
      <w:pStyle w:val="BodyText"/>
      <w:spacing w:line="14" w:lineRule="auto"/>
      <w:rPr>
        <w:sz w:val="20"/>
      </w:rPr>
    </w:pPr>
    <w:r>
      <w:rPr>
        <w:noProof/>
      </w:rPr>
      <mc:AlternateContent>
        <mc:Choice Requires="wps">
          <w:drawing>
            <wp:anchor distT="0" distB="0" distL="0" distR="0" simplePos="0" relativeHeight="486099456" behindDoc="1" locked="0" layoutInCell="1" allowOverlap="1" wp14:anchorId="7C42F3A6" wp14:editId="2F8A245D">
              <wp:simplePos x="0" y="0"/>
              <wp:positionH relativeFrom="page">
                <wp:posOffset>3846931</wp:posOffset>
              </wp:positionH>
              <wp:positionV relativeFrom="page">
                <wp:posOffset>9411406</wp:posOffset>
              </wp:positionV>
              <wp:extent cx="16319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4F3D905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2</w:t>
                          </w:r>
                          <w:r>
                            <w:rPr>
                              <w:spacing w:val="-10"/>
                              <w:w w:val="95"/>
                            </w:rPr>
                            <w:fldChar w:fldCharType="end"/>
                          </w:r>
                        </w:p>
                      </w:txbxContent>
                    </wps:txbx>
                    <wps:bodyPr wrap="square" lIns="0" tIns="0" rIns="0" bIns="0" rtlCol="0">
                      <a:noAutofit/>
                    </wps:bodyPr>
                  </wps:wsp>
                </a:graphicData>
              </a:graphic>
            </wp:anchor>
          </w:drawing>
        </mc:Choice>
        <mc:Fallback>
          <w:pict>
            <v:shapetype w14:anchorId="7C42F3A6" id="_x0000_t202" coordsize="21600,21600" o:spt="202" path="m,l,21600r21600,l21600,xe">
              <v:stroke joinstyle="miter"/>
              <v:path gradientshapeok="t" o:connecttype="rect"/>
            </v:shapetype>
            <v:shape id="Textbox 6" o:spid="_x0000_s1029" type="#_x0000_t202" style="position:absolute;margin-left:302.9pt;margin-top:741.05pt;width:12.85pt;height:14pt;z-index:-1721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" filled="f" stroked="f">
              <v:textbox inset="0,0,0,0">
                <w:txbxContent>
                  <w:p w14:paraId="4F3D905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2</w:t>
                    </w:r>
                    <w:r>
                      <w:rPr>
                        <w:spacing w:val="-10"/>
                        <w:w w:val="9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82C9" w14:textId="77777777" w:rsidR="00371737" w:rsidRDefault="00000000">
    <w:pPr>
      <w:pStyle w:val="BodyText"/>
      <w:spacing w:line="14" w:lineRule="auto"/>
      <w:rPr>
        <w:sz w:val="20"/>
      </w:rPr>
    </w:pPr>
    <w:r>
      <w:rPr>
        <w:noProof/>
      </w:rPr>
      <mc:AlternateContent>
        <mc:Choice Requires="wps">
          <w:drawing>
            <wp:anchor distT="0" distB="0" distL="0" distR="0" simplePos="0" relativeHeight="486099968" behindDoc="1" locked="0" layoutInCell="1" allowOverlap="1" wp14:anchorId="61A1BD67" wp14:editId="14EC0C69">
              <wp:simplePos x="0" y="0"/>
              <wp:positionH relativeFrom="page">
                <wp:posOffset>3846931</wp:posOffset>
              </wp:positionH>
              <wp:positionV relativeFrom="page">
                <wp:posOffset>9411406</wp:posOffset>
              </wp:positionV>
              <wp:extent cx="163195"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456F6C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6</w:t>
                          </w:r>
                          <w:r>
                            <w:rPr>
                              <w:spacing w:val="-10"/>
                              <w:w w:val="95"/>
                            </w:rPr>
                            <w:fldChar w:fldCharType="end"/>
                          </w:r>
                        </w:p>
                      </w:txbxContent>
                    </wps:txbx>
                    <wps:bodyPr wrap="square" lIns="0" tIns="0" rIns="0" bIns="0" rtlCol="0">
                      <a:noAutofit/>
                    </wps:bodyPr>
                  </wps:wsp>
                </a:graphicData>
              </a:graphic>
            </wp:anchor>
          </w:drawing>
        </mc:Choice>
        <mc:Fallback>
          <w:pict>
            <v:shapetype w14:anchorId="61A1BD67" id="_x0000_t202" coordsize="21600,21600" o:spt="202" path="m,l,21600r21600,l21600,xe">
              <v:stroke joinstyle="miter"/>
              <v:path gradientshapeok="t" o:connecttype="rect"/>
            </v:shapetype>
            <v:shape id="Textbox 7" o:spid="_x0000_s1030" type="#_x0000_t202" style="position:absolute;margin-left:302.9pt;margin-top:741.05pt;width:12.85pt;height:14pt;z-index:-1721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" filled="f" stroked="f">
              <v:textbox inset="0,0,0,0">
                <w:txbxContent>
                  <w:p w14:paraId="1456F6C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6</w:t>
                    </w:r>
                    <w:r>
                      <w:rPr>
                        <w:spacing w:val="-10"/>
                        <w:w w:val="9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D9B9" w14:textId="77777777" w:rsidR="00371737" w:rsidRDefault="00000000">
    <w:pPr>
      <w:pStyle w:val="BodyText"/>
      <w:spacing w:line="14" w:lineRule="auto"/>
      <w:rPr>
        <w:sz w:val="20"/>
      </w:rPr>
    </w:pPr>
    <w:r>
      <w:rPr>
        <w:noProof/>
      </w:rPr>
      <mc:AlternateContent>
        <mc:Choice Requires="wps">
          <w:drawing>
            <wp:anchor distT="0" distB="0" distL="0" distR="0" simplePos="0" relativeHeight="486101504" behindDoc="1" locked="0" layoutInCell="1" allowOverlap="1" wp14:anchorId="1FF8EA75" wp14:editId="2B474699">
              <wp:simplePos x="0" y="0"/>
              <wp:positionH relativeFrom="page">
                <wp:posOffset>3809771</wp:posOffset>
              </wp:positionH>
              <wp:positionV relativeFrom="page">
                <wp:posOffset>9411406</wp:posOffset>
              </wp:positionV>
              <wp:extent cx="238125"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20360B4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F8EA75" id="_x0000_t202" coordsize="21600,21600" o:spt="202" path="m,l,21600r21600,l21600,xe">
              <v:stroke joinstyle="miter"/>
              <v:path gradientshapeok="t" o:connecttype="rect"/>
            </v:shapetype>
            <v:shape id="Textbox 10" o:spid="_x0000_s1032" type="#_x0000_t202" style="position:absolute;margin-left:300pt;margin-top:741.05pt;width:18.75pt;height:14pt;z-index:-1721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AgO&#13;&#10;RFWYAQAAIQMAAA4AAAAAAAAAAAAAAAAALgIAAGRycy9lMm9Eb2MueG1sUEsBAi0AFAAGAAgAAAAh&#13;&#10;AE5gvwfmAAAAEgEAAA8AAAAAAAAAAAAAAAAA8gMAAGRycy9kb3ducmV2LnhtbFBLBQYAAAAABAAE&#13;&#10;APMAAAAFBQAAAAA=&#13;&#10;" filled="f" stroked="f">
              <v:textbox inset="0,0,0,0">
                <w:txbxContent>
                  <w:p w14:paraId="20360B4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AB26" w14:textId="77777777" w:rsidR="00371737" w:rsidRDefault="00000000">
    <w:pPr>
      <w:pStyle w:val="BodyText"/>
      <w:spacing w:line="14" w:lineRule="auto"/>
      <w:rPr>
        <w:sz w:val="20"/>
      </w:rPr>
    </w:pPr>
    <w:r>
      <w:rPr>
        <w:noProof/>
      </w:rPr>
      <mc:AlternateContent>
        <mc:Choice Requires="wps">
          <w:drawing>
            <wp:anchor distT="0" distB="0" distL="0" distR="0" simplePos="0" relativeHeight="486102016" behindDoc="1" locked="0" layoutInCell="1" allowOverlap="1" wp14:anchorId="686C28FB" wp14:editId="186D1761">
              <wp:simplePos x="0" y="0"/>
              <wp:positionH relativeFrom="page">
                <wp:posOffset>3809771</wp:posOffset>
              </wp:positionH>
              <wp:positionV relativeFrom="page">
                <wp:posOffset>9411406</wp:posOffset>
              </wp:positionV>
              <wp:extent cx="23812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8E8647B"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686C28FB" id="_x0000_t202" coordsize="21600,21600" o:spt="202" path="m,l,21600r21600,l21600,xe">
              <v:stroke joinstyle="miter"/>
              <v:path gradientshapeok="t" o:connecttype="rect"/>
            </v:shapetype>
            <v:shape id="Textbox 11" o:spid="_x0000_s1033" type="#_x0000_t202" style="position:absolute;margin-left:300pt;margin-top:741.05pt;width:18.75pt;height:14pt;z-index:-1721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" filled="f" stroked="f">
              <v:textbox inset="0,0,0,0">
                <w:txbxContent>
                  <w:p w14:paraId="78E8647B"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188D" w14:textId="77777777" w:rsidR="00371737" w:rsidRDefault="00000000">
    <w:pPr>
      <w:pStyle w:val="BodyText"/>
      <w:spacing w:line="14" w:lineRule="auto"/>
      <w:rPr>
        <w:sz w:val="20"/>
      </w:rPr>
    </w:pPr>
    <w:r>
      <w:rPr>
        <w:noProof/>
      </w:rPr>
      <mc:AlternateContent>
        <mc:Choice Requires="wps">
          <w:drawing>
            <wp:anchor distT="0" distB="0" distL="0" distR="0" simplePos="0" relativeHeight="486103552" behindDoc="1" locked="0" layoutInCell="1" allowOverlap="1" wp14:anchorId="4B736627" wp14:editId="2522C208">
              <wp:simplePos x="0" y="0"/>
              <wp:positionH relativeFrom="page">
                <wp:posOffset>3809771</wp:posOffset>
              </wp:positionH>
              <wp:positionV relativeFrom="page">
                <wp:posOffset>9411406</wp:posOffset>
              </wp:positionV>
              <wp:extent cx="238125"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4AC01500"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type w14:anchorId="4B736627" id="_x0000_t202" coordsize="21600,21600" o:spt="202" path="m,l,21600r21600,l21600,xe">
              <v:stroke joinstyle="miter"/>
              <v:path gradientshapeok="t" o:connecttype="rect"/>
            </v:shapetype>
            <v:shape id="Textbox 14" o:spid="_x0000_s1035" type="#_x0000_t202" style="position:absolute;margin-left:300pt;margin-top:741.05pt;width:18.75pt;height:14pt;z-index:-1721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CbP&#13;&#10;9+GYAQAAIQMAAA4AAAAAAAAAAAAAAAAALgIAAGRycy9lMm9Eb2MueG1sUEsBAi0AFAAGAAgAAAAh&#13;&#10;AE5gvwfmAAAAEgEAAA8AAAAAAAAAAAAAAAAA8gMAAGRycy9kb3ducmV2LnhtbFBLBQYAAAAABAAE&#13;&#10;APMAAAAFBQAAAAA=&#13;&#10;" filled="f" stroked="f">
              <v:textbox inset="0,0,0,0">
                <w:txbxContent>
                  <w:p w14:paraId="4AC01500"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4892" w14:textId="77777777" w:rsidR="00371737" w:rsidRDefault="00000000">
    <w:pPr>
      <w:pStyle w:val="BodyText"/>
      <w:spacing w:line="14" w:lineRule="auto"/>
      <w:rPr>
        <w:sz w:val="20"/>
      </w:rPr>
    </w:pPr>
    <w:r>
      <w:rPr>
        <w:noProof/>
      </w:rPr>
      <mc:AlternateContent>
        <mc:Choice Requires="wps">
          <w:drawing>
            <wp:anchor distT="0" distB="0" distL="0" distR="0" simplePos="0" relativeHeight="486104064" behindDoc="1" locked="0" layoutInCell="1" allowOverlap="1" wp14:anchorId="417A7AE8" wp14:editId="12C9F37F">
              <wp:simplePos x="0" y="0"/>
              <wp:positionH relativeFrom="page">
                <wp:posOffset>3809771</wp:posOffset>
              </wp:positionH>
              <wp:positionV relativeFrom="page">
                <wp:posOffset>9411406</wp:posOffset>
              </wp:positionV>
              <wp:extent cx="238125"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03E36A53"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417A7AE8" id="_x0000_t202" coordsize="21600,21600" o:spt="202" path="m,l,21600r21600,l21600,xe">
              <v:stroke joinstyle="miter"/>
              <v:path gradientshapeok="t" o:connecttype="rect"/>
            </v:shapetype>
            <v:shape id="Textbox 16" o:spid="_x0000_s1036" type="#_x0000_t202" style="position:absolute;margin-left:300pt;margin-top:741.05pt;width:18.75pt;height:14pt;z-index:-1721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Pf7&#13;&#10;882YAQAAIgMAAA4AAAAAAAAAAAAAAAAALgIAAGRycy9lMm9Eb2MueG1sUEsBAi0AFAAGAAgAAAAh&#13;&#10;AE5gvwfmAAAAEgEAAA8AAAAAAAAAAAAAAAAA8gMAAGRycy9kb3ducmV2LnhtbFBLBQYAAAAABAAE&#13;&#10;APMAAAAFBQAAAAA=&#13;&#10;" filled="f" stroked="f">
              <v:textbox inset="0,0,0,0">
                <w:txbxContent>
                  <w:p w14:paraId="03E36A53"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3203" w14:textId="77777777" w:rsidR="00371737" w:rsidRDefault="00000000">
    <w:pPr>
      <w:pStyle w:val="BodyText"/>
      <w:spacing w:line="14" w:lineRule="auto"/>
      <w:rPr>
        <w:sz w:val="20"/>
      </w:rPr>
    </w:pPr>
    <w:r>
      <w:rPr>
        <w:noProof/>
      </w:rPr>
      <mc:AlternateContent>
        <mc:Choice Requires="wps">
          <w:drawing>
            <wp:anchor distT="0" distB="0" distL="0" distR="0" simplePos="0" relativeHeight="486105600" behindDoc="1" locked="0" layoutInCell="1" allowOverlap="1" wp14:anchorId="5CB1C87E" wp14:editId="2B65723A">
              <wp:simplePos x="0" y="0"/>
              <wp:positionH relativeFrom="page">
                <wp:posOffset>3809771</wp:posOffset>
              </wp:positionH>
              <wp:positionV relativeFrom="page">
                <wp:posOffset>9411406</wp:posOffset>
              </wp:positionV>
              <wp:extent cx="238125"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41CDA6A"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20</w:t>
                          </w:r>
                          <w:r>
                            <w:rPr>
                              <w:spacing w:val="-5"/>
                              <w:w w:val="95"/>
                            </w:rPr>
                            <w:fldChar w:fldCharType="end"/>
                          </w:r>
                        </w:p>
                      </w:txbxContent>
                    </wps:txbx>
                    <wps:bodyPr wrap="square" lIns="0" tIns="0" rIns="0" bIns="0" rtlCol="0">
                      <a:noAutofit/>
                    </wps:bodyPr>
                  </wps:wsp>
                </a:graphicData>
              </a:graphic>
            </wp:anchor>
          </w:drawing>
        </mc:Choice>
        <mc:Fallback>
          <w:pict>
            <v:shapetype w14:anchorId="5CB1C87E" id="_x0000_t202" coordsize="21600,21600" o:spt="202" path="m,l,21600r21600,l21600,xe">
              <v:stroke joinstyle="miter"/>
              <v:path gradientshapeok="t" o:connecttype="rect"/>
            </v:shapetype>
            <v:shape id="Textbox 19" o:spid="_x0000_s1038" type="#_x0000_t202" style="position:absolute;margin-left:300pt;margin-top:741.05pt;width:18.75pt;height:14pt;z-index:-1721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" filled="f" stroked="f">
              <v:textbox inset="0,0,0,0">
                <w:txbxContent>
                  <w:p w14:paraId="741CDA6A"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20</w:t>
                    </w:r>
                    <w:r>
                      <w:rPr>
                        <w:spacing w:val="-5"/>
                        <w:w w:val="9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E1ED" w14:textId="77777777" w:rsidR="00FA1DAD" w:rsidRDefault="00FA1DAD">
      <w:r>
        <w:separator/>
      </w:r>
    </w:p>
  </w:footnote>
  <w:footnote w:type="continuationSeparator" w:id="0">
    <w:p w14:paraId="41B170B7" w14:textId="77777777" w:rsidR="00FA1DAD" w:rsidRDefault="00FA1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C65C" w14:textId="77777777" w:rsidR="00371737" w:rsidRDefault="00000000">
    <w:pPr>
      <w:pStyle w:val="BodyText"/>
      <w:spacing w:line="14" w:lineRule="auto"/>
      <w:rPr>
        <w:sz w:val="20"/>
      </w:rPr>
    </w:pPr>
    <w:r>
      <w:rPr>
        <w:noProof/>
      </w:rPr>
      <mc:AlternateContent>
        <mc:Choice Requires="wps">
          <w:drawing>
            <wp:anchor distT="0" distB="0" distL="0" distR="0" simplePos="0" relativeHeight="486098432" behindDoc="1" locked="0" layoutInCell="1" allowOverlap="1" wp14:anchorId="198333E2" wp14:editId="596A1787">
              <wp:simplePos x="0" y="0"/>
              <wp:positionH relativeFrom="page">
                <wp:posOffset>1152004</wp:posOffset>
              </wp:positionH>
              <wp:positionV relativeFrom="page">
                <wp:posOffset>680173</wp:posOffset>
              </wp:positionV>
              <wp:extent cx="5541010" cy="254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18048" id="docshape3" filled="true" fillcolor="#000000" stroked="false">
              <v:fill type="solid"/>
              <w10:wrap type="none"/>
            </v:rect>
          </w:pict>
        </mc:Fallback>
      </mc:AlternateContent>
    </w:r>
    <w:r>
      <w:rPr>
        <w:noProof/>
      </w:rPr>
      <mc:AlternateContent>
        <mc:Choice Requires="wps">
          <w:drawing>
            <wp:anchor distT="0" distB="0" distL="0" distR="0" simplePos="0" relativeHeight="486098944" behindDoc="1" locked="0" layoutInCell="1" allowOverlap="1" wp14:anchorId="5615793F" wp14:editId="10D9529C">
              <wp:simplePos x="0" y="0"/>
              <wp:positionH relativeFrom="page">
                <wp:posOffset>1139304</wp:posOffset>
              </wp:positionH>
              <wp:positionV relativeFrom="page">
                <wp:posOffset>498558</wp:posOffset>
              </wp:positionV>
              <wp:extent cx="227012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0125" cy="177800"/>
                      </a:xfrm>
                      <a:prstGeom prst="rect">
                        <a:avLst/>
                      </a:prstGeom>
                    </wps:spPr>
                    <wps:txbx>
                      <w:txbxContent>
                        <w:p w14:paraId="7F97338A" w14:textId="77777777" w:rsidR="00371737" w:rsidRDefault="00000000">
                          <w:pPr>
                            <w:pStyle w:val="BodyText"/>
                            <w:spacing w:line="252" w:lineRule="exact"/>
                            <w:ind w:left="20"/>
                          </w:pPr>
                          <w:r>
                            <w:t>CHAPTER</w:t>
                          </w:r>
                          <w:r>
                            <w:rPr>
                              <w:spacing w:val="37"/>
                            </w:rPr>
                            <w:t xml:space="preserve"> </w:t>
                          </w:r>
                          <w:r>
                            <w:t>1.</w:t>
                          </w:r>
                          <w:r>
                            <w:rPr>
                              <w:spacing w:val="53"/>
                            </w:rPr>
                            <w:t xml:space="preserve">  </w:t>
                          </w:r>
                          <w:r>
                            <w:rPr>
                              <w:spacing w:val="-2"/>
                            </w:rPr>
                            <w:t>INTRODUCTION</w:t>
                          </w:r>
                        </w:p>
                      </w:txbxContent>
                    </wps:txbx>
                    <wps:bodyPr wrap="square" lIns="0" tIns="0" rIns="0" bIns="0" rtlCol="0">
                      <a:noAutofit/>
                    </wps:bodyPr>
                  </wps:wsp>
                </a:graphicData>
              </a:graphic>
            </wp:anchor>
          </w:drawing>
        </mc:Choice>
        <mc:Fallback>
          <w:pict>
            <v:shapetype w14:anchorId="5615793F" id="_x0000_t202" coordsize="21600,21600" o:spt="202" path="m,l,21600r21600,l21600,xe">
              <v:stroke joinstyle="miter"/>
              <v:path gradientshapeok="t" o:connecttype="rect"/>
            </v:shapetype>
            <v:shape id="Textbox 5" o:spid="_x0000_s1028" type="#_x0000_t202" style="position:absolute;margin-left:89.7pt;margin-top:39.25pt;width:178.75pt;height:14pt;z-index:-1721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" filled="f" stroked="f">
              <v:textbox inset="0,0,0,0">
                <w:txbxContent>
                  <w:p w14:paraId="7F97338A" w14:textId="77777777" w:rsidR="00371737" w:rsidRDefault="00000000">
                    <w:pPr>
                      <w:pStyle w:val="BodyText"/>
                      <w:spacing w:line="252" w:lineRule="exact"/>
                      <w:ind w:left="20"/>
                    </w:pPr>
                    <w:r>
                      <w:t>CHAPTER</w:t>
                    </w:r>
                    <w:r>
                      <w:rPr>
                        <w:spacing w:val="37"/>
                      </w:rPr>
                      <w:t xml:space="preserve"> </w:t>
                    </w:r>
                    <w:r>
                      <w:t>1.</w:t>
                    </w:r>
                    <w:r>
                      <w:rPr>
                        <w:spacing w:val="53"/>
                      </w:rPr>
                      <w:t xml:space="preserve">  </w:t>
                    </w:r>
                    <w:r>
                      <w:rPr>
                        <w:spacing w:val="-2"/>
                      </w:rPr>
                      <w:t>INTRODUCTION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C7CC" w14:textId="77777777" w:rsidR="00371737" w:rsidRDefault="00371737">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861" w14:textId="77777777" w:rsidR="00371737" w:rsidRDefault="00000000">
    <w:pPr>
      <w:pStyle w:val="BodyText"/>
      <w:spacing w:line="14" w:lineRule="auto"/>
      <w:rPr>
        <w:sz w:val="20"/>
      </w:rPr>
    </w:pPr>
    <w:r>
      <w:rPr>
        <w:noProof/>
      </w:rPr>
      <mc:AlternateContent>
        <mc:Choice Requires="wps">
          <w:drawing>
            <wp:anchor distT="0" distB="0" distL="0" distR="0" simplePos="0" relativeHeight="486108672" behindDoc="1" locked="0" layoutInCell="1" allowOverlap="1" wp14:anchorId="033FA0C9" wp14:editId="3B07E71B">
              <wp:simplePos x="0" y="0"/>
              <wp:positionH relativeFrom="page">
                <wp:posOffset>1152004</wp:posOffset>
              </wp:positionH>
              <wp:positionV relativeFrom="page">
                <wp:posOffset>680173</wp:posOffset>
              </wp:positionV>
              <wp:extent cx="5541010" cy="254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07808" id="docshape23" filled="true" fillcolor="#000000" stroked="false">
              <v:fill type="solid"/>
              <w10:wrap type="none"/>
            </v:rect>
          </w:pict>
        </mc:Fallback>
      </mc:AlternateContent>
    </w:r>
    <w:r>
      <w:rPr>
        <w:noProof/>
      </w:rPr>
      <mc:AlternateContent>
        <mc:Choice Requires="wps">
          <w:drawing>
            <wp:anchor distT="0" distB="0" distL="0" distR="0" simplePos="0" relativeHeight="486109184" behindDoc="1" locked="0" layoutInCell="1" allowOverlap="1" wp14:anchorId="3939D778" wp14:editId="7B0BED35">
              <wp:simplePos x="0" y="0"/>
              <wp:positionH relativeFrom="page">
                <wp:posOffset>1139304</wp:posOffset>
              </wp:positionH>
              <wp:positionV relativeFrom="page">
                <wp:posOffset>498558</wp:posOffset>
              </wp:positionV>
              <wp:extent cx="1048385" cy="1778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8385" cy="177800"/>
                      </a:xfrm>
                      <a:prstGeom prst="rect">
                        <a:avLst/>
                      </a:prstGeom>
                    </wps:spPr>
                    <wps:txbx>
                      <w:txbxContent>
                        <w:p w14:paraId="352DA6DF" w14:textId="77777777" w:rsidR="00371737" w:rsidRDefault="00000000">
                          <w:pPr>
                            <w:pStyle w:val="BodyText"/>
                            <w:spacing w:line="252" w:lineRule="exact"/>
                            <w:ind w:left="20"/>
                          </w:pPr>
                          <w:r>
                            <w:rPr>
                              <w:spacing w:val="-2"/>
                            </w:rPr>
                            <w:t>REFERENCES</w:t>
                          </w:r>
                        </w:p>
                      </w:txbxContent>
                    </wps:txbx>
                    <wps:bodyPr wrap="square" lIns="0" tIns="0" rIns="0" bIns="0" rtlCol="0">
                      <a:noAutofit/>
                    </wps:bodyPr>
                  </wps:wsp>
                </a:graphicData>
              </a:graphic>
            </wp:anchor>
          </w:drawing>
        </mc:Choice>
        <mc:Fallback>
          <w:pict>
            <v:shapetype w14:anchorId="3939D778" id="_x0000_t202" coordsize="21600,21600" o:spt="202" path="m,l,21600r21600,l21600,xe">
              <v:stroke joinstyle="miter"/>
              <v:path gradientshapeok="t" o:connecttype="rect"/>
            </v:shapetype>
            <v:shape id="Textbox 30" o:spid="_x0000_s1043" type="#_x0000_t202" style="position:absolute;margin-left:89.7pt;margin-top:39.25pt;width:82.55pt;height:14pt;z-index:-1720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" filled="f" stroked="f">
              <v:textbox inset="0,0,0,0">
                <w:txbxContent>
                  <w:p w14:paraId="352DA6DF" w14:textId="77777777" w:rsidR="00371737" w:rsidRDefault="00000000">
                    <w:pPr>
                      <w:pStyle w:val="BodyText"/>
                      <w:spacing w:line="252" w:lineRule="exact"/>
                      <w:ind w:left="20"/>
                    </w:pPr>
                    <w:r>
                      <w:rPr>
                        <w:spacing w:val="-2"/>
                      </w:rPr>
                      <w:t>REFERENCES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513E" w14:textId="77777777" w:rsidR="00371737" w:rsidRDefault="0037173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AA92" w14:textId="77777777" w:rsidR="00371737" w:rsidRDefault="0037173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9144" w14:textId="77777777" w:rsidR="00371737" w:rsidRDefault="00000000">
    <w:pPr>
      <w:pStyle w:val="BodyText"/>
      <w:spacing w:line="14" w:lineRule="auto"/>
      <w:rPr>
        <w:sz w:val="20"/>
      </w:rPr>
    </w:pPr>
    <w:r>
      <w:rPr>
        <w:noProof/>
      </w:rPr>
      <mc:AlternateContent>
        <mc:Choice Requires="wps">
          <w:drawing>
            <wp:anchor distT="0" distB="0" distL="0" distR="0" simplePos="0" relativeHeight="486100480" behindDoc="1" locked="0" layoutInCell="1" allowOverlap="1" wp14:anchorId="3EA4D284" wp14:editId="542CD889">
              <wp:simplePos x="0" y="0"/>
              <wp:positionH relativeFrom="page">
                <wp:posOffset>1152004</wp:posOffset>
              </wp:positionH>
              <wp:positionV relativeFrom="page">
                <wp:posOffset>680173</wp:posOffset>
              </wp:positionV>
              <wp:extent cx="5541010" cy="254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16000" id="docshape7" filled="true" fillcolor="#000000" stroked="false">
              <v:fill type="solid"/>
              <w10:wrap type="none"/>
            </v:rect>
          </w:pict>
        </mc:Fallback>
      </mc:AlternateContent>
    </w:r>
    <w:r>
      <w:rPr>
        <w:noProof/>
      </w:rPr>
      <mc:AlternateContent>
        <mc:Choice Requires="wps">
          <w:drawing>
            <wp:anchor distT="0" distB="0" distL="0" distR="0" simplePos="0" relativeHeight="486100992" behindDoc="1" locked="0" layoutInCell="1" allowOverlap="1" wp14:anchorId="577BDDA7" wp14:editId="45F3405C">
              <wp:simplePos x="0" y="0"/>
              <wp:positionH relativeFrom="page">
                <wp:posOffset>1139304</wp:posOffset>
              </wp:positionH>
              <wp:positionV relativeFrom="page">
                <wp:posOffset>498558</wp:posOffset>
              </wp:positionV>
              <wp:extent cx="3777615"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7615" cy="177800"/>
                      </a:xfrm>
                      <a:prstGeom prst="rect">
                        <a:avLst/>
                      </a:prstGeom>
                    </wps:spPr>
                    <wps:txbx>
                      <w:txbxContent>
                        <w:p w14:paraId="2F5D0414" w14:textId="77777777" w:rsidR="00371737" w:rsidRDefault="00000000">
                          <w:pPr>
                            <w:pStyle w:val="BodyText"/>
                            <w:spacing w:line="252" w:lineRule="exact"/>
                            <w:ind w:left="20"/>
                          </w:pPr>
                          <w:r>
                            <w:t>CHAPTER</w:t>
                          </w:r>
                          <w:r>
                            <w:rPr>
                              <w:spacing w:val="28"/>
                            </w:rPr>
                            <w:t xml:space="preserve"> </w:t>
                          </w:r>
                          <w:r>
                            <w:t>2.</w:t>
                          </w:r>
                          <w:r>
                            <w:rPr>
                              <w:spacing w:val="43"/>
                            </w:rPr>
                            <w:t xml:space="preserve">  </w:t>
                          </w:r>
                          <w:r>
                            <w:t>REVIEW</w:t>
                          </w:r>
                          <w:r>
                            <w:rPr>
                              <w:spacing w:val="29"/>
                            </w:rPr>
                            <w:t xml:space="preserve"> </w:t>
                          </w:r>
                          <w:r>
                            <w:t>OF</w:t>
                          </w:r>
                          <w:r>
                            <w:rPr>
                              <w:spacing w:val="29"/>
                            </w:rPr>
                            <w:t xml:space="preserve"> </w:t>
                          </w:r>
                          <w:r>
                            <w:t>EXISTING</w:t>
                          </w:r>
                          <w:r>
                            <w:rPr>
                              <w:spacing w:val="29"/>
                            </w:rPr>
                            <w:t xml:space="preserve"> </w:t>
                          </w:r>
                          <w:r>
                            <w:rPr>
                              <w:spacing w:val="-2"/>
                            </w:rPr>
                            <w:t>LITERATURE</w:t>
                          </w:r>
                        </w:p>
                      </w:txbxContent>
                    </wps:txbx>
                    <wps:bodyPr wrap="square" lIns="0" tIns="0" rIns="0" bIns="0" rtlCol="0">
                      <a:noAutofit/>
                    </wps:bodyPr>
                  </wps:wsp>
                </a:graphicData>
              </a:graphic>
            </wp:anchor>
          </w:drawing>
        </mc:Choice>
        <mc:Fallback>
          <w:pict>
            <v:shapetype w14:anchorId="577BDDA7" id="_x0000_t202" coordsize="21600,21600" o:spt="202" path="m,l,21600r21600,l21600,xe">
              <v:stroke joinstyle="miter"/>
              <v:path gradientshapeok="t" o:connecttype="rect"/>
            </v:shapetype>
            <v:shape id="Textbox 9" o:spid="_x0000_s1031" type="#_x0000_t202" style="position:absolute;margin-left:89.7pt;margin-top:39.25pt;width:297.45pt;height:14pt;z-index:-1721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" filled="f" stroked="f">
              <v:textbox inset="0,0,0,0">
                <w:txbxContent>
                  <w:p w14:paraId="2F5D0414" w14:textId="77777777" w:rsidR="00371737" w:rsidRDefault="00000000">
                    <w:pPr>
                      <w:pStyle w:val="BodyText"/>
                      <w:spacing w:line="252" w:lineRule="exact"/>
                      <w:ind w:left="20"/>
                    </w:pPr>
                    <w:r>
                      <w:t>CHAPTER</w:t>
                    </w:r>
                    <w:r>
                      <w:rPr>
                        <w:spacing w:val="28"/>
                      </w:rPr>
                      <w:t xml:space="preserve"> </w:t>
                    </w:r>
                    <w:r>
                      <w:t>2.</w:t>
                    </w:r>
                    <w:r>
                      <w:rPr>
                        <w:spacing w:val="43"/>
                      </w:rPr>
                      <w:t xml:space="preserve">  </w:t>
                    </w:r>
                    <w:r>
                      <w:t>REVIEW</w:t>
                    </w:r>
                    <w:r>
                      <w:rPr>
                        <w:spacing w:val="29"/>
                      </w:rPr>
                      <w:t xml:space="preserve"> </w:t>
                    </w:r>
                    <w:r>
                      <w:t>OF</w:t>
                    </w:r>
                    <w:r>
                      <w:rPr>
                        <w:spacing w:val="29"/>
                      </w:rPr>
                      <w:t xml:space="preserve"> </w:t>
                    </w:r>
                    <w:r>
                      <w:t>EXISTING</w:t>
                    </w:r>
                    <w:r>
                      <w:rPr>
                        <w:spacing w:val="29"/>
                      </w:rPr>
                      <w:t xml:space="preserve"> </w:t>
                    </w:r>
                    <w:r>
                      <w:rPr>
                        <w:spacing w:val="-2"/>
                      </w:rPr>
                      <w:t>LITERATURE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F72A" w14:textId="77777777" w:rsidR="00371737" w:rsidRDefault="0037173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265A" w14:textId="77777777" w:rsidR="00371737" w:rsidRDefault="00000000">
    <w:pPr>
      <w:pStyle w:val="BodyText"/>
      <w:spacing w:line="14" w:lineRule="auto"/>
      <w:rPr>
        <w:sz w:val="20"/>
      </w:rPr>
    </w:pPr>
    <w:r>
      <w:rPr>
        <w:noProof/>
      </w:rPr>
      <mc:AlternateContent>
        <mc:Choice Requires="wps">
          <w:drawing>
            <wp:anchor distT="0" distB="0" distL="0" distR="0" simplePos="0" relativeHeight="486102528" behindDoc="1" locked="0" layoutInCell="1" allowOverlap="1" wp14:anchorId="2C2690D2" wp14:editId="5E8EA50C">
              <wp:simplePos x="0" y="0"/>
              <wp:positionH relativeFrom="page">
                <wp:posOffset>1152004</wp:posOffset>
              </wp:positionH>
              <wp:positionV relativeFrom="page">
                <wp:posOffset>680173</wp:posOffset>
              </wp:positionV>
              <wp:extent cx="5541010" cy="254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13952" id="docshape11" filled="true" fillcolor="#000000" stroked="false">
              <v:fill type="solid"/>
              <w10:wrap type="none"/>
            </v:rect>
          </w:pict>
        </mc:Fallback>
      </mc:AlternateContent>
    </w:r>
    <w:r>
      <w:rPr>
        <w:noProof/>
      </w:rPr>
      <mc:AlternateContent>
        <mc:Choice Requires="wps">
          <w:drawing>
            <wp:anchor distT="0" distB="0" distL="0" distR="0" simplePos="0" relativeHeight="486103040" behindDoc="1" locked="0" layoutInCell="1" allowOverlap="1" wp14:anchorId="215EB89E" wp14:editId="49DD5785">
              <wp:simplePos x="0" y="0"/>
              <wp:positionH relativeFrom="page">
                <wp:posOffset>1139304</wp:posOffset>
              </wp:positionH>
              <wp:positionV relativeFrom="page">
                <wp:posOffset>498558</wp:posOffset>
              </wp:positionV>
              <wp:extent cx="439166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660" cy="177800"/>
                      </a:xfrm>
                      <a:prstGeom prst="rect">
                        <a:avLst/>
                      </a:prstGeom>
                    </wps:spPr>
                    <wps:txbx>
                      <w:txbxContent>
                        <w:p w14:paraId="38D71711" w14:textId="77777777" w:rsidR="00371737" w:rsidRDefault="00000000">
                          <w:pPr>
                            <w:pStyle w:val="BodyText"/>
                            <w:spacing w:line="252" w:lineRule="exact"/>
                            <w:ind w:left="20"/>
                          </w:pPr>
                          <w:r>
                            <w:t>CHAPTER</w:t>
                          </w:r>
                          <w:r>
                            <w:rPr>
                              <w:spacing w:val="24"/>
                            </w:rPr>
                            <w:t xml:space="preserve"> </w:t>
                          </w:r>
                          <w:r>
                            <w:t>3.</w:t>
                          </w:r>
                          <w:r>
                            <w:rPr>
                              <w:spacing w:val="37"/>
                            </w:rPr>
                            <w:t xml:space="preserve">  </w:t>
                          </w:r>
                          <w:r>
                            <w:t>EXPERIMENT</w:t>
                          </w:r>
                          <w:r>
                            <w:rPr>
                              <w:spacing w:val="25"/>
                            </w:rPr>
                            <w:t xml:space="preserve"> </w:t>
                          </w:r>
                          <w:r>
                            <w:t>DESIGN</w:t>
                          </w:r>
                          <w:r>
                            <w:rPr>
                              <w:spacing w:val="24"/>
                            </w:rPr>
                            <w:t xml:space="preserve"> </w:t>
                          </w:r>
                          <w:r>
                            <w:t>AND</w:t>
                          </w:r>
                          <w:r>
                            <w:rPr>
                              <w:spacing w:val="25"/>
                            </w:rPr>
                            <w:t xml:space="preserve"> </w:t>
                          </w:r>
                          <w:r>
                            <w:rPr>
                              <w:spacing w:val="-2"/>
                            </w:rPr>
                            <w:t>METHODOLOGY</w:t>
                          </w:r>
                        </w:p>
                      </w:txbxContent>
                    </wps:txbx>
                    <wps:bodyPr wrap="square" lIns="0" tIns="0" rIns="0" bIns="0" rtlCol="0">
                      <a:noAutofit/>
                    </wps:bodyPr>
                  </wps:wsp>
                </a:graphicData>
              </a:graphic>
            </wp:anchor>
          </w:drawing>
        </mc:Choice>
        <mc:Fallback>
          <w:pict>
            <v:shapetype w14:anchorId="215EB89E" id="_x0000_t202" coordsize="21600,21600" o:spt="202" path="m,l,21600r21600,l21600,xe">
              <v:stroke joinstyle="miter"/>
              <v:path gradientshapeok="t" o:connecttype="rect"/>
            </v:shapetype>
            <v:shape id="Textbox 13" o:spid="_x0000_s1034" type="#_x0000_t202" style="position:absolute;margin-left:89.7pt;margin-top:39.25pt;width:345.8pt;height:14pt;z-index:-1721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" filled="f" stroked="f">
              <v:textbox inset="0,0,0,0">
                <w:txbxContent>
                  <w:p w14:paraId="38D71711" w14:textId="77777777" w:rsidR="00371737" w:rsidRDefault="00000000">
                    <w:pPr>
                      <w:pStyle w:val="BodyText"/>
                      <w:spacing w:line="252" w:lineRule="exact"/>
                      <w:ind w:left="20"/>
                    </w:pPr>
                    <w:r>
                      <w:t>CHAPTER</w:t>
                    </w:r>
                    <w:r>
                      <w:rPr>
                        <w:spacing w:val="24"/>
                      </w:rPr>
                      <w:t xml:space="preserve"> </w:t>
                    </w:r>
                    <w:r>
                      <w:t>3.</w:t>
                    </w:r>
                    <w:r>
                      <w:rPr>
                        <w:spacing w:val="37"/>
                      </w:rPr>
                      <w:t xml:space="preserve">  </w:t>
                    </w:r>
                    <w:r>
                      <w:t>EXPERIMENT</w:t>
                    </w:r>
                    <w:r>
                      <w:rPr>
                        <w:spacing w:val="25"/>
                      </w:rPr>
                      <w:t xml:space="preserve"> </w:t>
                    </w:r>
                    <w:r>
                      <w:t>DESIGN</w:t>
                    </w:r>
                    <w:r>
                      <w:rPr>
                        <w:spacing w:val="24"/>
                      </w:rPr>
                      <w:t xml:space="preserve"> </w:t>
                    </w:r>
                    <w:r>
                      <w:t>AND</w:t>
                    </w:r>
                    <w:r>
                      <w:rPr>
                        <w:spacing w:val="25"/>
                      </w:rPr>
                      <w:t xml:space="preserve"> </w:t>
                    </w:r>
                    <w:r>
                      <w:rPr>
                        <w:spacing w:val="-2"/>
                      </w:rPr>
                      <w:t>METHODOLOGY</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1D35" w14:textId="77777777" w:rsidR="00371737" w:rsidRDefault="00371737">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B931" w14:textId="77777777" w:rsidR="00371737" w:rsidRDefault="00000000">
    <w:pPr>
      <w:pStyle w:val="BodyText"/>
      <w:spacing w:line="14" w:lineRule="auto"/>
      <w:rPr>
        <w:sz w:val="20"/>
      </w:rPr>
    </w:pPr>
    <w:r>
      <w:rPr>
        <w:noProof/>
      </w:rPr>
      <mc:AlternateContent>
        <mc:Choice Requires="wps">
          <w:drawing>
            <wp:anchor distT="0" distB="0" distL="0" distR="0" simplePos="0" relativeHeight="486104576" behindDoc="1" locked="0" layoutInCell="1" allowOverlap="1" wp14:anchorId="688F011D" wp14:editId="512A954B">
              <wp:simplePos x="0" y="0"/>
              <wp:positionH relativeFrom="page">
                <wp:posOffset>1152004</wp:posOffset>
              </wp:positionH>
              <wp:positionV relativeFrom="page">
                <wp:posOffset>680173</wp:posOffset>
              </wp:positionV>
              <wp:extent cx="5541010" cy="254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11904" id="docshape15" filled="true" fillcolor="#000000" stroked="false">
              <v:fill type="solid"/>
              <w10:wrap type="none"/>
            </v:rect>
          </w:pict>
        </mc:Fallback>
      </mc:AlternateContent>
    </w:r>
    <w:r>
      <w:rPr>
        <w:noProof/>
      </w:rPr>
      <mc:AlternateContent>
        <mc:Choice Requires="wps">
          <w:drawing>
            <wp:anchor distT="0" distB="0" distL="0" distR="0" simplePos="0" relativeHeight="486105088" behindDoc="1" locked="0" layoutInCell="1" allowOverlap="1" wp14:anchorId="69AE3D54" wp14:editId="5C73AC9C">
              <wp:simplePos x="0" y="0"/>
              <wp:positionH relativeFrom="page">
                <wp:posOffset>1139304</wp:posOffset>
              </wp:positionH>
              <wp:positionV relativeFrom="page">
                <wp:posOffset>498558</wp:posOffset>
              </wp:positionV>
              <wp:extent cx="4170679" cy="177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0679" cy="177800"/>
                      </a:xfrm>
                      <a:prstGeom prst="rect">
                        <a:avLst/>
                      </a:prstGeom>
                    </wps:spPr>
                    <wps:txbx>
                      <w:txbxContent>
                        <w:p w14:paraId="3454E52D" w14:textId="77777777" w:rsidR="00371737" w:rsidRDefault="00000000">
                          <w:pPr>
                            <w:pStyle w:val="BodyText"/>
                            <w:spacing w:line="252" w:lineRule="exact"/>
                            <w:ind w:left="20"/>
                          </w:pPr>
                          <w:r>
                            <w:t>CHAPTER</w:t>
                          </w:r>
                          <w:r>
                            <w:rPr>
                              <w:spacing w:val="20"/>
                            </w:rPr>
                            <w:t xml:space="preserve"> </w:t>
                          </w:r>
                          <w:r>
                            <w:t>4.</w:t>
                          </w:r>
                          <w:r>
                            <w:rPr>
                              <w:spacing w:val="34"/>
                            </w:rPr>
                            <w:t xml:space="preserve">  </w:t>
                          </w:r>
                          <w:r>
                            <w:t>RESULTS,</w:t>
                          </w:r>
                          <w:r>
                            <w:rPr>
                              <w:spacing w:val="21"/>
                            </w:rPr>
                            <w:t xml:space="preserve"> </w:t>
                          </w:r>
                          <w:r>
                            <w:t>EVALUATION</w:t>
                          </w:r>
                          <w:r>
                            <w:rPr>
                              <w:spacing w:val="20"/>
                            </w:rPr>
                            <w:t xml:space="preserve"> </w:t>
                          </w:r>
                          <w:r>
                            <w:t>AND</w:t>
                          </w:r>
                          <w:r>
                            <w:rPr>
                              <w:spacing w:val="21"/>
                            </w:rPr>
                            <w:t xml:space="preserve"> </w:t>
                          </w:r>
                          <w:r>
                            <w:rPr>
                              <w:spacing w:val="-2"/>
                            </w:rPr>
                            <w:t>DISCUSSION</w:t>
                          </w:r>
                        </w:p>
                      </w:txbxContent>
                    </wps:txbx>
                    <wps:bodyPr wrap="square" lIns="0" tIns="0" rIns="0" bIns="0" rtlCol="0">
                      <a:noAutofit/>
                    </wps:bodyPr>
                  </wps:wsp>
                </a:graphicData>
              </a:graphic>
            </wp:anchor>
          </w:drawing>
        </mc:Choice>
        <mc:Fallback>
          <w:pict>
            <v:shapetype w14:anchorId="69AE3D54" id="_x0000_t202" coordsize="21600,21600" o:spt="202" path="m,l,21600r21600,l21600,xe">
              <v:stroke joinstyle="miter"/>
              <v:path gradientshapeok="t" o:connecttype="rect"/>
            </v:shapetype>
            <v:shape id="Textbox 18" o:spid="_x0000_s1037" type="#_x0000_t202" style="position:absolute;margin-left:89.7pt;margin-top:39.25pt;width:328.4pt;height:14pt;z-index:-1721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" filled="f" stroked="f">
              <v:textbox inset="0,0,0,0">
                <w:txbxContent>
                  <w:p w14:paraId="3454E52D" w14:textId="77777777" w:rsidR="00371737" w:rsidRDefault="00000000">
                    <w:pPr>
                      <w:pStyle w:val="BodyText"/>
                      <w:spacing w:line="252" w:lineRule="exact"/>
                      <w:ind w:left="20"/>
                    </w:pPr>
                    <w:r>
                      <w:t>CHAPTER</w:t>
                    </w:r>
                    <w:r>
                      <w:rPr>
                        <w:spacing w:val="20"/>
                      </w:rPr>
                      <w:t xml:space="preserve"> </w:t>
                    </w:r>
                    <w:r>
                      <w:t>4.</w:t>
                    </w:r>
                    <w:r>
                      <w:rPr>
                        <w:spacing w:val="34"/>
                      </w:rPr>
                      <w:t xml:space="preserve">  </w:t>
                    </w:r>
                    <w:r>
                      <w:t>RESULTS,</w:t>
                    </w:r>
                    <w:r>
                      <w:rPr>
                        <w:spacing w:val="21"/>
                      </w:rPr>
                      <w:t xml:space="preserve"> </w:t>
                    </w:r>
                    <w:r>
                      <w:t>EVALUATION</w:t>
                    </w:r>
                    <w:r>
                      <w:rPr>
                        <w:spacing w:val="20"/>
                      </w:rPr>
                      <w:t xml:space="preserve"> </w:t>
                    </w:r>
                    <w:r>
                      <w:t>AND</w:t>
                    </w:r>
                    <w:r>
                      <w:rPr>
                        <w:spacing w:val="21"/>
                      </w:rPr>
                      <w:t xml:space="preserve"> </w:t>
                    </w:r>
                    <w:r>
                      <w:rPr>
                        <w:spacing w:val="-2"/>
                      </w:rPr>
                      <w:t>DISCUSSION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E0EA" w14:textId="77777777" w:rsidR="00371737" w:rsidRDefault="00371737">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CE19" w14:textId="77777777" w:rsidR="00371737" w:rsidRDefault="00000000">
    <w:pPr>
      <w:pStyle w:val="BodyText"/>
      <w:spacing w:line="14" w:lineRule="auto"/>
      <w:rPr>
        <w:sz w:val="20"/>
      </w:rPr>
    </w:pPr>
    <w:r>
      <w:rPr>
        <w:noProof/>
      </w:rPr>
      <mc:AlternateContent>
        <mc:Choice Requires="wps">
          <w:drawing>
            <wp:anchor distT="0" distB="0" distL="0" distR="0" simplePos="0" relativeHeight="486106624" behindDoc="1" locked="0" layoutInCell="1" allowOverlap="1" wp14:anchorId="5E82ED34" wp14:editId="5FD2D9D3">
              <wp:simplePos x="0" y="0"/>
              <wp:positionH relativeFrom="page">
                <wp:posOffset>1152004</wp:posOffset>
              </wp:positionH>
              <wp:positionV relativeFrom="page">
                <wp:posOffset>680173</wp:posOffset>
              </wp:positionV>
              <wp:extent cx="5541010" cy="2540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90.709pt;margin-top:53.556999pt;width:436.252pt;height:1.993pt;mso-position-horizontal-relative:page;mso-position-vertical-relative:page;z-index:-17209856" id="docshape19" filled="true" fillcolor="#000000" stroked="false">
              <v:fill type="solid"/>
              <w10:wrap type="none"/>
            </v:rect>
          </w:pict>
        </mc:Fallback>
      </mc:AlternateContent>
    </w:r>
    <w:r>
      <w:rPr>
        <w:noProof/>
      </w:rPr>
      <mc:AlternateContent>
        <mc:Choice Requires="wps">
          <w:drawing>
            <wp:anchor distT="0" distB="0" distL="0" distR="0" simplePos="0" relativeHeight="486107136" behindDoc="1" locked="0" layoutInCell="1" allowOverlap="1" wp14:anchorId="36FB701C" wp14:editId="6708B0B2">
              <wp:simplePos x="0" y="0"/>
              <wp:positionH relativeFrom="page">
                <wp:posOffset>1139304</wp:posOffset>
              </wp:positionH>
              <wp:positionV relativeFrom="page">
                <wp:posOffset>498558</wp:posOffset>
              </wp:positionV>
              <wp:extent cx="206502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5020" cy="177800"/>
                      </a:xfrm>
                      <a:prstGeom prst="rect">
                        <a:avLst/>
                      </a:prstGeom>
                    </wps:spPr>
                    <wps:txbx>
                      <w:txbxContent>
                        <w:p w14:paraId="7ED9CBD5" w14:textId="77777777" w:rsidR="00371737" w:rsidRDefault="00000000">
                          <w:pPr>
                            <w:pStyle w:val="BodyText"/>
                            <w:spacing w:line="252" w:lineRule="exact"/>
                            <w:ind w:left="20"/>
                          </w:pPr>
                          <w:r>
                            <w:t>CHAPTER</w:t>
                          </w:r>
                          <w:r>
                            <w:rPr>
                              <w:spacing w:val="30"/>
                            </w:rPr>
                            <w:t xml:space="preserve"> </w:t>
                          </w:r>
                          <w:r>
                            <w:t>5.</w:t>
                          </w:r>
                          <w:r>
                            <w:rPr>
                              <w:spacing w:val="44"/>
                            </w:rPr>
                            <w:t xml:space="preserve">  </w:t>
                          </w:r>
                          <w:r>
                            <w:rPr>
                              <w:spacing w:val="-2"/>
                            </w:rPr>
                            <w:t>CONCLUSION</w:t>
                          </w:r>
                        </w:p>
                      </w:txbxContent>
                    </wps:txbx>
                    <wps:bodyPr wrap="square" lIns="0" tIns="0" rIns="0" bIns="0" rtlCol="0">
                      <a:noAutofit/>
                    </wps:bodyPr>
                  </wps:wsp>
                </a:graphicData>
              </a:graphic>
            </wp:anchor>
          </w:drawing>
        </mc:Choice>
        <mc:Fallback>
          <w:pict>
            <v:shapetype w14:anchorId="36FB701C" id="_x0000_t202" coordsize="21600,21600" o:spt="202" path="m,l,21600r21600,l21600,xe">
              <v:stroke joinstyle="miter"/>
              <v:path gradientshapeok="t" o:connecttype="rect"/>
            </v:shapetype>
            <v:shape id="Textbox 26" o:spid="_x0000_s1040" type="#_x0000_t202" style="position:absolute;margin-left:89.7pt;margin-top:39.25pt;width:162.6pt;height:14pt;z-index:-1720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" filled="f" stroked="f">
              <v:textbox inset="0,0,0,0">
                <w:txbxContent>
                  <w:p w14:paraId="7ED9CBD5" w14:textId="77777777" w:rsidR="00371737" w:rsidRDefault="00000000">
                    <w:pPr>
                      <w:pStyle w:val="BodyText"/>
                      <w:spacing w:line="252" w:lineRule="exact"/>
                      <w:ind w:left="20"/>
                    </w:pPr>
                    <w:r>
                      <w:t>CHAPTER</w:t>
                    </w:r>
                    <w:r>
                      <w:rPr>
                        <w:spacing w:val="30"/>
                      </w:rPr>
                      <w:t xml:space="preserve"> </w:t>
                    </w:r>
                    <w:r>
                      <w:t>5.</w:t>
                    </w:r>
                    <w:r>
                      <w:rPr>
                        <w:spacing w:val="44"/>
                      </w:rPr>
                      <w:t xml:space="preserve">  </w:t>
                    </w:r>
                    <w:r>
                      <w:rPr>
                        <w:spacing w:val="-2"/>
                      </w:rPr>
                      <w:t>CONCLUSION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6EE6"/>
    <w:multiLevelType w:val="multilevel"/>
    <w:tmpl w:val="702CD7FE"/>
    <w:lvl w:ilvl="0">
      <w:start w:val="4"/>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8"/>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1" w15:restartNumberingAfterBreak="0">
    <w:nsid w:val="41411839"/>
    <w:multiLevelType w:val="hybridMultilevel"/>
    <w:tmpl w:val="F836F4EE"/>
    <w:lvl w:ilvl="0" w:tplc="E51C0A20">
      <w:start w:val="1"/>
      <w:numFmt w:val="decimal"/>
      <w:lvlText w:val="%1."/>
      <w:lvlJc w:val="left"/>
      <w:pPr>
        <w:ind w:left="699" w:hanging="300"/>
        <w:jc w:val="left"/>
      </w:pPr>
      <w:rPr>
        <w:rFonts w:ascii="Georgia" w:eastAsia="Georgia" w:hAnsi="Georgia" w:cs="Georgia" w:hint="default"/>
        <w:b w:val="0"/>
        <w:bCs w:val="0"/>
        <w:i w:val="0"/>
        <w:iCs w:val="0"/>
        <w:spacing w:val="0"/>
        <w:w w:val="108"/>
        <w:sz w:val="24"/>
        <w:szCs w:val="24"/>
        <w:lang w:val="en-US" w:eastAsia="en-US" w:bidi="ar-SA"/>
      </w:rPr>
    </w:lvl>
    <w:lvl w:ilvl="1" w:tplc="EE78022C">
      <w:numFmt w:val="bullet"/>
      <w:lvlText w:val="•"/>
      <w:lvlJc w:val="left"/>
      <w:pPr>
        <w:ind w:left="1536" w:hanging="300"/>
      </w:pPr>
      <w:rPr>
        <w:rFonts w:hint="default"/>
        <w:lang w:val="en-US" w:eastAsia="en-US" w:bidi="ar-SA"/>
      </w:rPr>
    </w:lvl>
    <w:lvl w:ilvl="2" w:tplc="C01C7320">
      <w:numFmt w:val="bullet"/>
      <w:lvlText w:val="•"/>
      <w:lvlJc w:val="left"/>
      <w:pPr>
        <w:ind w:left="2372" w:hanging="300"/>
      </w:pPr>
      <w:rPr>
        <w:rFonts w:hint="default"/>
        <w:lang w:val="en-US" w:eastAsia="en-US" w:bidi="ar-SA"/>
      </w:rPr>
    </w:lvl>
    <w:lvl w:ilvl="3" w:tplc="2DBAA82A">
      <w:numFmt w:val="bullet"/>
      <w:lvlText w:val="•"/>
      <w:lvlJc w:val="left"/>
      <w:pPr>
        <w:ind w:left="3208" w:hanging="300"/>
      </w:pPr>
      <w:rPr>
        <w:rFonts w:hint="default"/>
        <w:lang w:val="en-US" w:eastAsia="en-US" w:bidi="ar-SA"/>
      </w:rPr>
    </w:lvl>
    <w:lvl w:ilvl="4" w:tplc="C4F8DAF2">
      <w:numFmt w:val="bullet"/>
      <w:lvlText w:val="•"/>
      <w:lvlJc w:val="left"/>
      <w:pPr>
        <w:ind w:left="4044" w:hanging="300"/>
      </w:pPr>
      <w:rPr>
        <w:rFonts w:hint="default"/>
        <w:lang w:val="en-US" w:eastAsia="en-US" w:bidi="ar-SA"/>
      </w:rPr>
    </w:lvl>
    <w:lvl w:ilvl="5" w:tplc="231404FC">
      <w:numFmt w:val="bullet"/>
      <w:lvlText w:val="•"/>
      <w:lvlJc w:val="left"/>
      <w:pPr>
        <w:ind w:left="4880" w:hanging="300"/>
      </w:pPr>
      <w:rPr>
        <w:rFonts w:hint="default"/>
        <w:lang w:val="en-US" w:eastAsia="en-US" w:bidi="ar-SA"/>
      </w:rPr>
    </w:lvl>
    <w:lvl w:ilvl="6" w:tplc="9530CAAC">
      <w:numFmt w:val="bullet"/>
      <w:lvlText w:val="•"/>
      <w:lvlJc w:val="left"/>
      <w:pPr>
        <w:ind w:left="5716" w:hanging="300"/>
      </w:pPr>
      <w:rPr>
        <w:rFonts w:hint="default"/>
        <w:lang w:val="en-US" w:eastAsia="en-US" w:bidi="ar-SA"/>
      </w:rPr>
    </w:lvl>
    <w:lvl w:ilvl="7" w:tplc="BD8A018E">
      <w:numFmt w:val="bullet"/>
      <w:lvlText w:val="•"/>
      <w:lvlJc w:val="left"/>
      <w:pPr>
        <w:ind w:left="6552" w:hanging="300"/>
      </w:pPr>
      <w:rPr>
        <w:rFonts w:hint="default"/>
        <w:lang w:val="en-US" w:eastAsia="en-US" w:bidi="ar-SA"/>
      </w:rPr>
    </w:lvl>
    <w:lvl w:ilvl="8" w:tplc="27543E28">
      <w:numFmt w:val="bullet"/>
      <w:lvlText w:val="•"/>
      <w:lvlJc w:val="left"/>
      <w:pPr>
        <w:ind w:left="7388" w:hanging="300"/>
      </w:pPr>
      <w:rPr>
        <w:rFonts w:hint="default"/>
        <w:lang w:val="en-US" w:eastAsia="en-US" w:bidi="ar-SA"/>
      </w:rPr>
    </w:lvl>
  </w:abstractNum>
  <w:abstractNum w:abstractNumId="2" w15:restartNumberingAfterBreak="0">
    <w:nsid w:val="44C32047"/>
    <w:multiLevelType w:val="multilevel"/>
    <w:tmpl w:val="026060B4"/>
    <w:lvl w:ilvl="0">
      <w:start w:val="5"/>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2"/>
        <w:sz w:val="34"/>
        <w:szCs w:val="34"/>
        <w:lang w:val="en-US" w:eastAsia="en-US" w:bidi="ar-SA"/>
      </w:rPr>
    </w:lvl>
    <w:lvl w:ilvl="2">
      <w:numFmt w:val="bullet"/>
      <w:lvlText w:val="•"/>
      <w:lvlJc w:val="left"/>
      <w:pPr>
        <w:ind w:left="2612" w:hanging="883"/>
      </w:pPr>
      <w:rPr>
        <w:rFonts w:hint="default"/>
        <w:lang w:val="en-US" w:eastAsia="en-US" w:bidi="ar-SA"/>
      </w:rPr>
    </w:lvl>
    <w:lvl w:ilvl="3">
      <w:numFmt w:val="bullet"/>
      <w:lvlText w:val="•"/>
      <w:lvlJc w:val="left"/>
      <w:pPr>
        <w:ind w:left="3418" w:hanging="883"/>
      </w:pPr>
      <w:rPr>
        <w:rFonts w:hint="default"/>
        <w:lang w:val="en-US" w:eastAsia="en-US" w:bidi="ar-SA"/>
      </w:rPr>
    </w:lvl>
    <w:lvl w:ilvl="4">
      <w:numFmt w:val="bullet"/>
      <w:lvlText w:val="•"/>
      <w:lvlJc w:val="left"/>
      <w:pPr>
        <w:ind w:left="4224" w:hanging="883"/>
      </w:pPr>
      <w:rPr>
        <w:rFonts w:hint="default"/>
        <w:lang w:val="en-US" w:eastAsia="en-US" w:bidi="ar-SA"/>
      </w:rPr>
    </w:lvl>
    <w:lvl w:ilvl="5">
      <w:numFmt w:val="bullet"/>
      <w:lvlText w:val="•"/>
      <w:lvlJc w:val="left"/>
      <w:pPr>
        <w:ind w:left="5030" w:hanging="883"/>
      </w:pPr>
      <w:rPr>
        <w:rFonts w:hint="default"/>
        <w:lang w:val="en-US" w:eastAsia="en-US" w:bidi="ar-SA"/>
      </w:rPr>
    </w:lvl>
    <w:lvl w:ilvl="6">
      <w:numFmt w:val="bullet"/>
      <w:lvlText w:val="•"/>
      <w:lvlJc w:val="left"/>
      <w:pPr>
        <w:ind w:left="5836" w:hanging="883"/>
      </w:pPr>
      <w:rPr>
        <w:rFonts w:hint="default"/>
        <w:lang w:val="en-US" w:eastAsia="en-US" w:bidi="ar-SA"/>
      </w:rPr>
    </w:lvl>
    <w:lvl w:ilvl="7">
      <w:numFmt w:val="bullet"/>
      <w:lvlText w:val="•"/>
      <w:lvlJc w:val="left"/>
      <w:pPr>
        <w:ind w:left="6642" w:hanging="883"/>
      </w:pPr>
      <w:rPr>
        <w:rFonts w:hint="default"/>
        <w:lang w:val="en-US" w:eastAsia="en-US" w:bidi="ar-SA"/>
      </w:rPr>
    </w:lvl>
    <w:lvl w:ilvl="8">
      <w:numFmt w:val="bullet"/>
      <w:lvlText w:val="•"/>
      <w:lvlJc w:val="left"/>
      <w:pPr>
        <w:ind w:left="7448" w:hanging="883"/>
      </w:pPr>
      <w:rPr>
        <w:rFonts w:hint="default"/>
        <w:lang w:val="en-US" w:eastAsia="en-US" w:bidi="ar-SA"/>
      </w:rPr>
    </w:lvl>
  </w:abstractNum>
  <w:abstractNum w:abstractNumId="3" w15:restartNumberingAfterBreak="0">
    <w:nsid w:val="4E4E39C2"/>
    <w:multiLevelType w:val="multilevel"/>
    <w:tmpl w:val="19E0ED58"/>
    <w:lvl w:ilvl="0">
      <w:start w:val="4"/>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8"/>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4" w15:restartNumberingAfterBreak="0">
    <w:nsid w:val="52AD777F"/>
    <w:multiLevelType w:val="multilevel"/>
    <w:tmpl w:val="10B43046"/>
    <w:lvl w:ilvl="0">
      <w:start w:val="1"/>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11"/>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104"/>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abstractNum w:abstractNumId="5" w15:restartNumberingAfterBreak="0">
    <w:nsid w:val="54B02511"/>
    <w:multiLevelType w:val="multilevel"/>
    <w:tmpl w:val="901AAB82"/>
    <w:lvl w:ilvl="0">
      <w:start w:val="1"/>
      <w:numFmt w:val="decimal"/>
      <w:lvlText w:val="%1"/>
      <w:lvlJc w:val="left"/>
      <w:pPr>
        <w:ind w:left="465" w:hanging="352"/>
        <w:jc w:val="left"/>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110"/>
        <w:sz w:val="24"/>
        <w:szCs w:val="24"/>
        <w:lang w:val="en-US" w:eastAsia="en-US" w:bidi="ar-SA"/>
      </w:rPr>
    </w:lvl>
    <w:lvl w:ilvl="2">
      <w:start w:val="1"/>
      <w:numFmt w:val="decimal"/>
      <w:lvlText w:val="%1.%2.%3"/>
      <w:lvlJc w:val="left"/>
      <w:pPr>
        <w:ind w:left="1752" w:hanging="750"/>
        <w:jc w:val="left"/>
      </w:pPr>
      <w:rPr>
        <w:rFonts w:ascii="Georgia" w:eastAsia="Georgia" w:hAnsi="Georgia" w:cs="Georgia" w:hint="default"/>
        <w:b w:val="0"/>
        <w:bCs w:val="0"/>
        <w:i w:val="0"/>
        <w:iCs w:val="0"/>
        <w:spacing w:val="0"/>
        <w:w w:val="102"/>
        <w:sz w:val="24"/>
        <w:szCs w:val="24"/>
        <w:lang w:val="en-US" w:eastAsia="en-US" w:bidi="ar-SA"/>
      </w:rPr>
    </w:lvl>
    <w:lvl w:ilvl="3">
      <w:numFmt w:val="bullet"/>
      <w:lvlText w:val="•"/>
      <w:lvlJc w:val="left"/>
      <w:pPr>
        <w:ind w:left="2672" w:hanging="750"/>
      </w:pPr>
      <w:rPr>
        <w:rFonts w:hint="default"/>
        <w:lang w:val="en-US" w:eastAsia="en-US" w:bidi="ar-SA"/>
      </w:rPr>
    </w:lvl>
    <w:lvl w:ilvl="4">
      <w:numFmt w:val="bullet"/>
      <w:lvlText w:val="•"/>
      <w:lvlJc w:val="left"/>
      <w:pPr>
        <w:ind w:left="3585" w:hanging="750"/>
      </w:pPr>
      <w:rPr>
        <w:rFonts w:hint="default"/>
        <w:lang w:val="en-US" w:eastAsia="en-US" w:bidi="ar-SA"/>
      </w:rPr>
    </w:lvl>
    <w:lvl w:ilvl="5">
      <w:numFmt w:val="bullet"/>
      <w:lvlText w:val="•"/>
      <w:lvlJc w:val="left"/>
      <w:pPr>
        <w:ind w:left="4497" w:hanging="750"/>
      </w:pPr>
      <w:rPr>
        <w:rFonts w:hint="default"/>
        <w:lang w:val="en-US" w:eastAsia="en-US" w:bidi="ar-SA"/>
      </w:rPr>
    </w:lvl>
    <w:lvl w:ilvl="6">
      <w:numFmt w:val="bullet"/>
      <w:lvlText w:val="•"/>
      <w:lvlJc w:val="left"/>
      <w:pPr>
        <w:ind w:left="5410" w:hanging="750"/>
      </w:pPr>
      <w:rPr>
        <w:rFonts w:hint="default"/>
        <w:lang w:val="en-US" w:eastAsia="en-US" w:bidi="ar-SA"/>
      </w:rPr>
    </w:lvl>
    <w:lvl w:ilvl="7">
      <w:numFmt w:val="bullet"/>
      <w:lvlText w:val="•"/>
      <w:lvlJc w:val="left"/>
      <w:pPr>
        <w:ind w:left="6322" w:hanging="750"/>
      </w:pPr>
      <w:rPr>
        <w:rFonts w:hint="default"/>
        <w:lang w:val="en-US" w:eastAsia="en-US" w:bidi="ar-SA"/>
      </w:rPr>
    </w:lvl>
    <w:lvl w:ilvl="8">
      <w:numFmt w:val="bullet"/>
      <w:lvlText w:val="•"/>
      <w:lvlJc w:val="left"/>
      <w:pPr>
        <w:ind w:left="7235" w:hanging="750"/>
      </w:pPr>
      <w:rPr>
        <w:rFonts w:hint="default"/>
        <w:lang w:val="en-US" w:eastAsia="en-US" w:bidi="ar-SA"/>
      </w:rPr>
    </w:lvl>
  </w:abstractNum>
  <w:abstractNum w:abstractNumId="6" w15:restartNumberingAfterBreak="0">
    <w:nsid w:val="55F14230"/>
    <w:multiLevelType w:val="multilevel"/>
    <w:tmpl w:val="DF625F0C"/>
    <w:lvl w:ilvl="0">
      <w:start w:val="3"/>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9"/>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7" w15:restartNumberingAfterBreak="0">
    <w:nsid w:val="59347ABB"/>
    <w:multiLevelType w:val="multilevel"/>
    <w:tmpl w:val="70AE3200"/>
    <w:lvl w:ilvl="0">
      <w:start w:val="4"/>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99"/>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97"/>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abstractNum w:abstractNumId="8" w15:restartNumberingAfterBreak="0">
    <w:nsid w:val="7ECB7D43"/>
    <w:multiLevelType w:val="multilevel"/>
    <w:tmpl w:val="9AFC400C"/>
    <w:lvl w:ilvl="0">
      <w:start w:val="3"/>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0"/>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98"/>
        <w:sz w:val="28"/>
        <w:szCs w:val="28"/>
        <w:lang w:val="en-US" w:eastAsia="en-US" w:bidi="ar-SA"/>
      </w:rPr>
    </w:lvl>
    <w:lvl w:ilvl="3">
      <w:start w:val="1"/>
      <w:numFmt w:val="decimal"/>
      <w:lvlText w:val="%4."/>
      <w:lvlJc w:val="left"/>
      <w:pPr>
        <w:ind w:left="699" w:hanging="300"/>
        <w:jc w:val="left"/>
      </w:pPr>
      <w:rPr>
        <w:rFonts w:ascii="Georgia" w:eastAsia="Georgia" w:hAnsi="Georgia" w:cs="Georgia" w:hint="default"/>
        <w:b w:val="0"/>
        <w:bCs w:val="0"/>
        <w:i w:val="0"/>
        <w:iCs w:val="0"/>
        <w:spacing w:val="0"/>
        <w:w w:val="108"/>
        <w:sz w:val="24"/>
        <w:szCs w:val="24"/>
        <w:lang w:val="en-US" w:eastAsia="en-US" w:bidi="ar-SA"/>
      </w:rPr>
    </w:lvl>
    <w:lvl w:ilvl="4">
      <w:numFmt w:val="bullet"/>
      <w:lvlText w:val="•"/>
      <w:lvlJc w:val="left"/>
      <w:pPr>
        <w:ind w:left="3090" w:hanging="300"/>
      </w:pPr>
      <w:rPr>
        <w:rFonts w:hint="default"/>
        <w:lang w:val="en-US" w:eastAsia="en-US" w:bidi="ar-SA"/>
      </w:rPr>
    </w:lvl>
    <w:lvl w:ilvl="5">
      <w:numFmt w:val="bullet"/>
      <w:lvlText w:val="•"/>
      <w:lvlJc w:val="left"/>
      <w:pPr>
        <w:ind w:left="4085" w:hanging="300"/>
      </w:pPr>
      <w:rPr>
        <w:rFonts w:hint="default"/>
        <w:lang w:val="en-US" w:eastAsia="en-US" w:bidi="ar-SA"/>
      </w:rPr>
    </w:lvl>
    <w:lvl w:ilvl="6">
      <w:numFmt w:val="bullet"/>
      <w:lvlText w:val="•"/>
      <w:lvlJc w:val="left"/>
      <w:pPr>
        <w:ind w:left="5080" w:hanging="300"/>
      </w:pPr>
      <w:rPr>
        <w:rFonts w:hint="default"/>
        <w:lang w:val="en-US" w:eastAsia="en-US" w:bidi="ar-SA"/>
      </w:rPr>
    </w:lvl>
    <w:lvl w:ilvl="7">
      <w:numFmt w:val="bullet"/>
      <w:lvlText w:val="•"/>
      <w:lvlJc w:val="left"/>
      <w:pPr>
        <w:ind w:left="6075" w:hanging="300"/>
      </w:pPr>
      <w:rPr>
        <w:rFonts w:hint="default"/>
        <w:lang w:val="en-US" w:eastAsia="en-US" w:bidi="ar-SA"/>
      </w:rPr>
    </w:lvl>
    <w:lvl w:ilvl="8">
      <w:numFmt w:val="bullet"/>
      <w:lvlText w:val="•"/>
      <w:lvlJc w:val="left"/>
      <w:pPr>
        <w:ind w:left="7070" w:hanging="300"/>
      </w:pPr>
      <w:rPr>
        <w:rFonts w:hint="default"/>
        <w:lang w:val="en-US" w:eastAsia="en-US" w:bidi="ar-SA"/>
      </w:rPr>
    </w:lvl>
  </w:abstractNum>
  <w:abstractNum w:abstractNumId="9" w15:restartNumberingAfterBreak="0">
    <w:nsid w:val="7F5540E3"/>
    <w:multiLevelType w:val="multilevel"/>
    <w:tmpl w:val="2EC6C7E6"/>
    <w:lvl w:ilvl="0">
      <w:start w:val="2"/>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0"/>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104"/>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num w:numId="1" w16cid:durableId="1623264543">
    <w:abstractNumId w:val="2"/>
  </w:num>
  <w:num w:numId="2" w16cid:durableId="1984315244">
    <w:abstractNumId w:val="1"/>
  </w:num>
  <w:num w:numId="3" w16cid:durableId="470632819">
    <w:abstractNumId w:val="7"/>
  </w:num>
  <w:num w:numId="4" w16cid:durableId="228733554">
    <w:abstractNumId w:val="8"/>
  </w:num>
  <w:num w:numId="5" w16cid:durableId="981041022">
    <w:abstractNumId w:val="9"/>
  </w:num>
  <w:num w:numId="6" w16cid:durableId="1384282572">
    <w:abstractNumId w:val="4"/>
  </w:num>
  <w:num w:numId="7" w16cid:durableId="1929389218">
    <w:abstractNumId w:val="0"/>
  </w:num>
  <w:num w:numId="8" w16cid:durableId="1268807772">
    <w:abstractNumId w:val="3"/>
  </w:num>
  <w:num w:numId="9" w16cid:durableId="1732070284">
    <w:abstractNumId w:val="6"/>
  </w:num>
  <w:num w:numId="10" w16cid:durableId="1116217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jar Raufi">
    <w15:presenceInfo w15:providerId="AD" w15:userId="S::Bujar.Raufi@TUDublin.ie::b7953875-63c2-4650-91d4-f4278657375f"/>
  </w15:person>
  <w15:person w15:author="Bujar Raufi [2]">
    <w15:presenceInfo w15:providerId="AD" w15:userId="S::bujar.raufi@tudublin.ie::b7953875-63c2-4650-91d4-f42786573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1737"/>
    <w:rsid w:val="00161081"/>
    <w:rsid w:val="00182015"/>
    <w:rsid w:val="001C6095"/>
    <w:rsid w:val="00286259"/>
    <w:rsid w:val="00371737"/>
    <w:rsid w:val="00456F57"/>
    <w:rsid w:val="0052543A"/>
    <w:rsid w:val="00526A32"/>
    <w:rsid w:val="0085783A"/>
    <w:rsid w:val="00947595"/>
    <w:rsid w:val="009E468C"/>
    <w:rsid w:val="00A8779F"/>
    <w:rsid w:val="00AA653B"/>
    <w:rsid w:val="00B34496"/>
    <w:rsid w:val="00B36E33"/>
    <w:rsid w:val="00BA58FA"/>
    <w:rsid w:val="00CA04E2"/>
    <w:rsid w:val="00DC582F"/>
    <w:rsid w:val="00DD50E8"/>
    <w:rsid w:val="00DF20B1"/>
    <w:rsid w:val="00E27E3A"/>
    <w:rsid w:val="00FA1DA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96C421"/>
  <w15:docId w15:val="{F36080FE-6DFB-8144-AF0B-837D9A0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14"/>
      <w:outlineLvl w:val="0"/>
    </w:pPr>
    <w:rPr>
      <w:b/>
      <w:bCs/>
      <w:sz w:val="49"/>
      <w:szCs w:val="49"/>
    </w:rPr>
  </w:style>
  <w:style w:type="paragraph" w:styleId="Heading2">
    <w:name w:val="heading 2"/>
    <w:basedOn w:val="Normal"/>
    <w:uiPriority w:val="9"/>
    <w:unhideWhenUsed/>
    <w:qFormat/>
    <w:pPr>
      <w:ind w:left="996" w:hanging="882"/>
      <w:outlineLvl w:val="1"/>
    </w:pPr>
    <w:rPr>
      <w:b/>
      <w:bCs/>
      <w:sz w:val="34"/>
      <w:szCs w:val="34"/>
    </w:rPr>
  </w:style>
  <w:style w:type="paragraph" w:styleId="Heading3">
    <w:name w:val="heading 3"/>
    <w:basedOn w:val="Normal"/>
    <w:uiPriority w:val="9"/>
    <w:unhideWhenUsed/>
    <w:qFormat/>
    <w:pPr>
      <w:ind w:left="1100" w:hanging="986"/>
      <w:outlineLvl w:val="2"/>
    </w:pPr>
    <w:rPr>
      <w:b/>
      <w:bCs/>
      <w:sz w:val="28"/>
      <w:szCs w:val="28"/>
    </w:rPr>
  </w:style>
  <w:style w:type="paragraph" w:styleId="Heading4">
    <w:name w:val="heading 4"/>
    <w:basedOn w:val="Normal"/>
    <w:uiPriority w:val="9"/>
    <w:unhideWhenUsed/>
    <w:qFormat/>
    <w:pPr>
      <w:ind w:left="11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5"/>
      <w:ind w:left="114"/>
    </w:pPr>
    <w:rPr>
      <w:b/>
      <w:bCs/>
      <w:sz w:val="24"/>
      <w:szCs w:val="24"/>
    </w:rPr>
  </w:style>
  <w:style w:type="paragraph" w:styleId="TOC2">
    <w:name w:val="toc 2"/>
    <w:basedOn w:val="Normal"/>
    <w:uiPriority w:val="1"/>
    <w:qFormat/>
    <w:pPr>
      <w:spacing w:before="161"/>
      <w:ind w:left="1003" w:hanging="538"/>
    </w:pPr>
    <w:rPr>
      <w:sz w:val="24"/>
      <w:szCs w:val="24"/>
    </w:rPr>
  </w:style>
  <w:style w:type="paragraph" w:styleId="TOC3">
    <w:name w:val="toc 3"/>
    <w:basedOn w:val="Normal"/>
    <w:uiPriority w:val="1"/>
    <w:qFormat/>
    <w:pPr>
      <w:spacing w:before="161"/>
      <w:ind w:left="1752" w:hanging="749"/>
    </w:pPr>
    <w:rPr>
      <w:sz w:val="24"/>
      <w:szCs w:val="24"/>
    </w:rPr>
  </w:style>
  <w:style w:type="paragraph" w:styleId="TOC4">
    <w:name w:val="toc 4"/>
    <w:basedOn w:val="Normal"/>
    <w:uiPriority w:val="1"/>
    <w:qFormat/>
    <w:pPr>
      <w:spacing w:before="161"/>
      <w:ind w:left="175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1"/>
      <w:ind w:left="1003" w:hanging="538"/>
    </w:pPr>
  </w:style>
  <w:style w:type="paragraph" w:customStyle="1" w:styleId="TableParagraph">
    <w:name w:val="Table Paragraph"/>
    <w:basedOn w:val="Normal"/>
    <w:uiPriority w:val="1"/>
    <w:qFormat/>
    <w:pPr>
      <w:spacing w:before="82"/>
      <w:ind w:left="9"/>
      <w:jc w:val="center"/>
    </w:pPr>
  </w:style>
  <w:style w:type="paragraph" w:styleId="Revision">
    <w:name w:val="Revision"/>
    <w:hidden/>
    <w:uiPriority w:val="99"/>
    <w:semiHidden/>
    <w:rsid w:val="00456F57"/>
    <w:pPr>
      <w:widowControl/>
      <w:autoSpaceDE/>
      <w:autoSpaceDN/>
    </w:pPr>
    <w:rPr>
      <w:rFonts w:ascii="Georgia" w:eastAsia="Georgia" w:hAnsi="Georgia" w:cs="Georgia"/>
    </w:rPr>
  </w:style>
  <w:style w:type="character" w:styleId="CommentReference">
    <w:name w:val="annotation reference"/>
    <w:basedOn w:val="DefaultParagraphFont"/>
    <w:uiPriority w:val="99"/>
    <w:semiHidden/>
    <w:unhideWhenUsed/>
    <w:rsid w:val="00DC582F"/>
    <w:rPr>
      <w:sz w:val="16"/>
      <w:szCs w:val="16"/>
    </w:rPr>
  </w:style>
  <w:style w:type="paragraph" w:styleId="CommentText">
    <w:name w:val="annotation text"/>
    <w:basedOn w:val="Normal"/>
    <w:link w:val="CommentTextChar"/>
    <w:uiPriority w:val="99"/>
    <w:semiHidden/>
    <w:unhideWhenUsed/>
    <w:rsid w:val="00DC582F"/>
    <w:rPr>
      <w:sz w:val="20"/>
      <w:szCs w:val="20"/>
    </w:rPr>
  </w:style>
  <w:style w:type="character" w:customStyle="1" w:styleId="CommentTextChar">
    <w:name w:val="Comment Text Char"/>
    <w:basedOn w:val="DefaultParagraphFont"/>
    <w:link w:val="CommentText"/>
    <w:uiPriority w:val="99"/>
    <w:semiHidden/>
    <w:rsid w:val="00DC582F"/>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DC582F"/>
    <w:rPr>
      <w:b/>
      <w:bCs/>
    </w:rPr>
  </w:style>
  <w:style w:type="character" w:customStyle="1" w:styleId="CommentSubjectChar">
    <w:name w:val="Comment Subject Char"/>
    <w:basedOn w:val="CommentTextChar"/>
    <w:link w:val="CommentSubject"/>
    <w:uiPriority w:val="99"/>
    <w:semiHidden/>
    <w:rsid w:val="00DC582F"/>
    <w:rPr>
      <w:rFonts w:ascii="Georgia" w:eastAsia="Georgia" w:hAnsi="Georgia" w:cs="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11.xml"/><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image" Target="media/image6.jpeg"/><Relationship Id="rId37" Type="http://schemas.openxmlformats.org/officeDocument/2006/relationships/header" Target="header10.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comments" Target="comments.xml"/><Relationship Id="rId19" Type="http://schemas.openxmlformats.org/officeDocument/2006/relationships/footer" Target="footer5.xm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image" Target="media/image4.jpeg"/><Relationship Id="rId35" Type="http://schemas.openxmlformats.org/officeDocument/2006/relationships/header" Target="header9.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footer" Target="footer12.xml"/><Relationship Id="rId20" Type="http://schemas.openxmlformats.org/officeDocument/2006/relationships/header" Target="header4.xml"/><Relationship Id="rId41"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52</Pages>
  <Words>10716</Words>
  <Characters>61085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Bujar Raufi</cp:lastModifiedBy>
  <cp:revision>9</cp:revision>
  <dcterms:created xsi:type="dcterms:W3CDTF">2023-12-28T11:58:00Z</dcterms:created>
  <dcterms:modified xsi:type="dcterms:W3CDTF">2024-01-15T17:20:00Z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LaTeX with hyperref</vt:lpwstr>
  </property>
  <property fmtid="{D5CDD505-2E9C-101B-9397-08002B2CF9AE}" pid="4" name="LastSaved">
    <vt:filetime>2023-12-28T00:00:00Z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